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charts/chart9.xml" ContentType="application/vnd.openxmlformats-officedocument.drawingml.chart+xml"/>
  <Override PartName="/word/theme/themeOverride6.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418D5" w14:textId="39532A6B" w:rsidR="00F06AB6" w:rsidRDefault="00363FE4" w:rsidP="00797B0D">
      <w:pPr>
        <w:spacing w:before="120" w:after="120"/>
        <w:jc w:val="center"/>
        <w:rPr>
          <w:rFonts w:ascii="Arial" w:hAnsi="Arial" w:cs="Arial"/>
          <w:b/>
          <w:sz w:val="28"/>
          <w:szCs w:val="28"/>
        </w:rPr>
      </w:pPr>
      <w:r>
        <w:rPr>
          <w:rFonts w:ascii="Arial" w:hAnsi="Arial" w:cs="Arial"/>
          <w:b/>
          <w:sz w:val="28"/>
          <w:szCs w:val="28"/>
        </w:rPr>
        <w:t xml:space="preserve"> </w:t>
      </w:r>
      <w:r w:rsidR="00F06AB6">
        <w:rPr>
          <w:rFonts w:ascii="Arial" w:hAnsi="Arial" w:cs="Arial"/>
          <w:b/>
          <w:sz w:val="28"/>
          <w:szCs w:val="28"/>
        </w:rPr>
        <w:t>Inside Cover: Acknowledgements, Author names, Citation</w:t>
      </w:r>
    </w:p>
    <w:p w14:paraId="1FB94E2A" w14:textId="77777777" w:rsidR="00F06AB6" w:rsidRDefault="00F06AB6" w:rsidP="00797B0D">
      <w:pPr>
        <w:spacing w:before="120" w:after="120"/>
        <w:jc w:val="center"/>
        <w:rPr>
          <w:rFonts w:ascii="Arial" w:hAnsi="Arial" w:cs="Arial"/>
          <w:b/>
          <w:sz w:val="28"/>
          <w:szCs w:val="28"/>
        </w:rPr>
      </w:pPr>
    </w:p>
    <w:p w14:paraId="1C93AE5C" w14:textId="77777777" w:rsidR="00F06AB6" w:rsidRDefault="00F06AB6" w:rsidP="00797B0D">
      <w:pPr>
        <w:spacing w:before="120" w:after="120"/>
        <w:jc w:val="center"/>
        <w:rPr>
          <w:rFonts w:ascii="Arial" w:hAnsi="Arial" w:cs="Arial"/>
          <w:b/>
          <w:sz w:val="28"/>
          <w:szCs w:val="28"/>
        </w:rPr>
      </w:pPr>
    </w:p>
    <w:p w14:paraId="2912A42F" w14:textId="2FF67282" w:rsidR="002810A8" w:rsidRDefault="00F06AB6" w:rsidP="00797B0D">
      <w:pPr>
        <w:spacing w:before="120" w:after="120"/>
        <w:jc w:val="center"/>
        <w:rPr>
          <w:rFonts w:ascii="Arial" w:hAnsi="Arial" w:cs="Arial"/>
          <w:b/>
          <w:sz w:val="28"/>
          <w:szCs w:val="28"/>
        </w:rPr>
      </w:pPr>
      <w:r>
        <w:rPr>
          <w:rFonts w:ascii="Arial" w:hAnsi="Arial" w:cs="Arial"/>
          <w:b/>
          <w:sz w:val="28"/>
          <w:szCs w:val="28"/>
        </w:rPr>
        <w:t xml:space="preserve">PAGE 1 </w:t>
      </w:r>
      <w:r w:rsidR="002810A8">
        <w:rPr>
          <w:rFonts w:ascii="Arial" w:hAnsi="Arial" w:cs="Arial"/>
          <w:b/>
          <w:sz w:val="28"/>
          <w:szCs w:val="28"/>
        </w:rPr>
        <w:t>Foreword [RESERVE ONE PAGE]</w:t>
      </w:r>
    </w:p>
    <w:p w14:paraId="044E579F" w14:textId="4C841E31" w:rsidR="002810A8" w:rsidRDefault="002810A8" w:rsidP="002810A8">
      <w:pPr>
        <w:spacing w:before="120" w:after="120"/>
        <w:jc w:val="center"/>
        <w:rPr>
          <w:ins w:id="0" w:author="Charlotte Streck" w:date="2015-11-09T17:09:00Z"/>
          <w:rFonts w:ascii="Arial" w:hAnsi="Arial" w:cs="Arial"/>
          <w:b/>
          <w:sz w:val="28"/>
          <w:szCs w:val="28"/>
        </w:rPr>
      </w:pPr>
      <w:r>
        <w:rPr>
          <w:rFonts w:ascii="Arial" w:hAnsi="Arial" w:cs="Arial"/>
          <w:b/>
          <w:sz w:val="28"/>
          <w:szCs w:val="28"/>
        </w:rPr>
        <w:br w:type="page"/>
      </w:r>
    </w:p>
    <w:p w14:paraId="17210096" w14:textId="038716D2" w:rsidR="00797B0D" w:rsidRPr="00DD6CEF" w:rsidRDefault="00797B0D" w:rsidP="00797B0D">
      <w:pPr>
        <w:spacing w:before="120" w:after="120"/>
        <w:jc w:val="center"/>
        <w:rPr>
          <w:rFonts w:ascii="Arial" w:hAnsi="Arial" w:cs="Arial"/>
          <w:b/>
          <w:sz w:val="28"/>
          <w:szCs w:val="28"/>
        </w:rPr>
      </w:pPr>
      <w:r>
        <w:rPr>
          <w:rFonts w:ascii="Arial" w:hAnsi="Arial" w:cs="Arial"/>
          <w:b/>
          <w:sz w:val="28"/>
          <w:szCs w:val="28"/>
        </w:rPr>
        <w:lastRenderedPageBreak/>
        <w:t>Progress on</w:t>
      </w:r>
      <w:r w:rsidRPr="00DD6CEF">
        <w:rPr>
          <w:rFonts w:ascii="Arial" w:hAnsi="Arial" w:cs="Arial"/>
          <w:b/>
          <w:sz w:val="28"/>
          <w:szCs w:val="28"/>
        </w:rPr>
        <w:t xml:space="preserve"> the New York Declaration o</w:t>
      </w:r>
      <w:r>
        <w:rPr>
          <w:rFonts w:ascii="Arial" w:hAnsi="Arial" w:cs="Arial"/>
          <w:b/>
          <w:sz w:val="28"/>
          <w:szCs w:val="28"/>
        </w:rPr>
        <w:t>n</w:t>
      </w:r>
      <w:r w:rsidRPr="00DD6CEF">
        <w:rPr>
          <w:rFonts w:ascii="Arial" w:hAnsi="Arial" w:cs="Arial"/>
          <w:b/>
          <w:sz w:val="28"/>
          <w:szCs w:val="28"/>
        </w:rPr>
        <w:t xml:space="preserve"> Forests</w:t>
      </w:r>
    </w:p>
    <w:p w14:paraId="6820493D" w14:textId="77777777" w:rsidR="00797B0D" w:rsidRPr="00DD6CEF" w:rsidRDefault="00797B0D" w:rsidP="00797B0D">
      <w:pPr>
        <w:spacing w:before="120" w:after="120"/>
        <w:jc w:val="center"/>
        <w:rPr>
          <w:rFonts w:ascii="Arial" w:hAnsi="Arial" w:cs="Arial"/>
          <w:b/>
          <w:sz w:val="28"/>
          <w:szCs w:val="28"/>
        </w:rPr>
      </w:pPr>
      <w:r w:rsidRPr="00DD6CEF">
        <w:rPr>
          <w:rFonts w:ascii="Arial" w:hAnsi="Arial" w:cs="Arial"/>
          <w:b/>
          <w:sz w:val="28"/>
          <w:szCs w:val="28"/>
        </w:rPr>
        <w:t>A</w:t>
      </w:r>
      <w:r>
        <w:rPr>
          <w:rFonts w:ascii="Arial" w:hAnsi="Arial" w:cs="Arial"/>
          <w:b/>
          <w:sz w:val="28"/>
          <w:szCs w:val="28"/>
        </w:rPr>
        <w:t>n</w:t>
      </w:r>
      <w:r w:rsidRPr="00DD6CEF">
        <w:rPr>
          <w:rFonts w:ascii="Arial" w:hAnsi="Arial" w:cs="Arial"/>
          <w:b/>
          <w:sz w:val="28"/>
          <w:szCs w:val="28"/>
        </w:rPr>
        <w:t xml:space="preserve"> Assessment </w:t>
      </w:r>
      <w:r>
        <w:rPr>
          <w:rFonts w:ascii="Arial" w:hAnsi="Arial" w:cs="Arial"/>
          <w:b/>
          <w:sz w:val="28"/>
          <w:szCs w:val="28"/>
        </w:rPr>
        <w:t>Framework and Initial Report</w:t>
      </w:r>
    </w:p>
    <w:p w14:paraId="39A6A5B1" w14:textId="77777777" w:rsidR="00797B0D" w:rsidRDefault="00797B0D" w:rsidP="00797B0D">
      <w:pPr>
        <w:spacing w:before="120" w:after="120"/>
        <w:ind w:left="360"/>
        <w:rPr>
          <w:rFonts w:ascii="Arial" w:hAnsi="Arial" w:cs="Arial"/>
          <w:b/>
          <w:sz w:val="24"/>
          <w:szCs w:val="24"/>
        </w:rPr>
      </w:pPr>
      <w:r>
        <w:rPr>
          <w:rFonts w:ascii="Arial" w:hAnsi="Arial" w:cs="Arial"/>
          <w:b/>
          <w:sz w:val="24"/>
          <w:szCs w:val="24"/>
        </w:rPr>
        <w:t xml:space="preserve"> </w:t>
      </w:r>
    </w:p>
    <w:p w14:paraId="492F4CCB" w14:textId="77777777" w:rsidR="00481283" w:rsidRPr="00500239" w:rsidRDefault="00A834BF" w:rsidP="00D56853">
      <w:pPr>
        <w:spacing w:before="120" w:after="120"/>
        <w:rPr>
          <w:rFonts w:ascii="Arial" w:eastAsia="Times New Roman" w:hAnsi="Arial" w:cs="Arial"/>
        </w:rPr>
      </w:pPr>
      <w:r>
        <w:rPr>
          <w:rFonts w:ascii="Arial" w:eastAsia="Times New Roman" w:hAnsi="Arial" w:cs="Arial"/>
          <w:b/>
        </w:rPr>
        <w:t>T</w:t>
      </w:r>
      <w:r w:rsidR="00D56853" w:rsidRPr="007512C9">
        <w:rPr>
          <w:rFonts w:ascii="Arial" w:eastAsia="Times New Roman" w:hAnsi="Arial" w:cs="Arial"/>
          <w:b/>
        </w:rPr>
        <w:t>he New York Declaration on Forests (NYDF) was endorsed by</w:t>
      </w:r>
      <w:r w:rsidR="00AC0C8D" w:rsidRPr="00DD132F">
        <w:rPr>
          <w:rFonts w:ascii="Arial" w:eastAsia="Times New Roman" w:hAnsi="Arial" w:cs="Arial"/>
          <w:b/>
        </w:rPr>
        <w:t xml:space="preserve"> </w:t>
      </w:r>
      <w:r w:rsidR="00DD132F">
        <w:rPr>
          <w:rFonts w:ascii="Arial" w:eastAsia="Times New Roman" w:hAnsi="Arial" w:cs="Arial"/>
          <w:b/>
        </w:rPr>
        <w:t xml:space="preserve">more than </w:t>
      </w:r>
      <w:r w:rsidR="00AC0C8D" w:rsidRPr="00DD132F">
        <w:rPr>
          <w:rFonts w:ascii="Arial" w:eastAsia="Times New Roman" w:hAnsi="Arial" w:cs="Arial"/>
          <w:b/>
        </w:rPr>
        <w:t>150 governments, companies</w:t>
      </w:r>
      <w:r w:rsidR="00D56853" w:rsidRPr="00500239">
        <w:rPr>
          <w:rFonts w:ascii="Arial" w:eastAsia="Times New Roman" w:hAnsi="Arial" w:cs="Arial"/>
          <w:b/>
        </w:rPr>
        <w:t xml:space="preserve"> and business associations, indigenous peoples’ </w:t>
      </w:r>
      <w:r w:rsidR="00B75526">
        <w:rPr>
          <w:rFonts w:ascii="Arial" w:eastAsia="Times New Roman" w:hAnsi="Arial" w:cs="Arial"/>
          <w:b/>
        </w:rPr>
        <w:t xml:space="preserve">and civil society </w:t>
      </w:r>
      <w:r w:rsidR="00D56853" w:rsidRPr="00500239">
        <w:rPr>
          <w:rFonts w:ascii="Arial" w:eastAsia="Times New Roman" w:hAnsi="Arial" w:cs="Arial"/>
          <w:b/>
        </w:rPr>
        <w:t>organizations at the United Nations Climate Summit</w:t>
      </w:r>
      <w:r w:rsidRPr="00A834BF">
        <w:rPr>
          <w:rFonts w:ascii="Arial" w:eastAsia="Times New Roman" w:hAnsi="Arial" w:cs="Arial"/>
          <w:b/>
        </w:rPr>
        <w:t xml:space="preserve"> </w:t>
      </w:r>
      <w:r>
        <w:rPr>
          <w:rFonts w:ascii="Arial" w:eastAsia="Times New Roman" w:hAnsi="Arial" w:cs="Arial"/>
          <w:b/>
        </w:rPr>
        <w:t>i</w:t>
      </w:r>
      <w:r w:rsidRPr="00C71C57">
        <w:rPr>
          <w:rFonts w:ascii="Arial" w:eastAsia="Times New Roman" w:hAnsi="Arial" w:cs="Arial"/>
          <w:b/>
        </w:rPr>
        <w:t>n September 2014</w:t>
      </w:r>
      <w:r w:rsidR="00D56853" w:rsidRPr="00500239">
        <w:rPr>
          <w:rFonts w:ascii="Arial" w:eastAsia="Times New Roman" w:hAnsi="Arial" w:cs="Arial"/>
        </w:rPr>
        <w:t xml:space="preserve">.  Since then, the number of signatories has grown to more than 180.  These signatories have committed to do their part to achieve the </w:t>
      </w:r>
      <w:r w:rsidR="00EF2920" w:rsidRPr="00500239">
        <w:rPr>
          <w:rFonts w:ascii="Arial" w:eastAsia="Times New Roman" w:hAnsi="Arial" w:cs="Arial"/>
        </w:rPr>
        <w:t xml:space="preserve">NYDF’s </w:t>
      </w:r>
      <w:r w:rsidR="00B75526">
        <w:rPr>
          <w:rFonts w:ascii="Arial" w:eastAsia="Times New Roman" w:hAnsi="Arial" w:cs="Arial"/>
        </w:rPr>
        <w:t>ten</w:t>
      </w:r>
      <w:r w:rsidR="00DE6190" w:rsidRPr="00500239">
        <w:rPr>
          <w:rFonts w:ascii="Arial" w:eastAsia="Times New Roman" w:hAnsi="Arial" w:cs="Arial"/>
        </w:rPr>
        <w:t xml:space="preserve"> </w:t>
      </w:r>
      <w:r w:rsidR="00D56853" w:rsidRPr="00500239">
        <w:rPr>
          <w:rFonts w:ascii="Arial" w:eastAsia="Times New Roman" w:hAnsi="Arial" w:cs="Arial"/>
        </w:rPr>
        <w:t xml:space="preserve">goals </w:t>
      </w:r>
      <w:r w:rsidR="00AC0C8D" w:rsidRPr="00500239">
        <w:rPr>
          <w:rFonts w:ascii="Arial" w:eastAsia="Times New Roman" w:hAnsi="Arial" w:cs="Arial"/>
        </w:rPr>
        <w:t>and follow its accompanying action a</w:t>
      </w:r>
      <w:r w:rsidR="00D56853" w:rsidRPr="00500239">
        <w:rPr>
          <w:rFonts w:ascii="Arial" w:eastAsia="Times New Roman" w:hAnsi="Arial" w:cs="Arial"/>
        </w:rPr>
        <w:t>genda.</w:t>
      </w:r>
      <w:r w:rsidR="00481283" w:rsidRPr="00500239">
        <w:rPr>
          <w:rStyle w:val="EndnoteReference"/>
          <w:rFonts w:ascii="Arial" w:eastAsia="Times New Roman" w:hAnsi="Arial" w:cs="Arial"/>
        </w:rPr>
        <w:endnoteReference w:id="1"/>
      </w:r>
    </w:p>
    <w:p w14:paraId="36A1EB40" w14:textId="77777777" w:rsidR="00481283" w:rsidRPr="00262309" w:rsidRDefault="00D56853" w:rsidP="00D56853">
      <w:pPr>
        <w:spacing w:before="120" w:after="120"/>
        <w:rPr>
          <w:rFonts w:ascii="Arial" w:eastAsia="Times New Roman" w:hAnsi="Arial" w:cs="Arial"/>
        </w:rPr>
      </w:pPr>
      <w:r w:rsidRPr="00500239">
        <w:rPr>
          <w:rFonts w:ascii="Arial" w:eastAsia="Times New Roman" w:hAnsi="Arial" w:cs="Arial"/>
          <w:b/>
        </w:rPr>
        <w:t xml:space="preserve">The NYDF has roots in other processes, and its aims overlap with the Sustainable Development Goals and the new climate agreement </w:t>
      </w:r>
      <w:r w:rsidR="00DE6190" w:rsidRPr="00500239">
        <w:rPr>
          <w:rFonts w:ascii="Arial" w:eastAsia="Times New Roman" w:hAnsi="Arial" w:cs="Arial"/>
          <w:b/>
        </w:rPr>
        <w:t>e</w:t>
      </w:r>
      <w:r w:rsidR="00EF2920" w:rsidRPr="00500239">
        <w:rPr>
          <w:rFonts w:ascii="Arial" w:eastAsia="Times New Roman" w:hAnsi="Arial" w:cs="Arial"/>
          <w:b/>
        </w:rPr>
        <w:t>x</w:t>
      </w:r>
      <w:r w:rsidR="00DE6190" w:rsidRPr="00500239">
        <w:rPr>
          <w:rFonts w:ascii="Arial" w:eastAsia="Times New Roman" w:hAnsi="Arial" w:cs="Arial"/>
          <w:b/>
        </w:rPr>
        <w:t xml:space="preserve">pected </w:t>
      </w:r>
      <w:r w:rsidRPr="00500239">
        <w:rPr>
          <w:rFonts w:ascii="Arial" w:eastAsia="Times New Roman" w:hAnsi="Arial" w:cs="Arial"/>
          <w:b/>
        </w:rPr>
        <w:t>to be adopted in December 2015 in Paris</w:t>
      </w:r>
      <w:r w:rsidRPr="00500239">
        <w:rPr>
          <w:rFonts w:ascii="Arial" w:eastAsia="Times New Roman" w:hAnsi="Arial" w:cs="Arial"/>
        </w:rPr>
        <w:t>.  The NYDF builds on the Tropical Forest Alliance 2020</w:t>
      </w:r>
      <w:r w:rsidR="005C1856" w:rsidRPr="00500239">
        <w:rPr>
          <w:rFonts w:ascii="Arial" w:eastAsia="Times New Roman" w:hAnsi="Arial" w:cs="Arial"/>
        </w:rPr>
        <w:t xml:space="preserve"> and other initiatives</w:t>
      </w:r>
      <w:r w:rsidRPr="00500239">
        <w:rPr>
          <w:rFonts w:ascii="Arial" w:eastAsia="Times New Roman" w:hAnsi="Arial" w:cs="Arial"/>
        </w:rPr>
        <w:t xml:space="preserve">.  Complementary processes include the 2011 Bonn Challenge to restore 150 million hectares of degraded land by 2020 and the Aichi Biodiversity Targets, which include at least halving the loss of all natural habitats.  The NYDF goals </w:t>
      </w:r>
      <w:r w:rsidR="005C1856" w:rsidRPr="00500239">
        <w:rPr>
          <w:rFonts w:ascii="Arial" w:eastAsia="Times New Roman" w:hAnsi="Arial" w:cs="Arial"/>
        </w:rPr>
        <w:t xml:space="preserve">are well aligned </w:t>
      </w:r>
      <w:r w:rsidRPr="00500239">
        <w:rPr>
          <w:rFonts w:ascii="Arial" w:eastAsia="Times New Roman" w:hAnsi="Arial" w:cs="Arial"/>
        </w:rPr>
        <w:t xml:space="preserve">with </w:t>
      </w:r>
      <w:r w:rsidR="0050629A" w:rsidRPr="00500239">
        <w:rPr>
          <w:rFonts w:ascii="Arial" w:eastAsia="Times New Roman" w:hAnsi="Arial" w:cs="Arial"/>
        </w:rPr>
        <w:t xml:space="preserve">discussions and agreements on </w:t>
      </w:r>
      <w:r w:rsidR="0050629A" w:rsidRPr="00262309">
        <w:rPr>
          <w:rFonts w:ascii="Arial" w:eastAsia="Times New Roman" w:hAnsi="Arial" w:cs="Arial"/>
        </w:rPr>
        <w:t xml:space="preserve">forests that have emerged in international </w:t>
      </w:r>
      <w:r w:rsidRPr="00262309">
        <w:rPr>
          <w:rFonts w:ascii="Arial" w:eastAsia="Times New Roman" w:hAnsi="Arial" w:cs="Arial"/>
        </w:rPr>
        <w:t xml:space="preserve">climate negotiations.  Achieving NYDF </w:t>
      </w:r>
      <w:r w:rsidR="005C1856" w:rsidRPr="00262309">
        <w:rPr>
          <w:rFonts w:ascii="Arial" w:eastAsia="Times New Roman" w:hAnsi="Arial" w:cs="Arial"/>
        </w:rPr>
        <w:t>g</w:t>
      </w:r>
      <w:r w:rsidRPr="00262309">
        <w:rPr>
          <w:rFonts w:ascii="Arial" w:eastAsia="Times New Roman" w:hAnsi="Arial" w:cs="Arial"/>
        </w:rPr>
        <w:t xml:space="preserve">oals could </w:t>
      </w:r>
      <w:r w:rsidR="005C1856" w:rsidRPr="00262309">
        <w:rPr>
          <w:rFonts w:ascii="Arial" w:eastAsia="Times New Roman" w:hAnsi="Arial" w:cs="Arial"/>
        </w:rPr>
        <w:t>reduce</w:t>
      </w:r>
      <w:r w:rsidR="00262309" w:rsidRPr="00262309">
        <w:rPr>
          <w:rFonts w:ascii="Arial" w:eastAsia="Times New Roman" w:hAnsi="Arial" w:cs="Arial"/>
        </w:rPr>
        <w:t xml:space="preserve"> the global emissions of</w:t>
      </w:r>
      <w:r w:rsidR="005C1856" w:rsidRPr="00262309">
        <w:rPr>
          <w:rFonts w:ascii="Arial" w:eastAsia="Times New Roman" w:hAnsi="Arial" w:cs="Arial"/>
        </w:rPr>
        <w:t xml:space="preserve"> greenhouse gas</w:t>
      </w:r>
      <w:r w:rsidR="00262309" w:rsidRPr="00262309">
        <w:rPr>
          <w:rFonts w:ascii="Arial" w:eastAsia="Times New Roman" w:hAnsi="Arial" w:cs="Arial"/>
        </w:rPr>
        <w:t>es</w:t>
      </w:r>
      <w:r w:rsidR="005C1856" w:rsidRPr="00262309">
        <w:rPr>
          <w:rFonts w:ascii="Arial" w:eastAsia="Times New Roman" w:hAnsi="Arial" w:cs="Arial"/>
        </w:rPr>
        <w:t xml:space="preserve"> (GHG) by </w:t>
      </w:r>
      <w:r w:rsidRPr="00262309">
        <w:rPr>
          <w:rFonts w:ascii="Arial" w:eastAsia="Times New Roman" w:hAnsi="Arial" w:cs="Arial"/>
        </w:rPr>
        <w:t>4.5</w:t>
      </w:r>
      <w:r w:rsidR="00DE6190" w:rsidRPr="00262309">
        <w:rPr>
          <w:rFonts w:ascii="Arial" w:eastAsia="Times New Roman" w:hAnsi="Arial" w:cs="Arial"/>
        </w:rPr>
        <w:t>–</w:t>
      </w:r>
      <w:r w:rsidRPr="00262309">
        <w:rPr>
          <w:rFonts w:ascii="Arial" w:eastAsia="Times New Roman" w:hAnsi="Arial" w:cs="Arial"/>
        </w:rPr>
        <w:t xml:space="preserve">8.8 billion </w:t>
      </w:r>
      <w:r w:rsidR="001418BF" w:rsidRPr="00262309">
        <w:rPr>
          <w:rFonts w:ascii="Arial" w:eastAsia="Times New Roman" w:hAnsi="Arial" w:cs="Arial"/>
        </w:rPr>
        <w:t xml:space="preserve">metric </w:t>
      </w:r>
      <w:r w:rsidRPr="00262309">
        <w:rPr>
          <w:rFonts w:ascii="Arial" w:eastAsia="Times New Roman" w:hAnsi="Arial" w:cs="Arial"/>
        </w:rPr>
        <w:t xml:space="preserve">tons </w:t>
      </w:r>
      <w:r w:rsidR="00262309" w:rsidRPr="00262309">
        <w:rPr>
          <w:rFonts w:ascii="Arial" w:eastAsia="Times New Roman" w:hAnsi="Arial" w:cs="Arial"/>
        </w:rPr>
        <w:t>every year</w:t>
      </w:r>
      <w:r w:rsidRPr="00262309">
        <w:rPr>
          <w:rFonts w:ascii="Arial" w:eastAsia="Times New Roman" w:hAnsi="Arial" w:cs="Arial"/>
        </w:rPr>
        <w:t>.</w:t>
      </w:r>
      <w:r w:rsidR="00481283" w:rsidRPr="00262309">
        <w:rPr>
          <w:rStyle w:val="EndnoteReference"/>
          <w:rFonts w:ascii="Arial" w:eastAsia="Times New Roman" w:hAnsi="Arial" w:cs="Arial"/>
        </w:rPr>
        <w:endnoteReference w:id="2"/>
      </w:r>
    </w:p>
    <w:p w14:paraId="7CCAD87A" w14:textId="71AFA3D7" w:rsidR="00D56853" w:rsidRDefault="00D56853" w:rsidP="00D56853">
      <w:pPr>
        <w:spacing w:before="120" w:after="120"/>
        <w:rPr>
          <w:rFonts w:ascii="Arial" w:eastAsia="Times New Roman" w:hAnsi="Arial" w:cs="Arial"/>
        </w:rPr>
      </w:pPr>
      <w:r w:rsidRPr="00262309">
        <w:rPr>
          <w:rFonts w:ascii="Arial" w:eastAsia="Times New Roman" w:hAnsi="Arial" w:cs="Arial"/>
          <w:b/>
        </w:rPr>
        <w:t>The NYDF</w:t>
      </w:r>
      <w:r w:rsidRPr="00500239">
        <w:rPr>
          <w:rFonts w:ascii="Arial" w:eastAsia="Times New Roman" w:hAnsi="Arial" w:cs="Arial"/>
          <w:b/>
        </w:rPr>
        <w:t xml:space="preserve"> </w:t>
      </w:r>
      <w:r w:rsidR="00500239">
        <w:rPr>
          <w:rFonts w:ascii="Arial" w:eastAsia="Times New Roman" w:hAnsi="Arial" w:cs="Arial"/>
          <w:b/>
        </w:rPr>
        <w:t xml:space="preserve">comprises </w:t>
      </w:r>
      <w:r w:rsidRPr="00500239">
        <w:rPr>
          <w:rFonts w:ascii="Arial" w:eastAsia="Times New Roman" w:hAnsi="Arial" w:cs="Arial"/>
          <w:b/>
        </w:rPr>
        <w:t xml:space="preserve">10 </w:t>
      </w:r>
      <w:r w:rsidR="00DE6190" w:rsidRPr="00500239">
        <w:rPr>
          <w:rFonts w:ascii="Arial" w:eastAsia="Times New Roman" w:hAnsi="Arial" w:cs="Arial"/>
          <w:b/>
        </w:rPr>
        <w:t>g</w:t>
      </w:r>
      <w:r w:rsidRPr="00500239">
        <w:rPr>
          <w:rFonts w:ascii="Arial" w:eastAsia="Times New Roman" w:hAnsi="Arial" w:cs="Arial"/>
          <w:b/>
        </w:rPr>
        <w:t xml:space="preserve">oals </w:t>
      </w:r>
      <w:r w:rsidRPr="00020BF2">
        <w:rPr>
          <w:rFonts w:ascii="Arial" w:eastAsia="Times New Roman" w:hAnsi="Arial" w:cs="Arial"/>
        </w:rPr>
        <w:t>(</w:t>
      </w:r>
      <w:r w:rsidRPr="00500239">
        <w:rPr>
          <w:rFonts w:ascii="Arial" w:eastAsia="Times New Roman" w:hAnsi="Arial" w:cs="Arial"/>
          <w:b/>
        </w:rPr>
        <w:fldChar w:fldCharType="begin"/>
      </w:r>
      <w:r w:rsidRPr="00500239">
        <w:rPr>
          <w:rFonts w:ascii="Arial" w:eastAsia="Times New Roman" w:hAnsi="Arial" w:cs="Arial"/>
          <w:b/>
        </w:rPr>
        <w:instrText xml:space="preserve"> REF _Ref307987286 \h </w:instrText>
      </w:r>
      <w:r w:rsidR="007512C9">
        <w:rPr>
          <w:rFonts w:ascii="Arial" w:eastAsia="Times New Roman" w:hAnsi="Arial" w:cs="Arial"/>
          <w:b/>
        </w:rPr>
        <w:instrText xml:space="preserve"> \* MERGEFORMAT </w:instrText>
      </w:r>
      <w:r w:rsidRPr="00500239">
        <w:rPr>
          <w:rFonts w:ascii="Arial" w:eastAsia="Times New Roman" w:hAnsi="Arial" w:cs="Arial"/>
          <w:b/>
        </w:rPr>
      </w:r>
      <w:r w:rsidRPr="00500239">
        <w:rPr>
          <w:rFonts w:ascii="Arial" w:eastAsia="Times New Roman" w:hAnsi="Arial" w:cs="Arial"/>
          <w:b/>
        </w:rPr>
        <w:fldChar w:fldCharType="separate"/>
      </w:r>
      <w:r w:rsidR="00946E86" w:rsidRPr="00500239">
        <w:rPr>
          <w:rFonts w:ascii="Arial" w:eastAsia="Times New Roman" w:hAnsi="Arial" w:cs="Arial"/>
        </w:rPr>
        <w:t xml:space="preserve">Table </w:t>
      </w:r>
      <w:r w:rsidR="00946E86" w:rsidRPr="00500239">
        <w:rPr>
          <w:rFonts w:ascii="Arial" w:eastAsia="Times New Roman" w:hAnsi="Arial" w:cs="Arial"/>
          <w:noProof/>
        </w:rPr>
        <w:t>1</w:t>
      </w:r>
      <w:r w:rsidRPr="00500239">
        <w:rPr>
          <w:rFonts w:ascii="Arial" w:eastAsia="Times New Roman" w:hAnsi="Arial" w:cs="Arial"/>
          <w:b/>
        </w:rPr>
        <w:fldChar w:fldCharType="end"/>
      </w:r>
      <w:r w:rsidR="00AC0C8D" w:rsidRPr="00020BF2">
        <w:rPr>
          <w:rFonts w:ascii="Arial" w:eastAsia="Times New Roman" w:hAnsi="Arial" w:cs="Arial"/>
        </w:rPr>
        <w:t>)</w:t>
      </w:r>
      <w:r w:rsidR="00AC0C8D" w:rsidRPr="007512C9">
        <w:rPr>
          <w:rFonts w:ascii="Arial" w:eastAsia="Times New Roman" w:hAnsi="Arial" w:cs="Arial"/>
          <w:b/>
        </w:rPr>
        <w:t xml:space="preserve">. The first and </w:t>
      </w:r>
      <w:r w:rsidR="00020BF2">
        <w:rPr>
          <w:rFonts w:ascii="Arial" w:eastAsia="Times New Roman" w:hAnsi="Arial" w:cs="Arial"/>
          <w:b/>
        </w:rPr>
        <w:t>overarching</w:t>
      </w:r>
      <w:r w:rsidR="005C1856" w:rsidRPr="007512C9">
        <w:rPr>
          <w:rFonts w:ascii="Arial" w:eastAsia="Times New Roman" w:hAnsi="Arial" w:cs="Arial"/>
          <w:b/>
        </w:rPr>
        <w:t xml:space="preserve"> </w:t>
      </w:r>
      <w:r w:rsidR="00AC0C8D" w:rsidRPr="00DD132F">
        <w:rPr>
          <w:rFonts w:ascii="Arial" w:eastAsia="Times New Roman" w:hAnsi="Arial" w:cs="Arial"/>
          <w:b/>
        </w:rPr>
        <w:t xml:space="preserve">goal </w:t>
      </w:r>
      <w:r w:rsidRPr="00500239">
        <w:rPr>
          <w:rFonts w:ascii="Arial" w:eastAsia="Times New Roman" w:hAnsi="Arial" w:cs="Arial"/>
          <w:b/>
        </w:rPr>
        <w:t xml:space="preserve">is to </w:t>
      </w:r>
      <w:r w:rsidR="00E62535" w:rsidRPr="00500239">
        <w:rPr>
          <w:rFonts w:ascii="Arial" w:eastAsia="Times New Roman" w:hAnsi="Arial" w:cs="Arial"/>
          <w:b/>
        </w:rPr>
        <w:t xml:space="preserve">strive to end </w:t>
      </w:r>
      <w:r w:rsidRPr="00500239">
        <w:rPr>
          <w:rFonts w:ascii="Arial" w:eastAsia="Times New Roman" w:hAnsi="Arial" w:cs="Arial"/>
          <w:b/>
        </w:rPr>
        <w:t>natural forest loss by 2030, with a 2020 milestone of a 50% reduction.</w:t>
      </w:r>
      <w:r w:rsidRPr="00500239">
        <w:rPr>
          <w:rFonts w:ascii="Arial" w:eastAsia="Times New Roman" w:hAnsi="Arial" w:cs="Arial"/>
        </w:rPr>
        <w:t xml:space="preserve">  A number of the other goals are subsidiary</w:t>
      </w:r>
      <w:r>
        <w:rPr>
          <w:rFonts w:ascii="Arial" w:eastAsia="Times New Roman" w:hAnsi="Arial" w:cs="Arial"/>
        </w:rPr>
        <w:t xml:space="preserve"> to Goal 1</w:t>
      </w:r>
      <w:r w:rsidRPr="00EA5396">
        <w:rPr>
          <w:rFonts w:ascii="Arial" w:eastAsia="Times New Roman" w:hAnsi="Arial" w:cs="Arial"/>
        </w:rPr>
        <w:t xml:space="preserve">, </w:t>
      </w:r>
      <w:r>
        <w:rPr>
          <w:rFonts w:ascii="Arial" w:eastAsia="Times New Roman" w:hAnsi="Arial" w:cs="Arial"/>
        </w:rPr>
        <w:t>including</w:t>
      </w:r>
      <w:r w:rsidRPr="00EA5396">
        <w:rPr>
          <w:rFonts w:ascii="Arial" w:eastAsia="Times New Roman" w:hAnsi="Arial" w:cs="Arial"/>
        </w:rPr>
        <w:t xml:space="preserve"> </w:t>
      </w:r>
      <w:r w:rsidR="005C1856">
        <w:rPr>
          <w:rFonts w:ascii="Arial" w:eastAsia="Times New Roman" w:hAnsi="Arial" w:cs="Arial"/>
        </w:rPr>
        <w:t xml:space="preserve">halting </w:t>
      </w:r>
      <w:r w:rsidRPr="00EA5396">
        <w:rPr>
          <w:rFonts w:ascii="Arial" w:eastAsia="Times New Roman" w:hAnsi="Arial" w:cs="Arial"/>
        </w:rPr>
        <w:t>deforestation from agricultural supply chains (Goal 2), reduc</w:t>
      </w:r>
      <w:r>
        <w:rPr>
          <w:rFonts w:ascii="Arial" w:eastAsia="Times New Roman" w:hAnsi="Arial" w:cs="Arial"/>
        </w:rPr>
        <w:t>ing</w:t>
      </w:r>
      <w:r w:rsidRPr="00EA5396">
        <w:rPr>
          <w:rFonts w:ascii="Arial" w:eastAsia="Times New Roman" w:hAnsi="Arial" w:cs="Arial"/>
        </w:rPr>
        <w:t xml:space="preserve"> deforestation from other economic sectors </w:t>
      </w:r>
      <w:r w:rsidRPr="007512C9">
        <w:rPr>
          <w:rFonts w:ascii="Arial" w:eastAsia="Times New Roman" w:hAnsi="Arial" w:cs="Arial"/>
        </w:rPr>
        <w:t>(Goal 3), and supporting alternatives to deforestation</w:t>
      </w:r>
      <w:r w:rsidRPr="00DD132F">
        <w:rPr>
          <w:rFonts w:ascii="Arial" w:eastAsia="Times New Roman" w:hAnsi="Arial" w:cs="Arial"/>
        </w:rPr>
        <w:t xml:space="preserve"> </w:t>
      </w:r>
      <w:r w:rsidRPr="00500239">
        <w:rPr>
          <w:rFonts w:ascii="Arial" w:eastAsia="Times New Roman" w:hAnsi="Arial" w:cs="Arial"/>
        </w:rPr>
        <w:t xml:space="preserve">driven by poverty and basic needs (Goal 4).  </w:t>
      </w:r>
      <w:r w:rsidR="005C1856" w:rsidRPr="00500239">
        <w:rPr>
          <w:rFonts w:ascii="Arial" w:eastAsia="Times New Roman" w:hAnsi="Arial" w:cs="Arial"/>
        </w:rPr>
        <w:t xml:space="preserve">Another goal calls for </w:t>
      </w:r>
      <w:r w:rsidR="002810A8">
        <w:rPr>
          <w:rFonts w:ascii="Arial" w:eastAsia="Times New Roman" w:hAnsi="Arial" w:cs="Arial"/>
        </w:rPr>
        <w:t>restoring 150 million hectares</w:t>
      </w:r>
      <w:r w:rsidR="005C1856" w:rsidRPr="00500239">
        <w:rPr>
          <w:rFonts w:ascii="Arial" w:eastAsia="Times New Roman" w:hAnsi="Arial" w:cs="Arial"/>
        </w:rPr>
        <w:t xml:space="preserve"> </w:t>
      </w:r>
      <w:r w:rsidRPr="00500239">
        <w:rPr>
          <w:rFonts w:ascii="Arial" w:eastAsia="Times New Roman" w:hAnsi="Arial" w:cs="Arial"/>
        </w:rPr>
        <w:t xml:space="preserve">of degraded land by 2020 and an additional 200 million </w:t>
      </w:r>
      <w:r w:rsidR="005C1856" w:rsidRPr="00500239">
        <w:rPr>
          <w:rFonts w:ascii="Arial" w:eastAsia="Times New Roman" w:hAnsi="Arial" w:cs="Arial"/>
        </w:rPr>
        <w:t>hectares</w:t>
      </w:r>
      <w:r w:rsidRPr="00500239">
        <w:rPr>
          <w:rFonts w:ascii="Arial" w:eastAsia="Times New Roman" w:hAnsi="Arial" w:cs="Arial"/>
        </w:rPr>
        <w:t xml:space="preserve"> by 2030 (Goal 5).  A set of goals aim at improving the enabling environment </w:t>
      </w:r>
      <w:r w:rsidR="00A834BF">
        <w:rPr>
          <w:rFonts w:ascii="Arial" w:eastAsia="Times New Roman" w:hAnsi="Arial" w:cs="Arial"/>
        </w:rPr>
        <w:t xml:space="preserve">to </w:t>
      </w:r>
      <w:r w:rsidRPr="00500239">
        <w:rPr>
          <w:rFonts w:ascii="Arial" w:eastAsia="Times New Roman" w:hAnsi="Arial" w:cs="Arial"/>
        </w:rPr>
        <w:t>help signatories</w:t>
      </w:r>
      <w:r w:rsidRPr="00EA5396">
        <w:rPr>
          <w:rFonts w:ascii="Arial" w:eastAsia="Times New Roman" w:hAnsi="Arial" w:cs="Arial"/>
        </w:rPr>
        <w:t xml:space="preserve"> and other entities meet deforestation-related goals</w:t>
      </w:r>
      <w:r w:rsidR="005C1856">
        <w:rPr>
          <w:rFonts w:ascii="Arial" w:eastAsia="Times New Roman" w:hAnsi="Arial" w:cs="Arial"/>
        </w:rPr>
        <w:t xml:space="preserve">; they include </w:t>
      </w:r>
      <w:r w:rsidR="00DE6190">
        <w:rPr>
          <w:rFonts w:ascii="Arial" w:eastAsia="Times New Roman" w:hAnsi="Arial" w:cs="Arial"/>
        </w:rPr>
        <w:t xml:space="preserve">establishing </w:t>
      </w:r>
      <w:r w:rsidRPr="00EA5396">
        <w:rPr>
          <w:rFonts w:ascii="Arial" w:eastAsia="Times New Roman" w:hAnsi="Arial" w:cs="Arial"/>
        </w:rPr>
        <w:t xml:space="preserve">a strong international framework (Goals 6 and 7), </w:t>
      </w:r>
      <w:r>
        <w:rPr>
          <w:rFonts w:ascii="Arial" w:eastAsia="Times New Roman" w:hAnsi="Arial" w:cs="Arial"/>
        </w:rPr>
        <w:t xml:space="preserve">better </w:t>
      </w:r>
      <w:r w:rsidRPr="00EA5396">
        <w:rPr>
          <w:rFonts w:ascii="Arial" w:eastAsia="Times New Roman" w:hAnsi="Arial" w:cs="Arial"/>
        </w:rPr>
        <w:t>f</w:t>
      </w:r>
      <w:r w:rsidR="0038112A">
        <w:rPr>
          <w:rFonts w:ascii="Arial" w:eastAsia="Times New Roman" w:hAnsi="Arial" w:cs="Arial"/>
        </w:rPr>
        <w:t>i</w:t>
      </w:r>
      <w:r w:rsidRPr="00EA5396">
        <w:rPr>
          <w:rFonts w:ascii="Arial" w:eastAsia="Times New Roman" w:hAnsi="Arial" w:cs="Arial"/>
        </w:rPr>
        <w:t>na</w:t>
      </w:r>
      <w:r>
        <w:rPr>
          <w:rFonts w:ascii="Arial" w:eastAsia="Times New Roman" w:hAnsi="Arial" w:cs="Arial"/>
        </w:rPr>
        <w:t>ncing (Goals 8 and 9), and improved</w:t>
      </w:r>
      <w:r w:rsidRPr="00EA5396">
        <w:rPr>
          <w:rFonts w:ascii="Arial" w:eastAsia="Times New Roman" w:hAnsi="Arial" w:cs="Arial"/>
        </w:rPr>
        <w:t xml:space="preserve"> forest governance</w:t>
      </w:r>
      <w:r>
        <w:rPr>
          <w:rFonts w:ascii="Arial" w:eastAsia="Times New Roman" w:hAnsi="Arial" w:cs="Arial"/>
        </w:rPr>
        <w:t xml:space="preserve"> with more secure forest and land rights for local communities and indigenous peoples</w:t>
      </w:r>
      <w:r w:rsidRPr="00EA5396">
        <w:rPr>
          <w:rFonts w:ascii="Arial" w:eastAsia="Times New Roman" w:hAnsi="Arial" w:cs="Arial"/>
        </w:rPr>
        <w:t xml:space="preserve"> (Goal 10).</w:t>
      </w:r>
      <w:r>
        <w:rPr>
          <w:rFonts w:ascii="Arial" w:eastAsia="Times New Roman" w:hAnsi="Arial" w:cs="Arial"/>
        </w:rPr>
        <w:t xml:space="preserve"> </w:t>
      </w:r>
    </w:p>
    <w:p w14:paraId="0CDFC58C" w14:textId="77777777" w:rsidR="00D56853" w:rsidRPr="00C71C57" w:rsidRDefault="00D56853" w:rsidP="00721005">
      <w:pPr>
        <w:pStyle w:val="Heading4"/>
      </w:pPr>
      <w:bookmarkStart w:id="1" w:name="_Ref307987286"/>
      <w:r w:rsidRPr="00C71C57">
        <w:t xml:space="preserve">Table </w:t>
      </w:r>
      <w:r w:rsidRPr="00C71C57">
        <w:fldChar w:fldCharType="begin"/>
      </w:r>
      <w:r w:rsidRPr="00C71C57">
        <w:instrText xml:space="preserve"> SEQ Table \* ARABIC </w:instrText>
      </w:r>
      <w:r w:rsidRPr="00C71C57">
        <w:fldChar w:fldCharType="separate"/>
      </w:r>
      <w:r w:rsidR="00946E86">
        <w:rPr>
          <w:noProof/>
        </w:rPr>
        <w:t>1</w:t>
      </w:r>
      <w:r w:rsidRPr="00C71C57">
        <w:fldChar w:fldCharType="end"/>
      </w:r>
      <w:bookmarkEnd w:id="1"/>
      <w:r w:rsidR="00EF2920">
        <w:t>:</w:t>
      </w:r>
      <w:r w:rsidRPr="00C71C57">
        <w:t xml:space="preserve"> </w:t>
      </w:r>
      <w:r>
        <w:t xml:space="preserve">The </w:t>
      </w:r>
      <w:r w:rsidR="00982C35">
        <w:t>10</w:t>
      </w:r>
      <w:r>
        <w:t xml:space="preserve"> NYDF </w:t>
      </w:r>
      <w:r w:rsidR="00EF2920">
        <w:t>goals to halt deforestation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8830"/>
      </w:tblGrid>
      <w:tr w:rsidR="00D56853" w:rsidRPr="00706731" w14:paraId="14EC7FBD" w14:textId="77777777" w:rsidTr="00D56853">
        <w:tc>
          <w:tcPr>
            <w:tcW w:w="638" w:type="dxa"/>
            <w:shd w:val="clear" w:color="auto" w:fill="auto"/>
          </w:tcPr>
          <w:p w14:paraId="7FAA3DD5"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Pr>
                <w:rFonts w:ascii="Arial" w:eastAsia="Times New Roman" w:hAnsi="Arial" w:cs="Arial"/>
                <w:sz w:val="16"/>
                <w:szCs w:val="16"/>
              </w:rPr>
              <w:t xml:space="preserve">Goal </w:t>
            </w:r>
          </w:p>
        </w:tc>
        <w:tc>
          <w:tcPr>
            <w:tcW w:w="8830" w:type="dxa"/>
          </w:tcPr>
          <w:p w14:paraId="41131A80" w14:textId="77777777" w:rsidR="00D56853" w:rsidRPr="00706731" w:rsidRDefault="00D56853" w:rsidP="00D56853">
            <w:pPr>
              <w:pStyle w:val="ListParagraph"/>
              <w:spacing w:after="0" w:line="276" w:lineRule="auto"/>
              <w:ind w:left="0"/>
              <w:rPr>
                <w:rFonts w:ascii="Arial" w:eastAsia="Times New Roman" w:hAnsi="Arial" w:cs="Arial"/>
                <w:sz w:val="16"/>
                <w:szCs w:val="16"/>
              </w:rPr>
            </w:pPr>
          </w:p>
        </w:tc>
      </w:tr>
      <w:tr w:rsidR="00D56853" w:rsidRPr="00706731" w14:paraId="558B25E6" w14:textId="77777777" w:rsidTr="00D56853">
        <w:tc>
          <w:tcPr>
            <w:tcW w:w="638" w:type="dxa"/>
            <w:shd w:val="clear" w:color="auto" w:fill="auto"/>
          </w:tcPr>
          <w:p w14:paraId="4FED23F7"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1</w:t>
            </w:r>
          </w:p>
        </w:tc>
        <w:tc>
          <w:tcPr>
            <w:tcW w:w="8830" w:type="dxa"/>
          </w:tcPr>
          <w:p w14:paraId="57899E4F" w14:textId="77777777" w:rsidR="00D56853" w:rsidRPr="00990FB6" w:rsidRDefault="0050629A" w:rsidP="00D56853">
            <w:pPr>
              <w:pStyle w:val="ListParagraph"/>
              <w:spacing w:after="0" w:line="276" w:lineRule="auto"/>
              <w:ind w:left="0"/>
              <w:rPr>
                <w:rFonts w:ascii="Arial" w:eastAsia="Times New Roman" w:hAnsi="Arial" w:cs="Arial"/>
                <w:sz w:val="16"/>
                <w:szCs w:val="16"/>
              </w:rPr>
            </w:pPr>
            <w:r>
              <w:rPr>
                <w:rFonts w:ascii="Arial" w:eastAsia="Times New Roman" w:hAnsi="Arial" w:cs="Arial"/>
                <w:sz w:val="16"/>
                <w:szCs w:val="16"/>
              </w:rPr>
              <w:t>At least halve the rate of</w:t>
            </w:r>
            <w:r w:rsidR="00D56853" w:rsidRPr="00916825">
              <w:rPr>
                <w:rFonts w:ascii="Arial" w:eastAsia="Times New Roman" w:hAnsi="Arial" w:cs="Arial"/>
                <w:sz w:val="16"/>
                <w:szCs w:val="16"/>
              </w:rPr>
              <w:t xml:space="preserve"> loss of natural forests globally by 2020 and strive to end natural forest loss by 2030</w:t>
            </w:r>
          </w:p>
        </w:tc>
      </w:tr>
      <w:tr w:rsidR="00D56853" w:rsidRPr="00706731" w14:paraId="5B5AB5DC" w14:textId="77777777" w:rsidTr="00D56853">
        <w:tc>
          <w:tcPr>
            <w:tcW w:w="638" w:type="dxa"/>
            <w:shd w:val="clear" w:color="auto" w:fill="auto"/>
          </w:tcPr>
          <w:p w14:paraId="5639C34B"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2</w:t>
            </w:r>
          </w:p>
        </w:tc>
        <w:tc>
          <w:tcPr>
            <w:tcW w:w="8830" w:type="dxa"/>
          </w:tcPr>
          <w:p w14:paraId="0105ECD1"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Support and help meet the private-sector goal of eliminating deforestation from the production of agricultural commodities such as palm oil, soy, paper</w:t>
            </w:r>
            <w:r w:rsidR="0038112A">
              <w:rPr>
                <w:rFonts w:ascii="Arial" w:eastAsia="Times New Roman" w:hAnsi="Arial" w:cs="Arial"/>
                <w:sz w:val="16"/>
                <w:szCs w:val="16"/>
              </w:rPr>
              <w:t>,</w:t>
            </w:r>
            <w:r w:rsidRPr="00916825">
              <w:rPr>
                <w:rFonts w:ascii="Arial" w:eastAsia="Times New Roman" w:hAnsi="Arial" w:cs="Arial"/>
                <w:sz w:val="16"/>
                <w:szCs w:val="16"/>
              </w:rPr>
              <w:t xml:space="preserve"> and beef products by no later than 2020, recognizing that many companies have even more ambitious targets</w:t>
            </w:r>
          </w:p>
        </w:tc>
      </w:tr>
      <w:tr w:rsidR="00D56853" w:rsidRPr="00706731" w14:paraId="47C00799" w14:textId="77777777" w:rsidTr="00D56853">
        <w:tc>
          <w:tcPr>
            <w:tcW w:w="638" w:type="dxa"/>
            <w:shd w:val="clear" w:color="auto" w:fill="auto"/>
          </w:tcPr>
          <w:p w14:paraId="41FFB202"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3</w:t>
            </w:r>
          </w:p>
        </w:tc>
        <w:tc>
          <w:tcPr>
            <w:tcW w:w="8830" w:type="dxa"/>
          </w:tcPr>
          <w:p w14:paraId="095CCA0D" w14:textId="77777777" w:rsidR="00D56853" w:rsidRPr="00916825"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Significantly reduce deforestation derived from other economic sectors by 2020</w:t>
            </w:r>
          </w:p>
        </w:tc>
      </w:tr>
      <w:tr w:rsidR="00D56853" w:rsidRPr="00500239" w14:paraId="4EFBBAF9" w14:textId="77777777" w:rsidTr="00D56853">
        <w:tc>
          <w:tcPr>
            <w:tcW w:w="638" w:type="dxa"/>
            <w:shd w:val="clear" w:color="auto" w:fill="auto"/>
          </w:tcPr>
          <w:p w14:paraId="2CF05F3C"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4</w:t>
            </w:r>
          </w:p>
        </w:tc>
        <w:tc>
          <w:tcPr>
            <w:tcW w:w="8830" w:type="dxa"/>
          </w:tcPr>
          <w:p w14:paraId="1C8254CB" w14:textId="77777777" w:rsidR="00D56853" w:rsidRPr="00500239" w:rsidRDefault="00D56853" w:rsidP="00721005">
            <w:pPr>
              <w:pStyle w:val="ListParagraph"/>
              <w:spacing w:after="0" w:line="276" w:lineRule="auto"/>
              <w:ind w:left="0"/>
              <w:rPr>
                <w:rFonts w:ascii="Arial" w:eastAsia="Times New Roman" w:hAnsi="Arial" w:cs="Arial"/>
                <w:sz w:val="16"/>
                <w:szCs w:val="16"/>
              </w:rPr>
            </w:pPr>
            <w:r w:rsidRPr="007512C9">
              <w:rPr>
                <w:rFonts w:ascii="Arial" w:eastAsia="Times New Roman" w:hAnsi="Arial" w:cs="Arial"/>
                <w:sz w:val="16"/>
                <w:szCs w:val="16"/>
              </w:rPr>
              <w:t>Support alternatives to deforestation driven by basic needs (such as subsis</w:t>
            </w:r>
            <w:r w:rsidRPr="00DD132F">
              <w:rPr>
                <w:rFonts w:ascii="Arial" w:eastAsia="Times New Roman" w:hAnsi="Arial" w:cs="Arial"/>
                <w:sz w:val="16"/>
                <w:szCs w:val="16"/>
              </w:rPr>
              <w:t xml:space="preserve">tence farming and reliance </w:t>
            </w:r>
            <w:r w:rsidRPr="00500239">
              <w:rPr>
                <w:rFonts w:ascii="Arial" w:eastAsia="Times New Roman" w:hAnsi="Arial" w:cs="Arial"/>
                <w:sz w:val="16"/>
                <w:szCs w:val="16"/>
              </w:rPr>
              <w:t xml:space="preserve">on </w:t>
            </w:r>
            <w:r w:rsidR="00721005">
              <w:rPr>
                <w:rFonts w:ascii="Arial" w:eastAsia="Times New Roman" w:hAnsi="Arial" w:cs="Arial"/>
                <w:sz w:val="16"/>
                <w:szCs w:val="16"/>
              </w:rPr>
              <w:t>fuel wood</w:t>
            </w:r>
            <w:r w:rsidRPr="007512C9">
              <w:rPr>
                <w:rFonts w:ascii="Arial" w:eastAsia="Times New Roman" w:hAnsi="Arial" w:cs="Arial"/>
                <w:sz w:val="16"/>
                <w:szCs w:val="16"/>
              </w:rPr>
              <w:t xml:space="preserve"> </w:t>
            </w:r>
            <w:r w:rsidRPr="00500239">
              <w:rPr>
                <w:rFonts w:ascii="Arial" w:eastAsia="Times New Roman" w:hAnsi="Arial" w:cs="Arial"/>
                <w:sz w:val="16"/>
                <w:szCs w:val="16"/>
              </w:rPr>
              <w:t>for energy) in ways that alleviate poverty and promote sustainable and equitable development</w:t>
            </w:r>
          </w:p>
        </w:tc>
      </w:tr>
      <w:tr w:rsidR="00D56853" w:rsidRPr="00706731" w14:paraId="421643FE" w14:textId="77777777" w:rsidTr="00D56853">
        <w:tc>
          <w:tcPr>
            <w:tcW w:w="638" w:type="dxa"/>
            <w:shd w:val="clear" w:color="auto" w:fill="auto"/>
          </w:tcPr>
          <w:p w14:paraId="2A40CA62"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5</w:t>
            </w:r>
          </w:p>
        </w:tc>
        <w:tc>
          <w:tcPr>
            <w:tcW w:w="8830" w:type="dxa"/>
          </w:tcPr>
          <w:p w14:paraId="12A0E8F9"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Restore 150 million hectares of degraded landscapes and forestlands by 2020 and significantly increase the rate of global restoration thereafter, which would restore at least an additional 200 million hectares by 2030</w:t>
            </w:r>
          </w:p>
        </w:tc>
      </w:tr>
      <w:tr w:rsidR="00D56853" w:rsidRPr="00990FB6" w14:paraId="785339D9" w14:textId="77777777" w:rsidTr="00D56853">
        <w:tc>
          <w:tcPr>
            <w:tcW w:w="638" w:type="dxa"/>
            <w:shd w:val="clear" w:color="auto" w:fill="auto"/>
          </w:tcPr>
          <w:p w14:paraId="6B3B2F34"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6</w:t>
            </w:r>
          </w:p>
        </w:tc>
        <w:tc>
          <w:tcPr>
            <w:tcW w:w="8830" w:type="dxa"/>
          </w:tcPr>
          <w:p w14:paraId="588EC61D"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Include ambitious, quantitative forest conservation and restoration targets for 2030 in the post-2015 global development framework, as part of new international sustainable development goals</w:t>
            </w:r>
          </w:p>
        </w:tc>
      </w:tr>
      <w:tr w:rsidR="00D56853" w:rsidRPr="00990FB6" w14:paraId="31982229" w14:textId="77777777" w:rsidTr="00D56853">
        <w:tc>
          <w:tcPr>
            <w:tcW w:w="638" w:type="dxa"/>
            <w:shd w:val="clear" w:color="auto" w:fill="auto"/>
          </w:tcPr>
          <w:p w14:paraId="2BDF2894"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7</w:t>
            </w:r>
          </w:p>
        </w:tc>
        <w:tc>
          <w:tcPr>
            <w:tcW w:w="8830" w:type="dxa"/>
          </w:tcPr>
          <w:p w14:paraId="2B247B3A"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Agree in 2015 to reduce emissions from deforestation and forest degradation as part of a post-2020 global climate agreement, in accordance with internationally agreed rules and consistent with the goal of not exceeding 2°C warming</w:t>
            </w:r>
          </w:p>
        </w:tc>
      </w:tr>
      <w:tr w:rsidR="00D56853" w:rsidRPr="00706731" w14:paraId="4CF014E0" w14:textId="77777777" w:rsidTr="00D56853">
        <w:tc>
          <w:tcPr>
            <w:tcW w:w="638" w:type="dxa"/>
            <w:shd w:val="clear" w:color="auto" w:fill="auto"/>
          </w:tcPr>
          <w:p w14:paraId="34633A50"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lastRenderedPageBreak/>
              <w:t>8</w:t>
            </w:r>
          </w:p>
        </w:tc>
        <w:tc>
          <w:tcPr>
            <w:tcW w:w="8830" w:type="dxa"/>
          </w:tcPr>
          <w:p w14:paraId="5DC0EA79"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Provide support for the development and implementation of strategies to reduce forest emissions</w:t>
            </w:r>
          </w:p>
        </w:tc>
      </w:tr>
      <w:tr w:rsidR="00D56853" w:rsidRPr="00990FB6" w14:paraId="0C190F0A" w14:textId="77777777" w:rsidTr="00D56853">
        <w:tc>
          <w:tcPr>
            <w:tcW w:w="638" w:type="dxa"/>
            <w:shd w:val="clear" w:color="auto" w:fill="auto"/>
          </w:tcPr>
          <w:p w14:paraId="315DA4F3" w14:textId="77777777" w:rsidR="00D56853" w:rsidRPr="00990FB6"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9</w:t>
            </w:r>
          </w:p>
        </w:tc>
        <w:tc>
          <w:tcPr>
            <w:tcW w:w="8830" w:type="dxa"/>
          </w:tcPr>
          <w:p w14:paraId="708DD45E" w14:textId="77777777" w:rsidR="00D56853" w:rsidRPr="00990FB6" w:rsidRDefault="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 xml:space="preserve">Reward countries and jurisdictions that, by taking action, reduce forest emissions —particularly through public </w:t>
            </w:r>
            <w:r w:rsidR="00E62535">
              <w:rPr>
                <w:rFonts w:ascii="Arial" w:eastAsia="Times New Roman" w:hAnsi="Arial" w:cs="Arial"/>
                <w:sz w:val="16"/>
                <w:szCs w:val="16"/>
              </w:rPr>
              <w:t>policies to</w:t>
            </w:r>
            <w:r w:rsidRPr="00916825">
              <w:rPr>
                <w:rFonts w:ascii="Arial" w:eastAsia="Times New Roman" w:hAnsi="Arial" w:cs="Arial"/>
                <w:sz w:val="16"/>
                <w:szCs w:val="16"/>
              </w:rPr>
              <w:t xml:space="preserve"> scale-up payments for verified emission reductions</w:t>
            </w:r>
            <w:r w:rsidR="00E62535">
              <w:rPr>
                <w:rFonts w:ascii="Arial" w:eastAsia="Times New Roman" w:hAnsi="Arial" w:cs="Arial"/>
                <w:sz w:val="16"/>
                <w:szCs w:val="16"/>
              </w:rPr>
              <w:t xml:space="preserve"> and private-sector sourcing of commodities</w:t>
            </w:r>
          </w:p>
        </w:tc>
      </w:tr>
      <w:tr w:rsidR="00D56853" w:rsidRPr="00706731" w14:paraId="2D6BC0BE" w14:textId="77777777" w:rsidTr="00D56853">
        <w:tc>
          <w:tcPr>
            <w:tcW w:w="638" w:type="dxa"/>
            <w:shd w:val="clear" w:color="auto" w:fill="auto"/>
          </w:tcPr>
          <w:p w14:paraId="3862B3E5" w14:textId="77777777" w:rsidR="00D56853" w:rsidRPr="00706731" w:rsidRDefault="00D56853" w:rsidP="00D56853">
            <w:pPr>
              <w:pStyle w:val="ListParagraph"/>
              <w:spacing w:after="0" w:line="276" w:lineRule="auto"/>
              <w:ind w:left="0"/>
              <w:rPr>
                <w:rFonts w:ascii="Arial" w:eastAsia="Times New Roman" w:hAnsi="Arial" w:cs="Arial"/>
                <w:sz w:val="16"/>
                <w:szCs w:val="16"/>
              </w:rPr>
            </w:pPr>
            <w:r w:rsidRPr="00990FB6">
              <w:rPr>
                <w:rFonts w:ascii="Arial" w:eastAsia="Times New Roman" w:hAnsi="Arial" w:cs="Arial"/>
                <w:sz w:val="16"/>
                <w:szCs w:val="16"/>
              </w:rPr>
              <w:t>10</w:t>
            </w:r>
          </w:p>
        </w:tc>
        <w:tc>
          <w:tcPr>
            <w:tcW w:w="8830" w:type="dxa"/>
          </w:tcPr>
          <w:p w14:paraId="3D9C3A0C" w14:textId="77777777" w:rsidR="00D56853" w:rsidRPr="00990FB6" w:rsidRDefault="00D56853">
            <w:pPr>
              <w:pStyle w:val="ListParagraph"/>
              <w:spacing w:after="0" w:line="276" w:lineRule="auto"/>
              <w:ind w:left="0"/>
              <w:rPr>
                <w:rFonts w:ascii="Arial" w:eastAsia="Times New Roman" w:hAnsi="Arial" w:cs="Arial"/>
                <w:sz w:val="16"/>
                <w:szCs w:val="16"/>
              </w:rPr>
            </w:pPr>
            <w:r w:rsidRPr="00916825">
              <w:rPr>
                <w:rFonts w:ascii="Arial" w:eastAsia="Times New Roman" w:hAnsi="Arial" w:cs="Arial"/>
                <w:sz w:val="16"/>
                <w:szCs w:val="16"/>
              </w:rPr>
              <w:t>Strengthen forest governance, transparency</w:t>
            </w:r>
            <w:r w:rsidR="0038112A">
              <w:rPr>
                <w:rFonts w:ascii="Arial" w:eastAsia="Times New Roman" w:hAnsi="Arial" w:cs="Arial"/>
                <w:sz w:val="16"/>
                <w:szCs w:val="16"/>
              </w:rPr>
              <w:t>,</w:t>
            </w:r>
            <w:r w:rsidRPr="00916825">
              <w:rPr>
                <w:rFonts w:ascii="Arial" w:eastAsia="Times New Roman" w:hAnsi="Arial" w:cs="Arial"/>
                <w:sz w:val="16"/>
                <w:szCs w:val="16"/>
              </w:rPr>
              <w:t xml:space="preserve"> and the rule of law, while also empowering communities and recognizing the rights of indigenous peoples, especially those pertaining to their lands and resources</w:t>
            </w:r>
          </w:p>
        </w:tc>
      </w:tr>
    </w:tbl>
    <w:p w14:paraId="19CDFF75" w14:textId="77777777" w:rsidR="00D56853" w:rsidRDefault="00D56853" w:rsidP="00D56853">
      <w:pPr>
        <w:spacing w:before="120" w:after="120"/>
        <w:rPr>
          <w:rFonts w:ascii="Arial" w:eastAsia="Times New Roman" w:hAnsi="Arial" w:cs="Arial"/>
        </w:rPr>
      </w:pPr>
      <w:r w:rsidRPr="00EA5396">
        <w:rPr>
          <w:rFonts w:ascii="Arial" w:eastAsia="Times New Roman" w:hAnsi="Arial" w:cs="Arial"/>
        </w:rPr>
        <w:t xml:space="preserve">The NYDF </w:t>
      </w:r>
      <w:r w:rsidR="00500239">
        <w:rPr>
          <w:rFonts w:ascii="Arial" w:eastAsia="Times New Roman" w:hAnsi="Arial" w:cs="Arial"/>
        </w:rPr>
        <w:t>g</w:t>
      </w:r>
      <w:r w:rsidRPr="00EA5396">
        <w:rPr>
          <w:rFonts w:ascii="Arial" w:eastAsia="Times New Roman" w:hAnsi="Arial" w:cs="Arial"/>
        </w:rPr>
        <w:t xml:space="preserve">oals </w:t>
      </w:r>
      <w:r>
        <w:rPr>
          <w:rFonts w:ascii="Arial" w:eastAsia="Times New Roman" w:hAnsi="Arial" w:cs="Arial"/>
        </w:rPr>
        <w:t>may be categorized according to the following typology:</w:t>
      </w:r>
    </w:p>
    <w:p w14:paraId="0ECDFB75"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Quantitative output goals (1 and 5) provide numeric targets, and are timebound.</w:t>
      </w:r>
    </w:p>
    <w:p w14:paraId="0F3463B7" w14:textId="77777777" w:rsidR="00D56853" w:rsidRDefault="00D56853" w:rsidP="00D56853">
      <w:pPr>
        <w:numPr>
          <w:ilvl w:val="0"/>
          <w:numId w:val="7"/>
        </w:numPr>
        <w:spacing w:before="120" w:after="120"/>
        <w:rPr>
          <w:rFonts w:ascii="Arial" w:eastAsia="Times New Roman" w:hAnsi="Arial" w:cs="Arial"/>
        </w:rPr>
      </w:pPr>
      <w:r>
        <w:rPr>
          <w:rFonts w:ascii="Arial" w:eastAsia="Times New Roman" w:hAnsi="Arial" w:cs="Arial"/>
        </w:rPr>
        <w:t>Qualitative output goals (3 and 10) are directional, and may or may not be timebound.</w:t>
      </w:r>
    </w:p>
    <w:p w14:paraId="67E21D66" w14:textId="77777777" w:rsidR="00D56853" w:rsidRPr="00500239" w:rsidRDefault="00D56853" w:rsidP="00D56853">
      <w:pPr>
        <w:numPr>
          <w:ilvl w:val="0"/>
          <w:numId w:val="7"/>
        </w:numPr>
        <w:spacing w:before="120" w:after="120"/>
        <w:rPr>
          <w:rFonts w:ascii="Arial" w:eastAsia="Times New Roman" w:hAnsi="Arial" w:cs="Arial"/>
        </w:rPr>
      </w:pPr>
      <w:r>
        <w:rPr>
          <w:rFonts w:ascii="Arial" w:eastAsia="Times New Roman" w:hAnsi="Arial" w:cs="Arial"/>
        </w:rPr>
        <w:t xml:space="preserve">Support goals (2, 4, and 8) refer to inputs intended to </w:t>
      </w:r>
      <w:r w:rsidR="00DE6190">
        <w:rPr>
          <w:rFonts w:ascii="Arial" w:eastAsia="Times New Roman" w:hAnsi="Arial" w:cs="Arial"/>
        </w:rPr>
        <w:t xml:space="preserve">help </w:t>
      </w:r>
      <w:r>
        <w:rPr>
          <w:rFonts w:ascii="Arial" w:eastAsia="Times New Roman" w:hAnsi="Arial" w:cs="Arial"/>
        </w:rPr>
        <w:t>achieve</w:t>
      </w:r>
      <w:r w:rsidR="00DE6190">
        <w:rPr>
          <w:rFonts w:ascii="Arial" w:eastAsia="Times New Roman" w:hAnsi="Arial" w:cs="Arial"/>
        </w:rPr>
        <w:t xml:space="preserve"> </w:t>
      </w:r>
      <w:r w:rsidRPr="007512C9">
        <w:rPr>
          <w:rFonts w:ascii="Arial" w:eastAsia="Times New Roman" w:hAnsi="Arial" w:cs="Arial"/>
        </w:rPr>
        <w:t xml:space="preserve">the </w:t>
      </w:r>
      <w:r w:rsidRPr="00500239">
        <w:rPr>
          <w:rFonts w:ascii="Arial" w:eastAsia="Times New Roman" w:hAnsi="Arial" w:cs="Arial"/>
        </w:rPr>
        <w:t>goals.</w:t>
      </w:r>
    </w:p>
    <w:p w14:paraId="688EBB8D" w14:textId="77777777" w:rsidR="00D56853" w:rsidRPr="00500239" w:rsidRDefault="00D56853" w:rsidP="00D56853">
      <w:pPr>
        <w:numPr>
          <w:ilvl w:val="0"/>
          <w:numId w:val="7"/>
        </w:numPr>
        <w:spacing w:before="120" w:after="120"/>
        <w:rPr>
          <w:rFonts w:ascii="Arial" w:eastAsia="Times New Roman" w:hAnsi="Arial" w:cs="Arial"/>
        </w:rPr>
      </w:pPr>
      <w:r w:rsidRPr="00500239">
        <w:rPr>
          <w:rFonts w:ascii="Arial" w:eastAsia="Times New Roman" w:hAnsi="Arial" w:cs="Arial"/>
        </w:rPr>
        <w:t>Policy goals (6 and 7) refer to the inclusion of forest conservation, restoration, or emission reduction</w:t>
      </w:r>
      <w:r w:rsidR="00500239">
        <w:rPr>
          <w:rFonts w:ascii="Arial" w:eastAsia="Times New Roman" w:hAnsi="Arial" w:cs="Arial"/>
        </w:rPr>
        <w:t>s</w:t>
      </w:r>
      <w:r w:rsidRPr="00500239">
        <w:rPr>
          <w:rFonts w:ascii="Arial" w:eastAsia="Times New Roman" w:hAnsi="Arial" w:cs="Arial"/>
        </w:rPr>
        <w:t xml:space="preserve"> in international agreements.</w:t>
      </w:r>
    </w:p>
    <w:p w14:paraId="46BE06D6" w14:textId="77777777" w:rsidR="00D56853" w:rsidRPr="00500239" w:rsidRDefault="00D56853" w:rsidP="00D56853">
      <w:pPr>
        <w:numPr>
          <w:ilvl w:val="0"/>
          <w:numId w:val="7"/>
        </w:numPr>
        <w:spacing w:before="120" w:after="120"/>
        <w:rPr>
          <w:rFonts w:ascii="Arial" w:eastAsia="Times New Roman" w:hAnsi="Arial" w:cs="Arial"/>
        </w:rPr>
      </w:pPr>
      <w:r w:rsidRPr="00500239">
        <w:rPr>
          <w:rFonts w:ascii="Arial" w:eastAsia="Times New Roman" w:hAnsi="Arial" w:cs="Arial"/>
        </w:rPr>
        <w:t xml:space="preserve">Reward goals (9) refer to results-based payments to countries and/or subnational jurisdictions. </w:t>
      </w:r>
    </w:p>
    <w:p w14:paraId="031907D4" w14:textId="6D2CE1C8" w:rsidR="00683600" w:rsidRDefault="001B5F9C" w:rsidP="00683600">
      <w:pPr>
        <w:spacing w:before="120" w:after="120"/>
        <w:rPr>
          <w:rFonts w:ascii="Arial" w:eastAsia="Times New Roman" w:hAnsi="Arial" w:cs="Arial"/>
          <w:b/>
        </w:rPr>
      </w:pPr>
      <w:r>
        <w:rPr>
          <w:rFonts w:ascii="Arial" w:eastAsia="Times New Roman" w:hAnsi="Arial" w:cs="Arial"/>
          <w:b/>
        </w:rPr>
        <w:t xml:space="preserve">This report </w:t>
      </w:r>
      <w:r w:rsidR="005353F7">
        <w:rPr>
          <w:rFonts w:ascii="Arial" w:eastAsia="Times New Roman" w:hAnsi="Arial" w:cs="Arial"/>
          <w:b/>
        </w:rPr>
        <w:t xml:space="preserve">proposes </w:t>
      </w:r>
      <w:r w:rsidR="00683600" w:rsidRPr="00683600">
        <w:rPr>
          <w:rFonts w:ascii="Arial" w:eastAsia="Times New Roman" w:hAnsi="Arial" w:cs="Arial"/>
          <w:b/>
        </w:rPr>
        <w:t xml:space="preserve">a framework for </w:t>
      </w:r>
      <w:r w:rsidR="00683600">
        <w:rPr>
          <w:rFonts w:ascii="Arial" w:eastAsia="Times New Roman" w:hAnsi="Arial" w:cs="Arial"/>
          <w:b/>
        </w:rPr>
        <w:t>assessing</w:t>
      </w:r>
      <w:r w:rsidR="00683600" w:rsidRPr="00683600">
        <w:rPr>
          <w:rFonts w:ascii="Arial" w:eastAsia="Times New Roman" w:hAnsi="Arial" w:cs="Arial"/>
          <w:b/>
        </w:rPr>
        <w:t xml:space="preserve"> progress toward NYDF goals</w:t>
      </w:r>
      <w:r w:rsidR="00683600">
        <w:rPr>
          <w:rFonts w:ascii="Arial" w:eastAsia="Times New Roman" w:hAnsi="Arial" w:cs="Arial"/>
          <w:b/>
        </w:rPr>
        <w:t xml:space="preserve"> and summarizes the status of the ten goals </w:t>
      </w:r>
      <w:r w:rsidR="00683600" w:rsidRPr="00683600">
        <w:rPr>
          <w:rFonts w:ascii="Arial" w:eastAsia="Times New Roman" w:hAnsi="Arial" w:cs="Arial"/>
          <w:b/>
        </w:rPr>
        <w:t xml:space="preserve">on the one-year anniversary of the NYDF signing.  </w:t>
      </w:r>
      <w:r w:rsidR="00683600" w:rsidRPr="00683600">
        <w:rPr>
          <w:rFonts w:ascii="Arial" w:eastAsia="Times New Roman" w:hAnsi="Arial" w:cs="Arial"/>
        </w:rPr>
        <w:t>The NYDF is ambitious, and its signatories represent a powerful and diverse coalition.  Nevertheless, while the NYDF is supported by an action agenda, it does not define a process or establish a forum to monitor progress toward achieving its goals.  This report aims to address that gap.</w:t>
      </w:r>
      <w:r w:rsidR="00683600" w:rsidRPr="00683600">
        <w:rPr>
          <w:rFonts w:ascii="Arial" w:eastAsia="Times New Roman" w:hAnsi="Arial" w:cs="Arial"/>
          <w:b/>
        </w:rPr>
        <w:t xml:space="preserve">  </w:t>
      </w:r>
    </w:p>
    <w:p w14:paraId="724DF973" w14:textId="77777777" w:rsidR="008B2D88" w:rsidRDefault="00683600" w:rsidP="00D56853">
      <w:pPr>
        <w:spacing w:before="120" w:after="120"/>
        <w:rPr>
          <w:rFonts w:ascii="Arial" w:eastAsia="Times New Roman" w:hAnsi="Arial" w:cs="Arial"/>
        </w:rPr>
      </w:pPr>
      <w:r w:rsidRPr="00683600">
        <w:rPr>
          <w:rFonts w:ascii="Arial" w:eastAsia="Times New Roman" w:hAnsi="Arial" w:cs="Arial"/>
          <w:b/>
        </w:rPr>
        <w:t xml:space="preserve">A number of indicators and proxies are proposed for measuring progress toward NYDF goals. </w:t>
      </w:r>
      <w:r w:rsidR="001A3626">
        <w:rPr>
          <w:rFonts w:ascii="Arial" w:eastAsia="Times New Roman" w:hAnsi="Arial" w:cs="Arial"/>
        </w:rPr>
        <w:t xml:space="preserve"> </w:t>
      </w:r>
      <w:r w:rsidR="00A87836">
        <w:rPr>
          <w:rFonts w:ascii="Arial" w:eastAsia="Times New Roman" w:hAnsi="Arial" w:cs="Arial"/>
        </w:rPr>
        <w:t>The different types of NYDF goals present distinct chall</w:t>
      </w:r>
      <w:r w:rsidR="002C5AFA">
        <w:rPr>
          <w:rFonts w:ascii="Arial" w:eastAsia="Times New Roman" w:hAnsi="Arial" w:cs="Arial"/>
        </w:rPr>
        <w:t xml:space="preserve">enges for monitoring progress.  </w:t>
      </w:r>
      <w:r w:rsidR="00A87836">
        <w:rPr>
          <w:rFonts w:ascii="Arial" w:eastAsia="Times New Roman" w:hAnsi="Arial" w:cs="Arial"/>
        </w:rPr>
        <w:t xml:space="preserve">For example, where goals are framed quantitatively, data are often missing; where goals are framed qualitatively, it can be difficult to agree on appropriate metrics to measure progress.  </w:t>
      </w:r>
      <w:r w:rsidR="00A87836" w:rsidRPr="00C01AA1">
        <w:rPr>
          <w:rFonts w:ascii="Arial" w:eastAsia="Times New Roman" w:hAnsi="Arial" w:cs="Arial"/>
        </w:rPr>
        <w:t xml:space="preserve">Indicators </w:t>
      </w:r>
      <w:r w:rsidR="00A87836">
        <w:rPr>
          <w:rFonts w:ascii="Arial" w:eastAsia="Times New Roman" w:hAnsi="Arial" w:cs="Arial"/>
        </w:rPr>
        <w:t xml:space="preserve">and monitoring </w:t>
      </w:r>
      <w:r w:rsidR="00A87836" w:rsidRPr="00C01AA1">
        <w:rPr>
          <w:rFonts w:ascii="Arial" w:eastAsia="Times New Roman" w:hAnsi="Arial" w:cs="Arial"/>
        </w:rPr>
        <w:t>will likely improve over time as data gaps are filled.</w:t>
      </w:r>
      <w:r w:rsidR="00A87836">
        <w:rPr>
          <w:rFonts w:ascii="Arial" w:eastAsia="Times New Roman" w:hAnsi="Arial" w:cs="Arial"/>
          <w:b/>
        </w:rPr>
        <w:t xml:space="preserve">  </w:t>
      </w:r>
    </w:p>
    <w:p w14:paraId="34679BC7" w14:textId="77777777" w:rsidR="0071462A" w:rsidRPr="00500239" w:rsidRDefault="00D56853" w:rsidP="00D56853">
      <w:pPr>
        <w:spacing w:before="120" w:after="120"/>
        <w:rPr>
          <w:rFonts w:ascii="Arial" w:eastAsia="Times New Roman" w:hAnsi="Arial" w:cs="Arial"/>
        </w:rPr>
      </w:pPr>
      <w:r>
        <w:rPr>
          <w:rFonts w:ascii="Arial" w:eastAsia="Times New Roman" w:hAnsi="Arial" w:cs="Arial"/>
        </w:rPr>
        <w:t xml:space="preserve">Detailed summaries of our assessments for each goal are available online at </w:t>
      </w:r>
      <w:hyperlink r:id="rId9" w:history="1">
        <w:r w:rsidRPr="00252AF3">
          <w:rPr>
            <w:rStyle w:val="Hyperlink"/>
            <w:rFonts w:ascii="Arial" w:eastAsia="Times New Roman" w:hAnsi="Arial" w:cs="Arial"/>
          </w:rPr>
          <w:t>www.forestdeclaration.org</w:t>
        </w:r>
      </w:hyperlink>
      <w:r w:rsidRPr="006F0A99">
        <w:rPr>
          <w:rStyle w:val="FootnoteReference"/>
          <w:rFonts w:ascii="Arial" w:eastAsia="Times New Roman" w:hAnsi="Arial" w:cs="Arial"/>
        </w:rPr>
        <w:t xml:space="preserve"> </w:t>
      </w:r>
      <w:r w:rsidR="00500239">
        <w:rPr>
          <w:rFonts w:ascii="Arial" w:eastAsia="Times New Roman" w:hAnsi="Arial" w:cs="Arial"/>
        </w:rPr>
        <w:t xml:space="preserve">and are referred to as </w:t>
      </w:r>
      <w:r w:rsidR="00500239" w:rsidRPr="00500239">
        <w:rPr>
          <w:rFonts w:ascii="Arial" w:eastAsia="Times New Roman" w:hAnsi="Arial" w:cs="Arial"/>
        </w:rPr>
        <w:t>supplementary materials throughout this report</w:t>
      </w:r>
      <w:r w:rsidR="00500239">
        <w:rPr>
          <w:rFonts w:ascii="Arial" w:eastAsia="Times New Roman" w:hAnsi="Arial" w:cs="Arial"/>
        </w:rPr>
        <w:t>.</w:t>
      </w:r>
    </w:p>
    <w:p w14:paraId="05CFFA89" w14:textId="77777777" w:rsidR="007D2E3D" w:rsidRPr="00491823" w:rsidRDefault="007D2E3D" w:rsidP="00797B0D">
      <w:pPr>
        <w:spacing w:before="120" w:after="120"/>
        <w:rPr>
          <w:rFonts w:ascii="Arial" w:eastAsia="Times New Roman" w:hAnsi="Arial" w:cs="Arial"/>
          <w:b/>
        </w:rPr>
      </w:pPr>
    </w:p>
    <w:p w14:paraId="16CB1A10" w14:textId="77777777" w:rsidR="007D2E3D" w:rsidRDefault="007D2E3D" w:rsidP="00797B0D">
      <w:pPr>
        <w:pStyle w:val="MediumGrid1-Accent21"/>
        <w:spacing w:before="120" w:after="120" w:line="276" w:lineRule="auto"/>
        <w:ind w:left="0"/>
        <w:rPr>
          <w:rFonts w:ascii="Arial" w:hAnsi="Arial" w:cs="Arial"/>
          <w:b/>
        </w:rPr>
      </w:pPr>
      <w:r>
        <w:rPr>
          <w:rFonts w:ascii="Arial" w:hAnsi="Arial" w:cs="Arial"/>
          <w:b/>
        </w:rPr>
        <w:t xml:space="preserve">Goal 1: </w:t>
      </w:r>
      <w:r w:rsidR="003E715F">
        <w:rPr>
          <w:rFonts w:ascii="Arial" w:hAnsi="Arial" w:cs="Arial"/>
          <w:b/>
        </w:rPr>
        <w:t>At least halve the rate of</w:t>
      </w:r>
      <w:r w:rsidRPr="00EA5396">
        <w:rPr>
          <w:rFonts w:ascii="Arial" w:hAnsi="Arial" w:cs="Arial"/>
          <w:b/>
        </w:rPr>
        <w:t xml:space="preserve"> loss of natural forests globally by 2020 and strive to end natural forest loss by 2030</w:t>
      </w:r>
    </w:p>
    <w:p w14:paraId="08B38573" w14:textId="77777777" w:rsidR="007D2E3D" w:rsidRDefault="007D2E3D" w:rsidP="001E1F8D">
      <w:pPr>
        <w:spacing w:before="120" w:after="120"/>
        <w:rPr>
          <w:rFonts w:ascii="Arial" w:eastAsia="Times New Roman" w:hAnsi="Arial" w:cs="Arial"/>
          <w:i/>
        </w:rPr>
      </w:pPr>
      <w:r>
        <w:rPr>
          <w:rFonts w:ascii="Arial" w:eastAsia="Times New Roman" w:hAnsi="Arial" w:cs="Arial"/>
          <w:i/>
        </w:rPr>
        <w:t>Key messages:</w:t>
      </w:r>
    </w:p>
    <w:p w14:paraId="6A1331A4" w14:textId="77777777" w:rsidR="007D2E3D" w:rsidRDefault="0050629A" w:rsidP="00AC0C8D">
      <w:pPr>
        <w:pStyle w:val="ListParagraph"/>
        <w:numPr>
          <w:ilvl w:val="0"/>
          <w:numId w:val="37"/>
        </w:numPr>
        <w:spacing w:before="120" w:after="120"/>
        <w:rPr>
          <w:rFonts w:ascii="Arial" w:eastAsia="Times New Roman" w:hAnsi="Arial" w:cs="Arial"/>
          <w:i/>
        </w:rPr>
      </w:pPr>
      <w:r>
        <w:rPr>
          <w:rFonts w:ascii="Arial" w:eastAsia="Times New Roman" w:hAnsi="Arial" w:cs="Arial"/>
          <w:i/>
        </w:rPr>
        <w:t>Globally, the annual loss</w:t>
      </w:r>
      <w:r w:rsidR="007D2E3D">
        <w:rPr>
          <w:rFonts w:ascii="Arial" w:eastAsia="Times New Roman" w:hAnsi="Arial" w:cs="Arial"/>
          <w:i/>
        </w:rPr>
        <w:t xml:space="preserve"> of natural forest area </w:t>
      </w:r>
      <w:r w:rsidR="00514768">
        <w:rPr>
          <w:rFonts w:ascii="Arial" w:eastAsia="Times New Roman" w:hAnsi="Arial" w:cs="Arial"/>
          <w:i/>
        </w:rPr>
        <w:t>appears to be dec</w:t>
      </w:r>
      <w:r w:rsidR="00EF2920">
        <w:rPr>
          <w:rFonts w:ascii="Arial" w:eastAsia="Times New Roman" w:hAnsi="Arial" w:cs="Arial"/>
          <w:i/>
        </w:rPr>
        <w:t>lining</w:t>
      </w:r>
      <w:r>
        <w:rPr>
          <w:rFonts w:ascii="Arial" w:eastAsia="Times New Roman" w:hAnsi="Arial" w:cs="Arial"/>
          <w:i/>
        </w:rPr>
        <w:t>, if forest regrowth is counted as offsetting forest clearing</w:t>
      </w:r>
      <w:r w:rsidR="007D2E3D">
        <w:rPr>
          <w:rFonts w:ascii="Arial" w:eastAsia="Times New Roman" w:hAnsi="Arial" w:cs="Arial"/>
          <w:i/>
        </w:rPr>
        <w:t>.</w:t>
      </w:r>
    </w:p>
    <w:p w14:paraId="7D644880" w14:textId="26C8E577" w:rsidR="007D2E3D" w:rsidRPr="00491823" w:rsidRDefault="007D2E3D" w:rsidP="00AC0C8D">
      <w:pPr>
        <w:pStyle w:val="ListParagraph"/>
        <w:numPr>
          <w:ilvl w:val="0"/>
          <w:numId w:val="37"/>
        </w:numPr>
        <w:spacing w:before="120" w:after="120"/>
        <w:rPr>
          <w:rFonts w:ascii="Arial" w:eastAsia="Times New Roman" w:hAnsi="Arial" w:cs="Arial"/>
          <w:i/>
        </w:rPr>
      </w:pPr>
      <w:r>
        <w:rPr>
          <w:rFonts w:ascii="Arial" w:eastAsia="Times New Roman" w:hAnsi="Arial" w:cs="Arial"/>
          <w:i/>
        </w:rPr>
        <w:t>At the same time, there is no sign that the</w:t>
      </w:r>
      <w:r w:rsidR="00514768">
        <w:rPr>
          <w:rFonts w:ascii="Arial" w:eastAsia="Times New Roman" w:hAnsi="Arial" w:cs="Arial"/>
          <w:i/>
        </w:rPr>
        <w:t xml:space="preserve"> annual</w:t>
      </w:r>
      <w:r>
        <w:rPr>
          <w:rFonts w:ascii="Arial" w:eastAsia="Times New Roman" w:hAnsi="Arial" w:cs="Arial"/>
          <w:i/>
        </w:rPr>
        <w:t xml:space="preserve"> rate at which </w:t>
      </w:r>
      <w:r w:rsidR="00BF43FA">
        <w:rPr>
          <w:rFonts w:ascii="Arial" w:eastAsia="Times New Roman" w:hAnsi="Arial" w:cs="Arial"/>
          <w:i/>
        </w:rPr>
        <w:t xml:space="preserve">natural </w:t>
      </w:r>
      <w:r w:rsidR="0050629A">
        <w:rPr>
          <w:rFonts w:ascii="Arial" w:eastAsia="Times New Roman" w:hAnsi="Arial" w:cs="Arial"/>
          <w:i/>
        </w:rPr>
        <w:t>forest</w:t>
      </w:r>
      <w:r>
        <w:rPr>
          <w:rFonts w:ascii="Arial" w:eastAsia="Times New Roman" w:hAnsi="Arial" w:cs="Arial"/>
          <w:i/>
        </w:rPr>
        <w:t>s are being cleared or harvested is slowing.</w:t>
      </w:r>
    </w:p>
    <w:p w14:paraId="0B3E543C" w14:textId="77777777" w:rsidR="007D2E3D" w:rsidRPr="00500239" w:rsidRDefault="007D2E3D" w:rsidP="00D641ED">
      <w:pPr>
        <w:spacing w:before="120" w:after="120"/>
        <w:rPr>
          <w:rFonts w:ascii="Arial" w:eastAsia="Times New Roman" w:hAnsi="Arial" w:cs="Arial"/>
        </w:rPr>
      </w:pPr>
      <w:r w:rsidRPr="00D641ED">
        <w:rPr>
          <w:rFonts w:ascii="Arial" w:eastAsia="Times New Roman" w:hAnsi="Arial" w:cs="Arial"/>
        </w:rPr>
        <w:t>The NYDF’s overarching goal, G</w:t>
      </w:r>
      <w:r w:rsidR="00514768">
        <w:rPr>
          <w:rFonts w:ascii="Arial" w:eastAsia="Times New Roman" w:hAnsi="Arial" w:cs="Arial"/>
        </w:rPr>
        <w:t>oal 1, aims to end</w:t>
      </w:r>
      <w:r w:rsidRPr="00D641ED">
        <w:rPr>
          <w:rFonts w:ascii="Arial" w:eastAsia="Times New Roman" w:hAnsi="Arial" w:cs="Arial"/>
        </w:rPr>
        <w:t xml:space="preserve"> natural forest loss by 2030, with at least a 50% reduction by 2020 as a milestone toward its achievement. </w:t>
      </w:r>
      <w:r>
        <w:rPr>
          <w:rFonts w:ascii="Arial" w:eastAsia="Times New Roman" w:hAnsi="Arial" w:cs="Arial"/>
        </w:rPr>
        <w:t xml:space="preserve">While natural forests </w:t>
      </w:r>
      <w:r w:rsidR="004D7DCD">
        <w:rPr>
          <w:rFonts w:ascii="Arial" w:eastAsia="Times New Roman" w:hAnsi="Arial" w:cs="Arial"/>
        </w:rPr>
        <w:t xml:space="preserve">clearly </w:t>
      </w:r>
      <w:r>
        <w:rPr>
          <w:rFonts w:ascii="Arial" w:eastAsia="Times New Roman" w:hAnsi="Arial" w:cs="Arial"/>
        </w:rPr>
        <w:t xml:space="preserve">do not include monoculture tree plantations, Goal 1 </w:t>
      </w:r>
      <w:r w:rsidRPr="00D641ED">
        <w:rPr>
          <w:rFonts w:ascii="Arial" w:eastAsia="Times New Roman" w:hAnsi="Arial" w:cs="Arial"/>
        </w:rPr>
        <w:t xml:space="preserve">does not specify whether the </w:t>
      </w:r>
      <w:r w:rsidRPr="007512C9">
        <w:rPr>
          <w:rFonts w:ascii="Arial" w:eastAsia="Times New Roman" w:hAnsi="Arial" w:cs="Arial"/>
        </w:rPr>
        <w:t xml:space="preserve">aim is to reduce </w:t>
      </w:r>
      <w:r w:rsidRPr="007512C9">
        <w:rPr>
          <w:rFonts w:ascii="Arial" w:eastAsia="Times New Roman" w:hAnsi="Arial" w:cs="Arial"/>
        </w:rPr>
        <w:lastRenderedPageBreak/>
        <w:t xml:space="preserve">and then </w:t>
      </w:r>
      <w:r w:rsidR="000A7C37" w:rsidRPr="00500239">
        <w:rPr>
          <w:rFonts w:ascii="Arial" w:eastAsia="Times New Roman" w:hAnsi="Arial" w:cs="Arial"/>
        </w:rPr>
        <w:t>end</w:t>
      </w:r>
      <w:r w:rsidRPr="00500239">
        <w:rPr>
          <w:rFonts w:ascii="Arial" w:eastAsia="Times New Roman" w:hAnsi="Arial" w:cs="Arial"/>
        </w:rPr>
        <w:t xml:space="preserve"> </w:t>
      </w:r>
      <w:r w:rsidRPr="00500239">
        <w:rPr>
          <w:rFonts w:ascii="Arial" w:eastAsia="Times New Roman" w:hAnsi="Arial" w:cs="Arial"/>
          <w:i/>
        </w:rPr>
        <w:t>gross</w:t>
      </w:r>
      <w:r w:rsidRPr="00500239">
        <w:rPr>
          <w:rFonts w:ascii="Arial" w:eastAsia="Times New Roman" w:hAnsi="Arial" w:cs="Arial"/>
        </w:rPr>
        <w:t xml:space="preserve"> </w:t>
      </w:r>
      <w:r w:rsidR="004D7DCD" w:rsidRPr="00B61D78">
        <w:rPr>
          <w:rFonts w:ascii="Arial" w:eastAsia="Times New Roman" w:hAnsi="Arial" w:cs="Arial"/>
        </w:rPr>
        <w:t>or</w:t>
      </w:r>
      <w:r w:rsidR="004D7DCD" w:rsidRPr="00B61D78">
        <w:rPr>
          <w:rFonts w:ascii="Arial" w:eastAsia="Times New Roman" w:hAnsi="Arial" w:cs="Arial"/>
          <w:i/>
        </w:rPr>
        <w:t xml:space="preserve"> net</w:t>
      </w:r>
      <w:r w:rsidR="004D7DCD" w:rsidRPr="00B61D78">
        <w:rPr>
          <w:rFonts w:ascii="Arial" w:eastAsia="Times New Roman" w:hAnsi="Arial" w:cs="Arial"/>
        </w:rPr>
        <w:t xml:space="preserve"> </w:t>
      </w:r>
      <w:r w:rsidRPr="007512C9">
        <w:rPr>
          <w:rFonts w:ascii="Arial" w:eastAsia="Times New Roman" w:hAnsi="Arial" w:cs="Arial"/>
        </w:rPr>
        <w:t>loss of natural forests</w:t>
      </w:r>
      <w:r w:rsidR="004D7DCD" w:rsidRPr="007512C9">
        <w:rPr>
          <w:rFonts w:ascii="Arial" w:eastAsia="Times New Roman" w:hAnsi="Arial" w:cs="Arial"/>
        </w:rPr>
        <w:t>. Thus</w:t>
      </w:r>
      <w:r w:rsidRPr="00500239">
        <w:rPr>
          <w:rFonts w:ascii="Arial" w:eastAsia="Times New Roman" w:hAnsi="Arial" w:cs="Arial"/>
        </w:rPr>
        <w:t xml:space="preserve"> we have selected separate proxy indicators to monitor </w:t>
      </w:r>
      <w:r w:rsidR="004D7DCD" w:rsidRPr="00500239">
        <w:rPr>
          <w:rFonts w:ascii="Arial" w:eastAsia="Times New Roman" w:hAnsi="Arial" w:cs="Arial"/>
        </w:rPr>
        <w:t>each type of loss</w:t>
      </w:r>
      <w:r w:rsidRPr="00500239">
        <w:rPr>
          <w:rFonts w:ascii="Arial" w:eastAsia="Times New Roman" w:hAnsi="Arial" w:cs="Arial"/>
        </w:rPr>
        <w:t xml:space="preserve"> (see Box 1 for definitions):</w:t>
      </w:r>
    </w:p>
    <w:p w14:paraId="71322D7A" w14:textId="77777777" w:rsidR="007D2E3D" w:rsidRPr="007512C9" w:rsidRDefault="007D2E3D" w:rsidP="00D641ED">
      <w:pPr>
        <w:spacing w:before="120" w:after="120"/>
        <w:rPr>
          <w:rFonts w:ascii="Arial" w:eastAsia="Times New Roman" w:hAnsi="Arial" w:cs="Arial"/>
        </w:rPr>
      </w:pPr>
      <w:r w:rsidRPr="00500239">
        <w:rPr>
          <w:rFonts w:ascii="Arial" w:eastAsia="Times New Roman" w:hAnsi="Arial" w:cs="Arial"/>
          <w:b/>
        </w:rPr>
        <w:t>Indicator 1.</w:t>
      </w:r>
      <w:r w:rsidRPr="00500239">
        <w:rPr>
          <w:rFonts w:ascii="Arial" w:eastAsia="Times New Roman" w:hAnsi="Arial" w:cs="Arial"/>
        </w:rPr>
        <w:t xml:space="preserve"> Annual </w:t>
      </w:r>
      <w:r w:rsidRPr="00A7474C">
        <w:rPr>
          <w:rFonts w:ascii="Arial" w:eastAsia="Times New Roman" w:hAnsi="Arial" w:cs="Arial"/>
          <w:i/>
        </w:rPr>
        <w:t>gross</w:t>
      </w:r>
      <w:r w:rsidRPr="007512C9">
        <w:rPr>
          <w:rFonts w:ascii="Arial" w:eastAsia="Times New Roman" w:hAnsi="Arial" w:cs="Arial"/>
        </w:rPr>
        <w:t xml:space="preserve"> forest/tree cover loss in hectares</w:t>
      </w:r>
    </w:p>
    <w:p w14:paraId="2D079D8E" w14:textId="77777777" w:rsidR="007D2E3D" w:rsidRPr="007512C9" w:rsidRDefault="007D2E3D" w:rsidP="00D641ED">
      <w:pPr>
        <w:spacing w:before="120" w:after="120"/>
        <w:rPr>
          <w:rFonts w:ascii="Arial" w:eastAsia="Times New Roman" w:hAnsi="Arial" w:cs="Arial"/>
        </w:rPr>
      </w:pPr>
      <w:r w:rsidRPr="00500239">
        <w:rPr>
          <w:rFonts w:ascii="Arial" w:eastAsia="Times New Roman" w:hAnsi="Arial" w:cs="Arial"/>
          <w:b/>
        </w:rPr>
        <w:t>Indicator 2.</w:t>
      </w:r>
      <w:r w:rsidRPr="00500239">
        <w:rPr>
          <w:rFonts w:ascii="Arial" w:eastAsia="Times New Roman" w:hAnsi="Arial" w:cs="Arial"/>
        </w:rPr>
        <w:t xml:space="preserve"> Annual </w:t>
      </w:r>
      <w:r w:rsidRPr="00A7474C">
        <w:rPr>
          <w:rFonts w:ascii="Arial" w:eastAsia="Times New Roman" w:hAnsi="Arial" w:cs="Arial"/>
          <w:i/>
        </w:rPr>
        <w:t>net</w:t>
      </w:r>
      <w:r w:rsidRPr="007512C9">
        <w:rPr>
          <w:rFonts w:ascii="Arial" w:eastAsia="Times New Roman" w:hAnsi="Arial" w:cs="Arial"/>
        </w:rPr>
        <w:t xml:space="preserve"> natural forest/tree cover change in hectares</w:t>
      </w:r>
    </w:p>
    <w:p w14:paraId="18340A5C" w14:textId="77777777" w:rsidR="00481283" w:rsidRPr="00500239" w:rsidRDefault="007D2E3D" w:rsidP="00F56EC3">
      <w:pPr>
        <w:spacing w:before="120" w:after="120"/>
        <w:rPr>
          <w:rFonts w:ascii="Arial" w:eastAsia="Times New Roman" w:hAnsi="Arial" w:cs="Arial"/>
        </w:rPr>
      </w:pPr>
      <w:r w:rsidRPr="00500239">
        <w:rPr>
          <w:rFonts w:ascii="Arial" w:eastAsia="Times New Roman" w:hAnsi="Arial" w:cs="Arial"/>
        </w:rPr>
        <w:t xml:space="preserve">We used data from Hansen et al. (2013, updated </w:t>
      </w:r>
      <w:r w:rsidR="004D7DCD" w:rsidRPr="00500239">
        <w:rPr>
          <w:rFonts w:ascii="Arial" w:eastAsia="Times New Roman" w:hAnsi="Arial" w:cs="Arial"/>
        </w:rPr>
        <w:t>by Global Forest Watch</w:t>
      </w:r>
      <w:r w:rsidRPr="00500239">
        <w:rPr>
          <w:rFonts w:ascii="Arial" w:eastAsia="Times New Roman" w:hAnsi="Arial" w:cs="Arial"/>
        </w:rPr>
        <w:t>)</w:t>
      </w:r>
      <w:r w:rsidR="00481283" w:rsidRPr="00500239">
        <w:rPr>
          <w:rFonts w:ascii="Arial" w:eastAsia="Times New Roman" w:hAnsi="Arial" w:cs="Arial"/>
        </w:rPr>
        <w:t xml:space="preserve"> </w:t>
      </w:r>
      <w:r w:rsidRPr="00500239">
        <w:rPr>
          <w:rFonts w:ascii="Arial" w:eastAsia="Times New Roman" w:hAnsi="Arial" w:cs="Arial"/>
        </w:rPr>
        <w:t>for Indicator 1 and data from the Food</w:t>
      </w:r>
      <w:r w:rsidR="0065775C" w:rsidRPr="00500239">
        <w:rPr>
          <w:rFonts w:ascii="Arial" w:eastAsia="Times New Roman" w:hAnsi="Arial" w:cs="Arial"/>
        </w:rPr>
        <w:t xml:space="preserve"> and Agriculture Organisation</w:t>
      </w:r>
      <w:r w:rsidR="007022AE">
        <w:rPr>
          <w:rFonts w:ascii="Arial" w:eastAsia="Times New Roman" w:hAnsi="Arial" w:cs="Arial"/>
        </w:rPr>
        <w:t xml:space="preserve"> of the United Nations</w:t>
      </w:r>
      <w:r w:rsidR="0065775C" w:rsidRPr="00500239">
        <w:rPr>
          <w:rFonts w:ascii="Arial" w:eastAsia="Times New Roman" w:hAnsi="Arial" w:cs="Arial"/>
        </w:rPr>
        <w:t>’</w:t>
      </w:r>
      <w:r w:rsidRPr="00500239">
        <w:rPr>
          <w:rFonts w:ascii="Arial" w:eastAsia="Times New Roman" w:hAnsi="Arial" w:cs="Arial"/>
        </w:rPr>
        <w:t xml:space="preserve"> Global Forest Resources Assessment</w:t>
      </w:r>
      <w:r w:rsidR="00481283" w:rsidRPr="00500239">
        <w:rPr>
          <w:rFonts w:ascii="Arial" w:eastAsia="Times New Roman" w:hAnsi="Arial" w:cs="Arial"/>
        </w:rPr>
        <w:t xml:space="preserve"> (FAO FRA</w:t>
      </w:r>
      <w:r w:rsidR="00500239">
        <w:rPr>
          <w:rFonts w:ascii="Arial" w:eastAsia="Times New Roman" w:hAnsi="Arial" w:cs="Arial"/>
        </w:rPr>
        <w:t>; 2015</w:t>
      </w:r>
      <w:r w:rsidR="00481283" w:rsidRPr="00500239">
        <w:rPr>
          <w:rFonts w:ascii="Arial" w:eastAsia="Times New Roman" w:hAnsi="Arial" w:cs="Arial"/>
        </w:rPr>
        <w:t xml:space="preserve">) for Indicator 2.  Each indicator </w:t>
      </w:r>
      <w:r w:rsidR="004D7DCD" w:rsidRPr="00500239">
        <w:rPr>
          <w:rFonts w:ascii="Arial" w:eastAsia="Times New Roman" w:hAnsi="Arial" w:cs="Arial"/>
        </w:rPr>
        <w:t xml:space="preserve">uses a </w:t>
      </w:r>
      <w:r w:rsidR="00481283" w:rsidRPr="00500239">
        <w:rPr>
          <w:rFonts w:ascii="Arial" w:eastAsia="Times New Roman" w:hAnsi="Arial" w:cs="Arial"/>
        </w:rPr>
        <w:t xml:space="preserve">different method and both embody substantial uncertainties (see Data </w:t>
      </w:r>
      <w:r w:rsidR="006D3FD3">
        <w:rPr>
          <w:rFonts w:ascii="Arial" w:eastAsia="Times New Roman" w:hAnsi="Arial" w:cs="Arial"/>
        </w:rPr>
        <w:t>G</w:t>
      </w:r>
      <w:r w:rsidR="00481283" w:rsidRPr="007512C9">
        <w:rPr>
          <w:rFonts w:ascii="Arial" w:eastAsia="Times New Roman" w:hAnsi="Arial" w:cs="Arial"/>
        </w:rPr>
        <w:t>aps</w:t>
      </w:r>
      <w:r w:rsidR="004D7DCD" w:rsidRPr="00500239">
        <w:rPr>
          <w:rFonts w:ascii="Arial" w:eastAsia="Times New Roman" w:hAnsi="Arial" w:cs="Arial"/>
        </w:rPr>
        <w:t xml:space="preserve"> </w:t>
      </w:r>
      <w:r w:rsidR="006D3FD3">
        <w:rPr>
          <w:rFonts w:ascii="Arial" w:eastAsia="Times New Roman" w:hAnsi="Arial" w:cs="Arial"/>
        </w:rPr>
        <w:t>and L</w:t>
      </w:r>
      <w:r w:rsidR="00A834BF">
        <w:rPr>
          <w:rFonts w:ascii="Arial" w:eastAsia="Times New Roman" w:hAnsi="Arial" w:cs="Arial"/>
        </w:rPr>
        <w:t xml:space="preserve">imitations </w:t>
      </w:r>
      <w:r w:rsidR="004D7DCD" w:rsidRPr="00500239">
        <w:rPr>
          <w:rFonts w:ascii="Arial" w:eastAsia="Times New Roman" w:hAnsi="Arial" w:cs="Arial"/>
        </w:rPr>
        <w:t>section,</w:t>
      </w:r>
      <w:r w:rsidR="00481283" w:rsidRPr="00500239">
        <w:rPr>
          <w:rFonts w:ascii="Arial" w:eastAsia="Times New Roman" w:hAnsi="Arial" w:cs="Arial"/>
        </w:rPr>
        <w:t xml:space="preserve"> below</w:t>
      </w:r>
      <w:r w:rsidR="004D7DCD" w:rsidRPr="00500239">
        <w:rPr>
          <w:rFonts w:ascii="Arial" w:eastAsia="Times New Roman" w:hAnsi="Arial" w:cs="Arial"/>
        </w:rPr>
        <w:t>,</w:t>
      </w:r>
      <w:r w:rsidR="00481283" w:rsidRPr="00500239">
        <w:rPr>
          <w:rFonts w:ascii="Arial" w:eastAsia="Times New Roman" w:hAnsi="Arial" w:cs="Arial"/>
        </w:rPr>
        <w:t xml:space="preserve"> and </w:t>
      </w:r>
      <w:r w:rsidR="00EB674B" w:rsidRPr="00500239">
        <w:rPr>
          <w:rFonts w:ascii="Arial" w:eastAsia="Times New Roman" w:hAnsi="Arial" w:cs="Arial"/>
        </w:rPr>
        <w:t>s</w:t>
      </w:r>
      <w:r w:rsidR="00481283" w:rsidRPr="00500239">
        <w:rPr>
          <w:rFonts w:ascii="Arial" w:eastAsia="Times New Roman" w:hAnsi="Arial" w:cs="Arial"/>
        </w:rPr>
        <w:t xml:space="preserve">upplementary </w:t>
      </w:r>
      <w:r w:rsidR="00EB674B" w:rsidRPr="00500239">
        <w:rPr>
          <w:rFonts w:ascii="Arial" w:eastAsia="Times New Roman" w:hAnsi="Arial" w:cs="Arial"/>
        </w:rPr>
        <w:t>m</w:t>
      </w:r>
      <w:r w:rsidR="00481283" w:rsidRPr="00500239">
        <w:rPr>
          <w:rFonts w:ascii="Arial" w:eastAsia="Times New Roman" w:hAnsi="Arial" w:cs="Arial"/>
        </w:rPr>
        <w:t xml:space="preserve">aterial for more detail).  </w:t>
      </w:r>
    </w:p>
    <w:p w14:paraId="1F7E20A0" w14:textId="77777777" w:rsidR="00481283" w:rsidRPr="00500239" w:rsidRDefault="00937E00" w:rsidP="00B6705A">
      <w:pPr>
        <w:numPr>
          <w:ilvl w:val="0"/>
          <w:numId w:val="9"/>
        </w:numPr>
        <w:spacing w:before="120" w:after="120"/>
        <w:rPr>
          <w:rFonts w:ascii="Arial" w:eastAsia="Times New Roman" w:hAnsi="Arial" w:cs="Arial"/>
        </w:rPr>
      </w:pPr>
      <w:r>
        <w:rPr>
          <w:rFonts w:ascii="Arial" w:eastAsia="Times New Roman" w:hAnsi="Arial" w:cs="Arial"/>
        </w:rPr>
        <w:t>T</w:t>
      </w:r>
      <w:r w:rsidR="00EC2578" w:rsidRPr="00500239">
        <w:rPr>
          <w:rFonts w:ascii="Arial" w:eastAsia="Times New Roman" w:hAnsi="Arial" w:cs="Arial"/>
        </w:rPr>
        <w:t xml:space="preserve">he </w:t>
      </w:r>
      <w:r w:rsidR="00481283" w:rsidRPr="00500239">
        <w:rPr>
          <w:rFonts w:ascii="Arial" w:eastAsia="Times New Roman" w:hAnsi="Arial" w:cs="Arial"/>
        </w:rPr>
        <w:t xml:space="preserve">Hansen et al. (2013) dataset uses satellite imagery at a 30 meter pixel resolution and measures areas with tree cover as a proxy for forest area, defined as all vegetation </w:t>
      </w:r>
      <w:r w:rsidR="00EB674B" w:rsidRPr="00500239">
        <w:rPr>
          <w:rFonts w:ascii="Arial" w:eastAsia="Times New Roman" w:hAnsi="Arial" w:cs="Arial"/>
        </w:rPr>
        <w:t>5</w:t>
      </w:r>
      <w:r w:rsidR="00481283" w:rsidRPr="00500239">
        <w:rPr>
          <w:rFonts w:ascii="Arial" w:eastAsia="Times New Roman" w:hAnsi="Arial" w:cs="Arial"/>
        </w:rPr>
        <w:t xml:space="preserve"> meters or taller with a default canopy cover threshold of 25%. Global Forest Watch (GFW) illustrates </w:t>
      </w:r>
      <w:r w:rsidR="001626F9">
        <w:rPr>
          <w:rFonts w:ascii="Arial" w:eastAsia="Times New Roman" w:hAnsi="Arial" w:cs="Arial"/>
        </w:rPr>
        <w:t xml:space="preserve">the Hansen et al. 2013 dataset, </w:t>
      </w:r>
      <w:r w:rsidR="00481283" w:rsidRPr="00500239">
        <w:rPr>
          <w:rFonts w:ascii="Arial" w:eastAsia="Times New Roman" w:hAnsi="Arial" w:cs="Arial"/>
        </w:rPr>
        <w:t xml:space="preserve">with updated </w:t>
      </w:r>
      <w:r w:rsidR="004D7DCD" w:rsidRPr="00500239">
        <w:rPr>
          <w:rFonts w:ascii="Arial" w:eastAsia="Times New Roman" w:hAnsi="Arial" w:cs="Arial"/>
        </w:rPr>
        <w:t xml:space="preserve">data for </w:t>
      </w:r>
      <w:r w:rsidR="00481283" w:rsidRPr="00500239">
        <w:rPr>
          <w:rFonts w:ascii="Arial" w:eastAsia="Times New Roman" w:hAnsi="Arial" w:cs="Arial"/>
        </w:rPr>
        <w:t>2013 and 2014 using a 30% default canopy threshold</w:t>
      </w:r>
      <w:r w:rsidR="004D7DCD" w:rsidRPr="00500239">
        <w:rPr>
          <w:rFonts w:ascii="Arial" w:eastAsia="Times New Roman" w:hAnsi="Arial" w:cs="Arial"/>
        </w:rPr>
        <w:t xml:space="preserve"> (www.globalforestwatch.org)</w:t>
      </w:r>
      <w:r w:rsidR="00481283" w:rsidRPr="00500239">
        <w:rPr>
          <w:rFonts w:ascii="Arial" w:eastAsia="Times New Roman" w:hAnsi="Arial" w:cs="Arial"/>
        </w:rPr>
        <w:t xml:space="preserve">. </w:t>
      </w:r>
    </w:p>
    <w:p w14:paraId="44B64C41" w14:textId="77777777" w:rsidR="00481283" w:rsidRPr="00491823" w:rsidRDefault="00481283" w:rsidP="00491823">
      <w:pPr>
        <w:numPr>
          <w:ilvl w:val="0"/>
          <w:numId w:val="9"/>
        </w:numPr>
        <w:spacing w:before="120" w:after="120"/>
        <w:rPr>
          <w:rFonts w:ascii="Arial" w:eastAsia="Times New Roman" w:hAnsi="Arial" w:cs="Arial"/>
        </w:rPr>
      </w:pPr>
      <w:r w:rsidRPr="00500239">
        <w:rPr>
          <w:rFonts w:ascii="Arial" w:eastAsia="Times New Roman" w:hAnsi="Arial" w:cs="Arial"/>
        </w:rPr>
        <w:t>FAO FRA compiles data on forest area reported by countries every five years</w:t>
      </w:r>
      <w:r w:rsidR="004D7DCD" w:rsidRPr="00500239">
        <w:rPr>
          <w:rFonts w:ascii="Arial" w:eastAsia="Times New Roman" w:hAnsi="Arial" w:cs="Arial"/>
        </w:rPr>
        <w:t>.</w:t>
      </w:r>
      <w:r w:rsidRPr="00500239">
        <w:rPr>
          <w:rFonts w:ascii="Arial" w:eastAsia="Times New Roman" w:hAnsi="Arial" w:cs="Arial"/>
        </w:rPr>
        <w:t xml:space="preserve"> </w:t>
      </w:r>
      <w:r w:rsidR="005A4A18">
        <w:rPr>
          <w:rFonts w:ascii="Arial" w:eastAsia="Times New Roman" w:hAnsi="Arial" w:cs="Arial"/>
        </w:rPr>
        <w:t xml:space="preserve"> </w:t>
      </w:r>
      <w:r w:rsidR="004D7DCD" w:rsidRPr="00500239">
        <w:rPr>
          <w:rFonts w:ascii="Arial" w:eastAsia="Times New Roman" w:hAnsi="Arial" w:cs="Arial"/>
        </w:rPr>
        <w:t>F</w:t>
      </w:r>
      <w:r w:rsidRPr="00500239">
        <w:rPr>
          <w:rFonts w:ascii="Arial" w:eastAsia="Times New Roman" w:hAnsi="Arial" w:cs="Arial"/>
        </w:rPr>
        <w:t>orests are defined based on national land use classifications, with a minimum threshold of 0.5 h</w:t>
      </w:r>
      <w:r w:rsidR="00EB674B" w:rsidRPr="00500239">
        <w:rPr>
          <w:rFonts w:ascii="Arial" w:eastAsia="Times New Roman" w:hAnsi="Arial" w:cs="Arial"/>
        </w:rPr>
        <w:t>ecta</w:t>
      </w:r>
      <w:r w:rsidR="00EB674B">
        <w:rPr>
          <w:rFonts w:ascii="Arial" w:eastAsia="Times New Roman" w:hAnsi="Arial" w:cs="Arial"/>
        </w:rPr>
        <w:t>re of</w:t>
      </w:r>
      <w:r w:rsidRPr="00DF02A1">
        <w:rPr>
          <w:rFonts w:ascii="Arial" w:eastAsia="Times New Roman" w:hAnsi="Arial" w:cs="Arial"/>
        </w:rPr>
        <w:t xml:space="preserve"> land area, trees over 5 meters and a 10% minimum canopy cover. </w:t>
      </w:r>
      <w:r>
        <w:rPr>
          <w:rFonts w:ascii="Arial" w:eastAsia="Times New Roman" w:hAnsi="Arial" w:cs="Arial"/>
        </w:rPr>
        <w:t xml:space="preserve"> </w:t>
      </w:r>
      <w:r w:rsidRPr="00DF02A1">
        <w:rPr>
          <w:rFonts w:ascii="Arial" w:eastAsia="Times New Roman" w:hAnsi="Arial" w:cs="Arial"/>
        </w:rPr>
        <w:t xml:space="preserve">The figures for net </w:t>
      </w:r>
      <w:r w:rsidRPr="00514768">
        <w:rPr>
          <w:rFonts w:ascii="Arial" w:eastAsia="Times New Roman" w:hAnsi="Arial" w:cs="Arial"/>
        </w:rPr>
        <w:t xml:space="preserve">natural </w:t>
      </w:r>
      <w:r w:rsidRPr="00DF02A1">
        <w:rPr>
          <w:rFonts w:ascii="Arial" w:eastAsia="Times New Roman" w:hAnsi="Arial" w:cs="Arial"/>
        </w:rPr>
        <w:t xml:space="preserve">forest loss are reported by subtracting the total </w:t>
      </w:r>
      <w:r w:rsidRPr="00514768">
        <w:rPr>
          <w:rFonts w:ascii="Arial" w:eastAsia="Times New Roman" w:hAnsi="Arial" w:cs="Arial"/>
        </w:rPr>
        <w:t>natural</w:t>
      </w:r>
      <w:r w:rsidRPr="00DF02A1">
        <w:rPr>
          <w:rFonts w:ascii="Arial" w:eastAsia="Times New Roman" w:hAnsi="Arial" w:cs="Arial"/>
        </w:rPr>
        <w:t xml:space="preserve"> forest </w:t>
      </w:r>
      <w:r>
        <w:rPr>
          <w:rFonts w:ascii="Arial" w:eastAsia="Times New Roman" w:hAnsi="Arial" w:cs="Arial"/>
        </w:rPr>
        <w:t>area</w:t>
      </w:r>
      <w:r w:rsidRPr="00DF02A1">
        <w:rPr>
          <w:rFonts w:ascii="Arial" w:eastAsia="Times New Roman" w:hAnsi="Arial" w:cs="Arial"/>
        </w:rPr>
        <w:t xml:space="preserve"> of one reporting period from </w:t>
      </w:r>
      <w:r w:rsidR="00EB674B">
        <w:rPr>
          <w:rFonts w:ascii="Arial" w:eastAsia="Times New Roman" w:hAnsi="Arial" w:cs="Arial"/>
        </w:rPr>
        <w:t xml:space="preserve">that of </w:t>
      </w:r>
      <w:r w:rsidRPr="00DF02A1">
        <w:rPr>
          <w:rFonts w:ascii="Arial" w:eastAsia="Times New Roman" w:hAnsi="Arial" w:cs="Arial"/>
        </w:rPr>
        <w:t>the previous reporting period.</w:t>
      </w:r>
      <w:r>
        <w:rPr>
          <w:rFonts w:ascii="Arial" w:eastAsia="Times New Roman" w:hAnsi="Arial" w:cs="Arial"/>
        </w:rPr>
        <w:t xml:space="preserve"> </w:t>
      </w:r>
    </w:p>
    <w:p w14:paraId="209820F2" w14:textId="77777777" w:rsidR="00481283" w:rsidRPr="0071462A" w:rsidRDefault="00481283" w:rsidP="0071462A">
      <w:pPr>
        <w:spacing w:before="120" w:after="120"/>
        <w:rPr>
          <w:rFonts w:ascii="Arial" w:eastAsia="Times New Roman" w:hAnsi="Arial" w:cs="Arial"/>
        </w:rPr>
      </w:pPr>
      <w:r>
        <w:rPr>
          <w:rFonts w:ascii="Arial" w:eastAsia="Times New Roman" w:hAnsi="Arial" w:cs="Arial"/>
        </w:rPr>
        <w:t>Despite uncertainties and limitations, the two data sets show d</w:t>
      </w:r>
      <w:r w:rsidRPr="005B2E96">
        <w:rPr>
          <w:rFonts w:ascii="Arial" w:eastAsia="Times New Roman" w:hAnsi="Arial" w:cs="Arial"/>
        </w:rPr>
        <w:t>irectional trends</w:t>
      </w:r>
      <w:r>
        <w:rPr>
          <w:rFonts w:ascii="Arial" w:eastAsia="Times New Roman" w:hAnsi="Arial" w:cs="Arial"/>
        </w:rPr>
        <w:t xml:space="preserve"> that</w:t>
      </w:r>
      <w:r w:rsidRPr="005B2E96">
        <w:rPr>
          <w:rFonts w:ascii="Arial" w:eastAsia="Times New Roman" w:hAnsi="Arial" w:cs="Arial"/>
        </w:rPr>
        <w:t xml:space="preserve"> can serve as</w:t>
      </w:r>
      <w:r>
        <w:rPr>
          <w:rFonts w:ascii="Arial" w:eastAsia="Times New Roman" w:hAnsi="Arial" w:cs="Arial"/>
        </w:rPr>
        <w:t xml:space="preserve"> proxies for monitoring</w:t>
      </w:r>
      <w:r w:rsidRPr="005B2E96">
        <w:rPr>
          <w:rFonts w:ascii="Arial" w:eastAsia="Times New Roman" w:hAnsi="Arial" w:cs="Arial"/>
        </w:rPr>
        <w:t xml:space="preserve">. </w:t>
      </w:r>
      <w:r>
        <w:rPr>
          <w:rFonts w:ascii="Arial" w:eastAsia="Times New Roman" w:hAnsi="Arial" w:cs="Arial"/>
        </w:rPr>
        <w:t xml:space="preserve"> </w:t>
      </w:r>
      <w:r w:rsidR="004D7DCD">
        <w:rPr>
          <w:rFonts w:ascii="Arial" w:eastAsia="Times New Roman" w:hAnsi="Arial" w:cs="Arial"/>
        </w:rPr>
        <w:t>As i</w:t>
      </w:r>
      <w:r>
        <w:rPr>
          <w:rFonts w:ascii="Arial" w:eastAsia="Times New Roman" w:hAnsi="Arial" w:cs="Arial"/>
        </w:rPr>
        <w:t>mprovements in these</w:t>
      </w:r>
      <w:r w:rsidRPr="005B2E96">
        <w:rPr>
          <w:rFonts w:ascii="Arial" w:eastAsia="Times New Roman" w:hAnsi="Arial" w:cs="Arial"/>
        </w:rPr>
        <w:t xml:space="preserve"> proxy measures </w:t>
      </w:r>
      <w:r>
        <w:rPr>
          <w:rFonts w:ascii="Arial" w:eastAsia="Times New Roman" w:hAnsi="Arial" w:cs="Arial"/>
        </w:rPr>
        <w:t xml:space="preserve">as well as </w:t>
      </w:r>
      <w:r w:rsidR="004D7DCD">
        <w:rPr>
          <w:rFonts w:ascii="Arial" w:eastAsia="Times New Roman" w:hAnsi="Arial" w:cs="Arial"/>
        </w:rPr>
        <w:t xml:space="preserve">new measures </w:t>
      </w:r>
      <w:r w:rsidRPr="005B2E96">
        <w:rPr>
          <w:rFonts w:ascii="Arial" w:eastAsia="Times New Roman" w:hAnsi="Arial" w:cs="Arial"/>
        </w:rPr>
        <w:t>emerge</w:t>
      </w:r>
      <w:r w:rsidR="002E527C">
        <w:rPr>
          <w:rFonts w:ascii="Arial" w:eastAsia="Times New Roman" w:hAnsi="Arial" w:cs="Arial"/>
        </w:rPr>
        <w:t>, they</w:t>
      </w:r>
      <w:r w:rsidRPr="005B2E96">
        <w:rPr>
          <w:rFonts w:ascii="Arial" w:eastAsia="Times New Roman" w:hAnsi="Arial" w:cs="Arial"/>
        </w:rPr>
        <w:t xml:space="preserve"> should be considered.</w:t>
      </w:r>
    </w:p>
    <w:p w14:paraId="0734BAC2" w14:textId="77777777" w:rsidR="00481283" w:rsidRPr="005A4A18" w:rsidRDefault="00481283" w:rsidP="0051608A">
      <w:pPr>
        <w:pStyle w:val="Caption"/>
        <w:keepNext/>
        <w:spacing w:after="120"/>
        <w:rPr>
          <w:sz w:val="22"/>
          <w:szCs w:val="22"/>
        </w:rPr>
      </w:pPr>
      <w:r w:rsidRPr="00DB72E1">
        <w:rPr>
          <w:sz w:val="22"/>
          <w:szCs w:val="22"/>
        </w:rPr>
        <w:t xml:space="preserve">Box 1: Differentiating </w:t>
      </w:r>
      <w:r w:rsidR="00500239" w:rsidRPr="00500239">
        <w:rPr>
          <w:sz w:val="22"/>
          <w:szCs w:val="22"/>
        </w:rPr>
        <w:t>gross and net loss of natural forests</w:t>
      </w:r>
    </w:p>
    <w:p w14:paraId="0CED6BF6" w14:textId="77777777" w:rsidR="007D2E3D" w:rsidRPr="00DF02A1" w:rsidRDefault="007D2E3D" w:rsidP="00491823">
      <w:pPr>
        <w:spacing w:before="120" w:after="120"/>
        <w:ind w:left="720"/>
        <w:rPr>
          <w:rFonts w:ascii="Arial" w:eastAsia="Times New Roman" w:hAnsi="Arial" w:cs="Arial"/>
        </w:rPr>
      </w:pPr>
    </w:p>
    <w:p w14:paraId="0B537AC9" w14:textId="77777777" w:rsidR="007D2E3D" w:rsidRDefault="007D2E3D" w:rsidP="00F604B0">
      <w:pPr>
        <w:spacing w:before="120" w:after="120"/>
        <w:rPr>
          <w:rFonts w:ascii="Arial" w:eastAsia="Times New Roman" w:hAnsi="Arial" w:cs="Arial"/>
        </w:rPr>
      </w:pPr>
      <w:r>
        <w:rPr>
          <w:noProof/>
          <w:lang w:val="en-US"/>
        </w:rPr>
        <w:lastRenderedPageBreak/>
        <mc:AlternateContent>
          <mc:Choice Requires="wps">
            <w:drawing>
              <wp:inline distT="0" distB="0" distL="0" distR="0" wp14:anchorId="7DEFFFFF" wp14:editId="7B3CDC9C">
                <wp:extent cx="5943600" cy="8700655"/>
                <wp:effectExtent l="0" t="0" r="19050" b="24765"/>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700655"/>
                        </a:xfrm>
                        <a:prstGeom prst="rect">
                          <a:avLst/>
                        </a:prstGeom>
                        <a:solidFill>
                          <a:sysClr val="window" lastClr="FFFFFF"/>
                        </a:solidFill>
                        <a:ln w="25400" cap="flat" cmpd="sng" algn="ctr">
                          <a:solidFill>
                            <a:srgbClr val="C0504D"/>
                          </a:solidFill>
                          <a:prstDash val="solid"/>
                          <a:headEnd/>
                          <a:tailEnd/>
                        </a:ln>
                        <a:effectLst/>
                      </wps:spPr>
                      <wps:txbx>
                        <w:txbxContent>
                          <w:p w14:paraId="3C668265" w14:textId="77777777" w:rsidR="00352B90" w:rsidRPr="00B404FE" w:rsidRDefault="00352B90" w:rsidP="0051608A">
                            <w:pPr>
                              <w:spacing w:after="0"/>
                              <w:rPr>
                                <w:rFonts w:ascii="Arial" w:hAnsi="Arial" w:cs="Arial"/>
                                <w:b/>
                                <w:sz w:val="18"/>
                                <w:szCs w:val="18"/>
                                <w:lang w:val="en-US"/>
                              </w:rPr>
                            </w:pPr>
                            <w:r w:rsidRPr="00491823">
                              <w:rPr>
                                <w:rFonts w:ascii="Arial" w:hAnsi="Arial" w:cs="Arial"/>
                                <w:b/>
                                <w:i/>
                                <w:sz w:val="18"/>
                                <w:szCs w:val="18"/>
                              </w:rPr>
                              <w:t>Gros</w:t>
                            </w:r>
                            <w:r w:rsidRPr="00B404FE">
                              <w:rPr>
                                <w:rFonts w:ascii="Arial" w:hAnsi="Arial" w:cs="Arial"/>
                                <w:b/>
                                <w:i/>
                                <w:sz w:val="18"/>
                                <w:szCs w:val="18"/>
                                <w:lang w:val="en-US"/>
                              </w:rPr>
                              <w:t>s</w:t>
                            </w:r>
                            <w:r w:rsidRPr="00B404FE">
                              <w:rPr>
                                <w:rFonts w:ascii="Arial" w:hAnsi="Arial" w:cs="Arial"/>
                                <w:b/>
                                <w:sz w:val="18"/>
                                <w:szCs w:val="18"/>
                                <w:lang w:val="en-US"/>
                              </w:rPr>
                              <w:t xml:space="preserve"> loss of natural forest measures the magnitude of annual change, counting all tree cover or forest area lost, without regard to any regeneration or reforestation of natural forest</w:t>
                            </w:r>
                            <w:r w:rsidRPr="00B404FE">
                              <w:rPr>
                                <w:rFonts w:ascii="Arial" w:hAnsi="Arial" w:cs="Arial"/>
                                <w:sz w:val="18"/>
                                <w:szCs w:val="18"/>
                                <w:lang w:val="en-US"/>
                              </w:rPr>
                              <w:t xml:space="preserve">.  Since 1988, this approach has been used by the Brazilian Space Agency (INPE) to monitor deforestation in the Brazilian Amazon. INPE’s analyses are widely recognized as credible and transparent.  In this satellite-based approach, a pixel classified as forest in 1988 may be deforested only once, after which it is masked from future analysis, regardless of whether its conversion to “nonforest” is temporary or permanent.  </w:t>
                            </w:r>
                            <w:r w:rsidRPr="00B404FE">
                              <w:rPr>
                                <w:rFonts w:ascii="Arial" w:hAnsi="Arial" w:cs="Arial"/>
                                <w:b/>
                                <w:sz w:val="18"/>
                                <w:szCs w:val="18"/>
                                <w:lang w:val="en-US"/>
                              </w:rPr>
                              <w:t>Ending gross natural forest loss would mean that, from year-to-year, there would be no measurable clearing of natural forest area.</w:t>
                            </w:r>
                          </w:p>
                          <w:p w14:paraId="43A539C1" w14:textId="77777777" w:rsidR="00352B90" w:rsidRPr="00B404FE" w:rsidRDefault="00352B90" w:rsidP="0051608A">
                            <w:pPr>
                              <w:spacing w:after="0"/>
                              <w:rPr>
                                <w:rFonts w:ascii="Arial" w:hAnsi="Arial" w:cs="Arial"/>
                                <w:sz w:val="18"/>
                                <w:szCs w:val="18"/>
                                <w:lang w:val="en-US"/>
                              </w:rPr>
                            </w:pPr>
                          </w:p>
                          <w:p w14:paraId="34A56B85" w14:textId="77777777" w:rsidR="00352B90" w:rsidRPr="00B404FE" w:rsidRDefault="00352B90" w:rsidP="0051608A">
                            <w:pPr>
                              <w:spacing w:after="0"/>
                              <w:rPr>
                                <w:rFonts w:ascii="Arial" w:hAnsi="Arial" w:cs="Arial"/>
                                <w:sz w:val="18"/>
                                <w:szCs w:val="18"/>
                                <w:lang w:val="en-US"/>
                              </w:rPr>
                            </w:pPr>
                            <w:r w:rsidRPr="00B404FE">
                              <w:rPr>
                                <w:rFonts w:ascii="Arial" w:hAnsi="Arial" w:cs="Arial"/>
                                <w:b/>
                                <w:i/>
                                <w:sz w:val="18"/>
                                <w:szCs w:val="18"/>
                                <w:lang w:val="en-US"/>
                              </w:rPr>
                              <w:t>Net</w:t>
                            </w:r>
                            <w:r w:rsidRPr="00B404FE">
                              <w:rPr>
                                <w:rFonts w:ascii="Arial" w:hAnsi="Arial" w:cs="Arial"/>
                                <w:b/>
                                <w:sz w:val="18"/>
                                <w:szCs w:val="18"/>
                                <w:lang w:val="en-US"/>
                              </w:rPr>
                              <w:t xml:space="preserve"> loss of natural forests measures the difference in forest area between two points in time, averaged over the number of years between reporting periods.</w:t>
                            </w:r>
                            <w:r w:rsidRPr="00B404FE">
                              <w:rPr>
                                <w:rFonts w:ascii="Arial" w:hAnsi="Arial" w:cs="Arial"/>
                                <w:sz w:val="18"/>
                                <w:szCs w:val="18"/>
                                <w:lang w:val="en-US"/>
                              </w:rPr>
                              <w:t xml:space="preserve">  The United Nations Food and Agriculture Organization’s Global Forest Resources Assessment (FAO FRA) monitors net changes in forest area every five years, based on tabular data that are self-reported by participating countries – using their own inventories, surveys, and maps.  Recent data assembled and analyzed by FAO FRA allow separation of net natural forest loss from plantation forest data.  </w:t>
                            </w:r>
                            <w:r w:rsidRPr="00B404FE">
                              <w:rPr>
                                <w:rFonts w:ascii="Arial" w:hAnsi="Arial" w:cs="Arial"/>
                                <w:b/>
                                <w:sz w:val="18"/>
                                <w:szCs w:val="18"/>
                                <w:lang w:val="en-US"/>
                              </w:rPr>
                              <w:t>Ending net natural forest loss would mean that the measurable area of natural forest regeneration/reforestation is equal to or greater than the measurable area of gross natural forest loss over a specified time period.</w:t>
                            </w:r>
                          </w:p>
                          <w:p w14:paraId="491A8EF4" w14:textId="77777777" w:rsidR="00352B90" w:rsidRPr="00B404FE" w:rsidRDefault="00352B90" w:rsidP="0051608A">
                            <w:pPr>
                              <w:spacing w:after="0"/>
                              <w:rPr>
                                <w:rFonts w:ascii="Arial" w:hAnsi="Arial" w:cs="Arial"/>
                                <w:sz w:val="18"/>
                                <w:szCs w:val="18"/>
                                <w:lang w:val="en-US"/>
                              </w:rPr>
                            </w:pPr>
                          </w:p>
                          <w:p w14:paraId="1AEB04FA" w14:textId="77777777" w:rsidR="00352B90" w:rsidRPr="00B404FE" w:rsidRDefault="00352B90" w:rsidP="0051608A">
                            <w:pPr>
                              <w:spacing w:after="0"/>
                              <w:rPr>
                                <w:rFonts w:ascii="Arial" w:hAnsi="Arial" w:cs="Arial"/>
                                <w:sz w:val="18"/>
                                <w:szCs w:val="18"/>
                                <w:lang w:val="en-US"/>
                              </w:rPr>
                            </w:pPr>
                            <w:r w:rsidRPr="00B404FE">
                              <w:rPr>
                                <w:rFonts w:ascii="Arial" w:hAnsi="Arial" w:cs="Arial"/>
                                <w:sz w:val="18"/>
                                <w:szCs w:val="18"/>
                                <w:lang w:val="en-US"/>
                              </w:rPr>
                              <w:t>Beyond the data limitations described for the Goal 1 indicators, there are important trade-offs between targeting gross vs. net natural forest loss:</w:t>
                            </w:r>
                          </w:p>
                          <w:p w14:paraId="452AB899" w14:textId="77777777" w:rsidR="00352B90" w:rsidRPr="00B404FE" w:rsidRDefault="00352B90" w:rsidP="0051608A">
                            <w:pPr>
                              <w:pStyle w:val="ListParagraph"/>
                              <w:numPr>
                                <w:ilvl w:val="0"/>
                                <w:numId w:val="32"/>
                              </w:numPr>
                              <w:spacing w:after="0" w:line="276" w:lineRule="auto"/>
                              <w:rPr>
                                <w:rFonts w:ascii="Arial" w:hAnsi="Arial" w:cs="Arial"/>
                                <w:sz w:val="18"/>
                                <w:szCs w:val="18"/>
                              </w:rPr>
                            </w:pPr>
                            <w:r w:rsidRPr="00B404FE">
                              <w:rPr>
                                <w:rFonts w:ascii="Arial" w:hAnsi="Arial" w:cs="Arial"/>
                                <w:b/>
                                <w:sz w:val="18"/>
                                <w:szCs w:val="18"/>
                              </w:rPr>
                              <w:t xml:space="preserve">Gross forest loss treats loss as categorically distinct from regeneration/reforestation (noting that the latter is addressed in Goal 5), whereas net forest loss conflates the two.  </w:t>
                            </w:r>
                            <w:r w:rsidRPr="00B404FE">
                              <w:rPr>
                                <w:rFonts w:ascii="Arial" w:hAnsi="Arial" w:cs="Arial"/>
                                <w:sz w:val="18"/>
                                <w:szCs w:val="18"/>
                              </w:rPr>
                              <w:t>For numerous purposes, and in most (but not all) cases, newly regenerating/reforesting areas are inferior to the forests that they offset under a net accounting approach.  These purposes include:</w:t>
                            </w:r>
                          </w:p>
                          <w:p w14:paraId="12F88DE4" w14:textId="77777777" w:rsidR="00352B90" w:rsidRPr="00B404FE" w:rsidRDefault="00352B90" w:rsidP="0051608A">
                            <w:pPr>
                              <w:pStyle w:val="ListParagraph"/>
                              <w:numPr>
                                <w:ilvl w:val="1"/>
                                <w:numId w:val="32"/>
                              </w:numPr>
                              <w:spacing w:after="0" w:line="276" w:lineRule="auto"/>
                              <w:rPr>
                                <w:rFonts w:ascii="Arial" w:hAnsi="Arial" w:cs="Arial"/>
                                <w:b/>
                                <w:sz w:val="18"/>
                                <w:szCs w:val="18"/>
                              </w:rPr>
                            </w:pPr>
                            <w:r w:rsidRPr="00B404FE">
                              <w:rPr>
                                <w:rFonts w:ascii="Arial" w:hAnsi="Arial" w:cs="Arial"/>
                                <w:sz w:val="18"/>
                                <w:szCs w:val="18"/>
                              </w:rPr>
                              <w:t xml:space="preserve">Carbon storage, insofar as it can take 30 to 300 or more years for an area of regenerated or restored forest  to accumulate the amount of carbon emitted to the atmosphere from the same area of lost natural forest, hence regeneration/restoration is unlikely to offset carbon emissions from natural forest loss – especially if the “new forest” subsequently experiences cycles of clearing and regrowth. </w:t>
                            </w:r>
                            <w:r w:rsidRPr="00B404FE">
                              <w:rPr>
                                <w:rFonts w:ascii="Arial" w:hAnsi="Arial" w:cs="Arial"/>
                                <w:b/>
                                <w:sz w:val="18"/>
                                <w:szCs w:val="18"/>
                              </w:rPr>
                              <w:t xml:space="preserve">Zero net forest loss does </w:t>
                            </w:r>
                            <w:r w:rsidRPr="00B404FE">
                              <w:rPr>
                                <w:rFonts w:ascii="Arial" w:hAnsi="Arial" w:cs="Arial"/>
                                <w:b/>
                                <w:sz w:val="18"/>
                                <w:szCs w:val="18"/>
                                <w:u w:val="single"/>
                              </w:rPr>
                              <w:t>not</w:t>
                            </w:r>
                            <w:r w:rsidRPr="00B404FE">
                              <w:rPr>
                                <w:rFonts w:ascii="Arial" w:hAnsi="Arial" w:cs="Arial"/>
                                <w:b/>
                                <w:sz w:val="18"/>
                                <w:szCs w:val="18"/>
                              </w:rPr>
                              <w:t xml:space="preserve"> equal zero net forest emissions.</w:t>
                            </w:r>
                          </w:p>
                          <w:p w14:paraId="6468222B" w14:textId="378F46A5" w:rsidR="00352B90" w:rsidRPr="00B404FE" w:rsidRDefault="00352B90" w:rsidP="0051608A">
                            <w:pPr>
                              <w:pStyle w:val="ListParagraph"/>
                              <w:numPr>
                                <w:ilvl w:val="1"/>
                                <w:numId w:val="32"/>
                              </w:numPr>
                              <w:spacing w:after="0" w:line="276" w:lineRule="auto"/>
                              <w:rPr>
                                <w:rFonts w:ascii="Arial" w:hAnsi="Arial" w:cs="Arial"/>
                                <w:sz w:val="18"/>
                                <w:szCs w:val="18"/>
                              </w:rPr>
                            </w:pPr>
                            <w:r w:rsidRPr="00B404FE">
                              <w:rPr>
                                <w:rFonts w:ascii="Arial" w:hAnsi="Arial" w:cs="Arial"/>
                                <w:sz w:val="18"/>
                                <w:szCs w:val="18"/>
                              </w:rPr>
                              <w:t>Hydrological cycle functions may return more quickly than carbon s</w:t>
                            </w:r>
                            <w:r w:rsidR="006B1468">
                              <w:rPr>
                                <w:rFonts w:ascii="Arial" w:hAnsi="Arial" w:cs="Arial"/>
                                <w:sz w:val="18"/>
                                <w:szCs w:val="18"/>
                              </w:rPr>
                              <w:t xml:space="preserve">torage, but it generally takes </w:t>
                            </w:r>
                            <w:r w:rsidRPr="00B404FE">
                              <w:rPr>
                                <w:rFonts w:ascii="Arial" w:hAnsi="Arial" w:cs="Arial"/>
                                <w:sz w:val="18"/>
                                <w:szCs w:val="18"/>
                              </w:rPr>
                              <w:t>well over a decade of regrowth to regain the extent of water-pumping from ground to atmosphere that deep-rooted natural forests provide, hence the potential impact on rainfall may be important.</w:t>
                            </w:r>
                          </w:p>
                          <w:p w14:paraId="09F3AA42" w14:textId="77777777" w:rsidR="00352B90" w:rsidRPr="00B404FE" w:rsidRDefault="00352B90" w:rsidP="0051608A">
                            <w:pPr>
                              <w:pStyle w:val="ListParagraph"/>
                              <w:numPr>
                                <w:ilvl w:val="1"/>
                                <w:numId w:val="32"/>
                              </w:numPr>
                              <w:spacing w:after="0" w:line="276" w:lineRule="auto"/>
                              <w:rPr>
                                <w:rFonts w:ascii="Arial" w:hAnsi="Arial" w:cs="Arial"/>
                                <w:sz w:val="18"/>
                                <w:szCs w:val="18"/>
                              </w:rPr>
                            </w:pPr>
                            <w:r w:rsidRPr="00B404FE">
                              <w:rPr>
                                <w:rFonts w:ascii="Arial" w:hAnsi="Arial" w:cs="Arial"/>
                                <w:sz w:val="18"/>
                                <w:szCs w:val="18"/>
                              </w:rPr>
                              <w:t>Biodiversity differs between older and younger forests with marked changes in plant species composition, and structure in the new forests offering different habitats that attract different types of wildlife.</w:t>
                            </w:r>
                          </w:p>
                          <w:p w14:paraId="63D76943" w14:textId="77777777" w:rsidR="00352B90" w:rsidRPr="00B404FE" w:rsidRDefault="00352B90" w:rsidP="0051608A">
                            <w:pPr>
                              <w:pStyle w:val="ListParagraph"/>
                              <w:numPr>
                                <w:ilvl w:val="0"/>
                                <w:numId w:val="32"/>
                              </w:numPr>
                              <w:spacing w:after="0" w:line="276" w:lineRule="auto"/>
                              <w:rPr>
                                <w:rFonts w:ascii="Arial" w:hAnsi="Arial" w:cs="Arial"/>
                                <w:b/>
                                <w:sz w:val="18"/>
                                <w:szCs w:val="18"/>
                              </w:rPr>
                            </w:pPr>
                            <w:r w:rsidRPr="00B404FE">
                              <w:rPr>
                                <w:rFonts w:ascii="Arial" w:hAnsi="Arial" w:cs="Arial"/>
                                <w:b/>
                                <w:sz w:val="18"/>
                                <w:szCs w:val="18"/>
                              </w:rPr>
                              <w:t>Achieving zero natural forest loss could result in perverse outcomes for both gross and net accounting approaches, unless modifications or contingencies to the definition of “zero” are developed and applied:</w:t>
                            </w:r>
                          </w:p>
                          <w:p w14:paraId="59EE0D86" w14:textId="77777777" w:rsidR="00352B90" w:rsidRPr="00B404FE" w:rsidRDefault="00352B90" w:rsidP="0051608A">
                            <w:pPr>
                              <w:pStyle w:val="ListParagraph"/>
                              <w:numPr>
                                <w:ilvl w:val="1"/>
                                <w:numId w:val="32"/>
                              </w:numPr>
                              <w:spacing w:after="0" w:line="276" w:lineRule="auto"/>
                              <w:rPr>
                                <w:rFonts w:ascii="Arial" w:hAnsi="Arial" w:cs="Arial"/>
                                <w:sz w:val="18"/>
                                <w:szCs w:val="18"/>
                              </w:rPr>
                            </w:pPr>
                            <w:r w:rsidRPr="00B404FE">
                              <w:rPr>
                                <w:rFonts w:ascii="Arial" w:hAnsi="Arial" w:cs="Arial"/>
                                <w:sz w:val="18"/>
                                <w:szCs w:val="18"/>
                              </w:rPr>
                              <w:t xml:space="preserve">Because </w:t>
                            </w:r>
                            <w:r w:rsidRPr="00B404FE">
                              <w:rPr>
                                <w:rFonts w:ascii="Arial" w:hAnsi="Arial" w:cs="Arial"/>
                                <w:b/>
                                <w:sz w:val="18"/>
                                <w:szCs w:val="18"/>
                              </w:rPr>
                              <w:t>zero gross natural forest loss means no clearing of any natural forest for any purpose</w:t>
                            </w:r>
                            <w:r w:rsidRPr="00B404FE">
                              <w:rPr>
                                <w:rFonts w:ascii="Arial" w:hAnsi="Arial" w:cs="Arial"/>
                                <w:sz w:val="18"/>
                                <w:szCs w:val="18"/>
                              </w:rPr>
                              <w:t>, strict adherence would translate (</w:t>
                            </w:r>
                            <w:r w:rsidRPr="00B404FE">
                              <w:rPr>
                                <w:rFonts w:ascii="Arial" w:hAnsi="Arial" w:cs="Arial"/>
                                <w:i/>
                                <w:sz w:val="18"/>
                                <w:szCs w:val="18"/>
                              </w:rPr>
                              <w:t>inter alia</w:t>
                            </w:r>
                            <w:r w:rsidRPr="00B404FE">
                              <w:rPr>
                                <w:rFonts w:ascii="Arial" w:hAnsi="Arial" w:cs="Arial"/>
                                <w:sz w:val="18"/>
                                <w:szCs w:val="18"/>
                              </w:rPr>
                              <w:t>) to:</w:t>
                            </w:r>
                          </w:p>
                          <w:p w14:paraId="1C89B3E2" w14:textId="77777777" w:rsidR="00352B90" w:rsidRPr="00B404FE" w:rsidRDefault="00352B90" w:rsidP="0051608A">
                            <w:pPr>
                              <w:pStyle w:val="ListParagraph"/>
                              <w:numPr>
                                <w:ilvl w:val="2"/>
                                <w:numId w:val="32"/>
                              </w:numPr>
                              <w:spacing w:after="0" w:line="276" w:lineRule="auto"/>
                              <w:rPr>
                                <w:rFonts w:ascii="Arial" w:hAnsi="Arial" w:cs="Arial"/>
                                <w:sz w:val="18"/>
                                <w:szCs w:val="18"/>
                              </w:rPr>
                            </w:pPr>
                            <w:r w:rsidRPr="00B404FE">
                              <w:rPr>
                                <w:rFonts w:ascii="Arial" w:hAnsi="Arial" w:cs="Arial"/>
                                <w:sz w:val="18"/>
                                <w:szCs w:val="18"/>
                              </w:rPr>
                              <w:t>No construction of roads or other infrastructure in natural forest areas.</w:t>
                            </w:r>
                          </w:p>
                          <w:p w14:paraId="69C6B5A6" w14:textId="77777777" w:rsidR="00352B90" w:rsidRPr="00B404FE" w:rsidRDefault="00352B90" w:rsidP="0051608A">
                            <w:pPr>
                              <w:pStyle w:val="ListParagraph"/>
                              <w:numPr>
                                <w:ilvl w:val="2"/>
                                <w:numId w:val="32"/>
                              </w:numPr>
                              <w:spacing w:after="0" w:line="276" w:lineRule="auto"/>
                              <w:rPr>
                                <w:rFonts w:ascii="Arial" w:hAnsi="Arial" w:cs="Arial"/>
                                <w:sz w:val="18"/>
                                <w:szCs w:val="18"/>
                              </w:rPr>
                            </w:pPr>
                            <w:r w:rsidRPr="00B404FE">
                              <w:rPr>
                                <w:rFonts w:ascii="Arial" w:hAnsi="Arial" w:cs="Arial"/>
                                <w:sz w:val="18"/>
                                <w:szCs w:val="18"/>
                              </w:rPr>
                              <w:t>No clearing of natural forest (including secondary forest) for agriculture of any kind, even by small farmers and/or indigenous peoples.</w:t>
                            </w:r>
                          </w:p>
                          <w:p w14:paraId="07338543" w14:textId="77777777" w:rsidR="00352B90" w:rsidRPr="00B404FE" w:rsidRDefault="00352B90" w:rsidP="0081307F">
                            <w:pPr>
                              <w:pStyle w:val="ListParagraph"/>
                              <w:numPr>
                                <w:ilvl w:val="2"/>
                                <w:numId w:val="32"/>
                              </w:numPr>
                              <w:spacing w:after="0" w:line="276" w:lineRule="auto"/>
                              <w:rPr>
                                <w:rFonts w:ascii="Arial" w:hAnsi="Arial" w:cs="Arial"/>
                                <w:sz w:val="18"/>
                                <w:szCs w:val="18"/>
                              </w:rPr>
                            </w:pPr>
                            <w:r w:rsidRPr="00B404FE">
                              <w:rPr>
                                <w:rFonts w:ascii="Arial" w:hAnsi="Arial" w:cs="Arial"/>
                                <w:sz w:val="18"/>
                                <w:szCs w:val="18"/>
                              </w:rPr>
                              <w:t>Overmanagement of forests to prevent loss, including where disturbances (e.g., natural fires) are part of maintaining a healthy ecosystem.</w:t>
                            </w:r>
                          </w:p>
                          <w:p w14:paraId="5E8C1AA7" w14:textId="77777777" w:rsidR="00352B90" w:rsidRPr="00B404FE" w:rsidRDefault="00352B90" w:rsidP="0051608A">
                            <w:pPr>
                              <w:pStyle w:val="ListParagraph"/>
                              <w:numPr>
                                <w:ilvl w:val="1"/>
                                <w:numId w:val="32"/>
                              </w:numPr>
                              <w:spacing w:after="0" w:line="276" w:lineRule="auto"/>
                              <w:rPr>
                                <w:rFonts w:ascii="Arial" w:hAnsi="Arial" w:cs="Arial"/>
                                <w:b/>
                                <w:sz w:val="18"/>
                                <w:szCs w:val="18"/>
                              </w:rPr>
                            </w:pPr>
                            <w:r w:rsidRPr="00B404FE">
                              <w:rPr>
                                <w:rFonts w:ascii="Arial" w:hAnsi="Arial" w:cs="Arial"/>
                                <w:b/>
                                <w:sz w:val="18"/>
                                <w:szCs w:val="18"/>
                              </w:rPr>
                              <w:t>Because zero net natural forest loss conflates loss with reforestation/regeneration, this target could be successfully achieved at the same time as the world’s remaining primary/old-growth forests are completely replaced by regenerated forests.</w:t>
                            </w:r>
                          </w:p>
                          <w:p w14:paraId="3FE7652A" w14:textId="77777777" w:rsidR="00352B90" w:rsidRPr="00B404FE" w:rsidRDefault="00352B90" w:rsidP="002E527C">
                            <w:pPr>
                              <w:rPr>
                                <w:rFonts w:ascii="Arial" w:hAnsi="Arial" w:cs="Arial"/>
                                <w:b/>
                                <w:sz w:val="18"/>
                                <w:szCs w:val="18"/>
                                <w:lang w:val="en-US"/>
                              </w:rPr>
                            </w:pPr>
                            <w:r w:rsidRPr="00B404FE">
                              <w:rPr>
                                <w:rFonts w:ascii="Arial" w:hAnsi="Arial" w:cs="Arial"/>
                                <w:b/>
                                <w:sz w:val="18"/>
                                <w:szCs w:val="18"/>
                                <w:lang w:val="en-US"/>
                              </w:rPr>
                              <w:t xml:space="preserve">Sources: </w:t>
                            </w:r>
                          </w:p>
                          <w:p w14:paraId="25D94DB9" w14:textId="4FCF9702" w:rsidR="00352B90" w:rsidRPr="00F46C9A" w:rsidRDefault="00352B90" w:rsidP="005353F7">
                            <w:pPr>
                              <w:spacing w:line="240" w:lineRule="auto"/>
                              <w:rPr>
                                <w:rFonts w:ascii="Arial" w:hAnsi="Arial" w:cs="Arial"/>
                                <w:sz w:val="18"/>
                                <w:szCs w:val="18"/>
                                <w:lang w:val="es-CO"/>
                              </w:rPr>
                            </w:pPr>
                            <w:r w:rsidRPr="00B404FE">
                              <w:rPr>
                                <w:rFonts w:ascii="Arial" w:hAnsi="Arial" w:cs="Arial"/>
                                <w:sz w:val="18"/>
                                <w:szCs w:val="18"/>
                                <w:lang w:val="en-US"/>
                              </w:rPr>
                              <w:t xml:space="preserve">Brown, S., and Zarin, D. (2013) What does net zero deforestation mean? </w:t>
                            </w:r>
                            <w:r w:rsidRPr="00B404FE">
                              <w:rPr>
                                <w:rFonts w:ascii="Arial" w:hAnsi="Arial" w:cs="Arial"/>
                                <w:i/>
                                <w:sz w:val="18"/>
                                <w:szCs w:val="18"/>
                                <w:lang w:val="en-US"/>
                              </w:rPr>
                              <w:t>Science</w:t>
                            </w:r>
                            <w:r>
                              <w:rPr>
                                <w:rFonts w:ascii="Arial" w:hAnsi="Arial" w:cs="Arial"/>
                                <w:sz w:val="18"/>
                                <w:szCs w:val="18"/>
                                <w:lang w:val="en-US"/>
                              </w:rPr>
                              <w:t xml:space="preserve"> (6160): 805-807. // </w:t>
                            </w:r>
                            <w:r w:rsidRPr="00B404FE">
                              <w:rPr>
                                <w:rFonts w:ascii="Arial" w:hAnsi="Arial" w:cs="Arial"/>
                                <w:sz w:val="18"/>
                                <w:szCs w:val="18"/>
                                <w:lang w:val="en-US"/>
                              </w:rPr>
                              <w:t xml:space="preserve">Food and Agriculture Organization of the United Nations. (2015) Global forest resources assessment 2015: How are the world’s forests changing? </w:t>
                            </w:r>
                            <w:r w:rsidRPr="00F46C9A">
                              <w:rPr>
                                <w:rFonts w:ascii="Arial" w:hAnsi="Arial" w:cs="Arial"/>
                                <w:sz w:val="18"/>
                                <w:szCs w:val="18"/>
                                <w:lang w:val="es-CO"/>
                              </w:rPr>
                              <w:t>Rome: FAO.</w:t>
                            </w:r>
                          </w:p>
                          <w:p w14:paraId="1C876AA1" w14:textId="77777777" w:rsidR="00352B90" w:rsidRPr="00F46C9A" w:rsidRDefault="00352B90" w:rsidP="005353F7">
                            <w:pPr>
                              <w:spacing w:after="0" w:line="240" w:lineRule="auto"/>
                              <w:rPr>
                                <w:rFonts w:ascii="Arial" w:hAnsi="Arial" w:cs="Arial"/>
                                <w:sz w:val="18"/>
                                <w:szCs w:val="18"/>
                                <w:lang w:val="es-CO"/>
                              </w:rPr>
                            </w:pPr>
                            <w:r w:rsidRPr="00B404FE">
                              <w:rPr>
                                <w:rFonts w:ascii="Arial" w:hAnsi="Arial" w:cs="Arial"/>
                                <w:sz w:val="18"/>
                                <w:szCs w:val="18"/>
                                <w:vertAlign w:val="superscript"/>
                                <w:lang w:val="en-US"/>
                              </w:rPr>
                              <w:footnoteRef/>
                            </w:r>
                            <w:r w:rsidRPr="00F46C9A">
                              <w:rPr>
                                <w:rFonts w:ascii="Arial" w:hAnsi="Arial" w:cs="Arial"/>
                                <w:sz w:val="18"/>
                                <w:szCs w:val="18"/>
                                <w:lang w:val="es-CO"/>
                              </w:rPr>
                              <w:t xml:space="preserve"> INPE website, accessed Oct 2015. Projeto Prodes: Monitoramento da floresta Amazonica Brasileira por satelite. http://www.obt.inpe.br/prodes/index.php.</w:t>
                            </w:r>
                          </w:p>
                          <w:p w14:paraId="121273B7" w14:textId="77777777" w:rsidR="00352B90" w:rsidRPr="00F46C9A" w:rsidRDefault="00352B90" w:rsidP="0069246E">
                            <w:pPr>
                              <w:spacing w:after="0"/>
                              <w:rPr>
                                <w:rFonts w:ascii="Arial" w:hAnsi="Arial" w:cs="Arial"/>
                                <w:sz w:val="18"/>
                                <w:szCs w:val="18"/>
                                <w:lang w:val="es-CO"/>
                              </w:rPr>
                            </w:pPr>
                          </w:p>
                          <w:p w14:paraId="68EDE30F" w14:textId="77777777" w:rsidR="00352B90" w:rsidRPr="00F46C9A" w:rsidRDefault="00352B90" w:rsidP="004E7B34">
                            <w:pPr>
                              <w:pStyle w:val="ListParagraph"/>
                              <w:spacing w:after="0" w:line="276" w:lineRule="auto"/>
                              <w:rPr>
                                <w:rFonts w:ascii="Arial" w:hAnsi="Arial" w:cs="Arial"/>
                                <w:b/>
                                <w:sz w:val="18"/>
                                <w:szCs w:val="18"/>
                                <w:lang w:val="es-CO"/>
                              </w:rPr>
                            </w:pPr>
                          </w:p>
                          <w:p w14:paraId="092C9D68" w14:textId="77777777" w:rsidR="00352B90" w:rsidRPr="00F46C9A" w:rsidRDefault="00352B90" w:rsidP="0051608A">
                            <w:pPr>
                              <w:spacing w:after="0"/>
                              <w:rPr>
                                <w:rFonts w:ascii="Arial" w:hAnsi="Arial" w:cs="Arial"/>
                                <w:sz w:val="19"/>
                                <w:szCs w:val="19"/>
                                <w:lang w:val="es-CO"/>
                              </w:rPr>
                            </w:pPr>
                          </w:p>
                          <w:p w14:paraId="0F9F41ED" w14:textId="77777777" w:rsidR="00352B90" w:rsidRPr="00F46C9A" w:rsidRDefault="00352B90" w:rsidP="0051608A">
                            <w:pPr>
                              <w:spacing w:after="0"/>
                              <w:rPr>
                                <w:rFonts w:ascii="Arial" w:hAnsi="Arial" w:cs="Arial"/>
                                <w:i/>
                                <w:sz w:val="19"/>
                                <w:szCs w:val="19"/>
                                <w:lang w:val="es-CO"/>
                              </w:rPr>
                            </w:pPr>
                          </w:p>
                          <w:p w14:paraId="6BB0DBD7" w14:textId="77777777" w:rsidR="00352B90" w:rsidRPr="00F46C9A" w:rsidRDefault="00352B90" w:rsidP="0051608A">
                            <w:pPr>
                              <w:spacing w:after="0"/>
                              <w:rPr>
                                <w:rFonts w:ascii="Arial" w:hAnsi="Arial" w:cs="Arial"/>
                                <w:sz w:val="18"/>
                                <w:szCs w:val="18"/>
                                <w:lang w:val="es-CO"/>
                              </w:rPr>
                            </w:pPr>
                          </w:p>
                          <w:p w14:paraId="7AEEB087" w14:textId="77777777" w:rsidR="00352B90" w:rsidRPr="00F46C9A" w:rsidRDefault="00352B90" w:rsidP="0051608A">
                            <w:pPr>
                              <w:spacing w:after="0"/>
                              <w:rPr>
                                <w:rFonts w:ascii="Arial" w:hAnsi="Arial" w:cs="Arial"/>
                                <w:sz w:val="18"/>
                                <w:szCs w:val="18"/>
                                <w:lang w:val="es-CO"/>
                              </w:rPr>
                            </w:pPr>
                          </w:p>
                          <w:p w14:paraId="31F71AC3" w14:textId="77777777" w:rsidR="00352B90" w:rsidRPr="00F46C9A" w:rsidRDefault="00352B90" w:rsidP="0051608A">
                            <w:pPr>
                              <w:spacing w:after="0"/>
                              <w:rPr>
                                <w:sz w:val="18"/>
                                <w:lang w:val="es-CO"/>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68pt;height:68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" fillcolor="window" strokecolor="#c0504d" strokeweight="2pt">
                <v:textbox>
                  <w:txbxContent>
                    <w:p w14:paraId="3C668265" w14:textId="77777777" w:rsidR="00352B90" w:rsidRPr="00B404FE" w:rsidRDefault="00352B90" w:rsidP="0051608A">
                      <w:pPr>
                        <w:spacing w:after="0"/>
                        <w:rPr>
                          <w:rFonts w:ascii="Arial" w:hAnsi="Arial" w:cs="Arial"/>
                          <w:b/>
                          <w:sz w:val="18"/>
                          <w:szCs w:val="18"/>
                          <w:lang w:val="en-US"/>
                        </w:rPr>
                      </w:pPr>
                      <w:proofErr w:type="spellStart"/>
                      <w:r w:rsidRPr="00491823">
                        <w:rPr>
                          <w:rFonts w:ascii="Arial" w:hAnsi="Arial" w:cs="Arial"/>
                          <w:b/>
                          <w:i/>
                          <w:sz w:val="18"/>
                          <w:szCs w:val="18"/>
                        </w:rPr>
                        <w:t>Gros</w:t>
                      </w:r>
                      <w:proofErr w:type="spellEnd"/>
                      <w:r w:rsidRPr="00B404FE">
                        <w:rPr>
                          <w:rFonts w:ascii="Arial" w:hAnsi="Arial" w:cs="Arial"/>
                          <w:b/>
                          <w:i/>
                          <w:sz w:val="18"/>
                          <w:szCs w:val="18"/>
                          <w:lang w:val="en-US"/>
                        </w:rPr>
                        <w:t>s</w:t>
                      </w:r>
                      <w:r w:rsidRPr="00B404FE">
                        <w:rPr>
                          <w:rFonts w:ascii="Arial" w:hAnsi="Arial" w:cs="Arial"/>
                          <w:b/>
                          <w:sz w:val="18"/>
                          <w:szCs w:val="18"/>
                          <w:lang w:val="en-US"/>
                        </w:rPr>
                        <w:t xml:space="preserve"> loss of natural forest measures the magnitude of annual change, counting all tree cover or forest area lost, without regard to any regeneration or reforestation of natural forest</w:t>
                      </w:r>
                      <w:r w:rsidRPr="00B404FE">
                        <w:rPr>
                          <w:rFonts w:ascii="Arial" w:hAnsi="Arial" w:cs="Arial"/>
                          <w:sz w:val="18"/>
                          <w:szCs w:val="18"/>
                          <w:lang w:val="en-US"/>
                        </w:rPr>
                        <w:t>.  Since 1988, this approach has been used by the Brazilian Space Agency (INPE) to monitor deforestation in the Brazilian Amazon. INPE’s analyses are widely recognized as credible and transparent.  In this satellite-based approach, a pixel classified as forest in 1988 may be deforested only once, after which it is masked from future analysis, regardless of whether its conversion to “</w:t>
                      </w:r>
                      <w:proofErr w:type="spellStart"/>
                      <w:r w:rsidRPr="00B404FE">
                        <w:rPr>
                          <w:rFonts w:ascii="Arial" w:hAnsi="Arial" w:cs="Arial"/>
                          <w:sz w:val="18"/>
                          <w:szCs w:val="18"/>
                          <w:lang w:val="en-US"/>
                        </w:rPr>
                        <w:t>nonforest</w:t>
                      </w:r>
                      <w:proofErr w:type="spellEnd"/>
                      <w:r w:rsidRPr="00B404FE">
                        <w:rPr>
                          <w:rFonts w:ascii="Arial" w:hAnsi="Arial" w:cs="Arial"/>
                          <w:sz w:val="18"/>
                          <w:szCs w:val="18"/>
                          <w:lang w:val="en-US"/>
                        </w:rPr>
                        <w:t xml:space="preserve">” is temporary or permanent.  </w:t>
                      </w:r>
                      <w:r w:rsidRPr="00B404FE">
                        <w:rPr>
                          <w:rFonts w:ascii="Arial" w:hAnsi="Arial" w:cs="Arial"/>
                          <w:b/>
                          <w:sz w:val="18"/>
                          <w:szCs w:val="18"/>
                          <w:lang w:val="en-US"/>
                        </w:rPr>
                        <w:t>Ending gross natural forest loss would mean that, from year-to-year, there would be no measurable clearing of natural forest area.</w:t>
                      </w:r>
                    </w:p>
                    <w:p w14:paraId="43A539C1" w14:textId="77777777" w:rsidR="00352B90" w:rsidRPr="00B404FE" w:rsidRDefault="00352B90" w:rsidP="0051608A">
                      <w:pPr>
                        <w:spacing w:after="0"/>
                        <w:rPr>
                          <w:rFonts w:ascii="Arial" w:hAnsi="Arial" w:cs="Arial"/>
                          <w:sz w:val="18"/>
                          <w:szCs w:val="18"/>
                          <w:lang w:val="en-US"/>
                        </w:rPr>
                      </w:pPr>
                    </w:p>
                    <w:p w14:paraId="34A56B85" w14:textId="77777777" w:rsidR="00352B90" w:rsidRPr="00B404FE" w:rsidRDefault="00352B90" w:rsidP="0051608A">
                      <w:pPr>
                        <w:spacing w:after="0"/>
                        <w:rPr>
                          <w:rFonts w:ascii="Arial" w:hAnsi="Arial" w:cs="Arial"/>
                          <w:sz w:val="18"/>
                          <w:szCs w:val="18"/>
                          <w:lang w:val="en-US"/>
                        </w:rPr>
                      </w:pPr>
                      <w:r w:rsidRPr="00B404FE">
                        <w:rPr>
                          <w:rFonts w:ascii="Arial" w:hAnsi="Arial" w:cs="Arial"/>
                          <w:b/>
                          <w:i/>
                          <w:sz w:val="18"/>
                          <w:szCs w:val="18"/>
                          <w:lang w:val="en-US"/>
                        </w:rPr>
                        <w:t>Net</w:t>
                      </w:r>
                      <w:r w:rsidRPr="00B404FE">
                        <w:rPr>
                          <w:rFonts w:ascii="Arial" w:hAnsi="Arial" w:cs="Arial"/>
                          <w:b/>
                          <w:sz w:val="18"/>
                          <w:szCs w:val="18"/>
                          <w:lang w:val="en-US"/>
                        </w:rPr>
                        <w:t xml:space="preserve"> loss of natural forests measures the difference in forest area between two points in time, averaged over the number of years between reporting periods.</w:t>
                      </w:r>
                      <w:r w:rsidRPr="00B404FE">
                        <w:rPr>
                          <w:rFonts w:ascii="Arial" w:hAnsi="Arial" w:cs="Arial"/>
                          <w:sz w:val="18"/>
                          <w:szCs w:val="18"/>
                          <w:lang w:val="en-US"/>
                        </w:rPr>
                        <w:t xml:space="preserve">  The United Nations Food and Agriculture Organization’s Global Forest Resources Assessment (FAO FRA) monitors net changes in forest area every five years, based on tabular data that are self-reported by participating countries – using their own inventories, surveys, and maps.  Recent data assembled and analyzed by FAO FRA allow separation of net natural forest loss from plantation forest data.  </w:t>
                      </w:r>
                      <w:r w:rsidRPr="00B404FE">
                        <w:rPr>
                          <w:rFonts w:ascii="Arial" w:hAnsi="Arial" w:cs="Arial"/>
                          <w:b/>
                          <w:sz w:val="18"/>
                          <w:szCs w:val="18"/>
                          <w:lang w:val="en-US"/>
                        </w:rPr>
                        <w:t>Ending net natural forest loss would mean that the measurable area of natural forest regeneration/reforestation is equal to or greater than the measurable area of gross natural forest loss over a specified time period.</w:t>
                      </w:r>
                    </w:p>
                    <w:p w14:paraId="491A8EF4" w14:textId="77777777" w:rsidR="00352B90" w:rsidRPr="00B404FE" w:rsidRDefault="00352B90" w:rsidP="0051608A">
                      <w:pPr>
                        <w:spacing w:after="0"/>
                        <w:rPr>
                          <w:rFonts w:ascii="Arial" w:hAnsi="Arial" w:cs="Arial"/>
                          <w:sz w:val="18"/>
                          <w:szCs w:val="18"/>
                          <w:lang w:val="en-US"/>
                        </w:rPr>
                      </w:pPr>
                    </w:p>
                    <w:p w14:paraId="1AEB04FA" w14:textId="77777777" w:rsidR="00352B90" w:rsidRPr="00B404FE" w:rsidRDefault="00352B90" w:rsidP="0051608A">
                      <w:pPr>
                        <w:spacing w:after="0"/>
                        <w:rPr>
                          <w:rFonts w:ascii="Arial" w:hAnsi="Arial" w:cs="Arial"/>
                          <w:sz w:val="18"/>
                          <w:szCs w:val="18"/>
                          <w:lang w:val="en-US"/>
                        </w:rPr>
                      </w:pPr>
                      <w:r w:rsidRPr="00B404FE">
                        <w:rPr>
                          <w:rFonts w:ascii="Arial" w:hAnsi="Arial" w:cs="Arial"/>
                          <w:sz w:val="18"/>
                          <w:szCs w:val="18"/>
                          <w:lang w:val="en-US"/>
                        </w:rPr>
                        <w:t>Beyond the data limitations described for the Goal 1 indicators, there are important trade-offs between targeting gross vs. net natural forest loss:</w:t>
                      </w:r>
                    </w:p>
                    <w:p w14:paraId="452AB899" w14:textId="77777777" w:rsidR="00352B90" w:rsidRPr="00B404FE" w:rsidRDefault="00352B90" w:rsidP="0051608A">
                      <w:pPr>
                        <w:pStyle w:val="ListParagraph"/>
                        <w:numPr>
                          <w:ilvl w:val="0"/>
                          <w:numId w:val="32"/>
                        </w:numPr>
                        <w:spacing w:after="0" w:line="276" w:lineRule="auto"/>
                        <w:rPr>
                          <w:rFonts w:ascii="Arial" w:hAnsi="Arial" w:cs="Arial"/>
                          <w:sz w:val="18"/>
                          <w:szCs w:val="18"/>
                        </w:rPr>
                      </w:pPr>
                      <w:r w:rsidRPr="00B404FE">
                        <w:rPr>
                          <w:rFonts w:ascii="Arial" w:hAnsi="Arial" w:cs="Arial"/>
                          <w:b/>
                          <w:sz w:val="18"/>
                          <w:szCs w:val="18"/>
                        </w:rPr>
                        <w:t xml:space="preserve">Gross forest loss treats loss as categorically distinct from regeneration/reforestation (noting that the latter is addressed in Goal 5), whereas net forest loss conflates the two.  </w:t>
                      </w:r>
                      <w:r w:rsidRPr="00B404FE">
                        <w:rPr>
                          <w:rFonts w:ascii="Arial" w:hAnsi="Arial" w:cs="Arial"/>
                          <w:sz w:val="18"/>
                          <w:szCs w:val="18"/>
                        </w:rPr>
                        <w:t>For numerous purposes, and in most (but not all) cases, newly regenerating/reforesting areas are inferior to the forests that they offset under a net accounting approach.  These purposes include:</w:t>
                      </w:r>
                    </w:p>
                    <w:p w14:paraId="12F88DE4" w14:textId="77777777" w:rsidR="00352B90" w:rsidRPr="00B404FE" w:rsidRDefault="00352B90" w:rsidP="0051608A">
                      <w:pPr>
                        <w:pStyle w:val="ListParagraph"/>
                        <w:numPr>
                          <w:ilvl w:val="1"/>
                          <w:numId w:val="32"/>
                        </w:numPr>
                        <w:spacing w:after="0" w:line="276" w:lineRule="auto"/>
                        <w:rPr>
                          <w:rFonts w:ascii="Arial" w:hAnsi="Arial" w:cs="Arial"/>
                          <w:b/>
                          <w:sz w:val="18"/>
                          <w:szCs w:val="18"/>
                        </w:rPr>
                      </w:pPr>
                      <w:r w:rsidRPr="00B404FE">
                        <w:rPr>
                          <w:rFonts w:ascii="Arial" w:hAnsi="Arial" w:cs="Arial"/>
                          <w:sz w:val="18"/>
                          <w:szCs w:val="18"/>
                        </w:rPr>
                        <w:t xml:space="preserve">Carbon storage, insofar as it can take 30 to 300 or more years for an area of regenerated or restored </w:t>
                      </w:r>
                      <w:proofErr w:type="gramStart"/>
                      <w:r w:rsidRPr="00B404FE">
                        <w:rPr>
                          <w:rFonts w:ascii="Arial" w:hAnsi="Arial" w:cs="Arial"/>
                          <w:sz w:val="18"/>
                          <w:szCs w:val="18"/>
                        </w:rPr>
                        <w:t>forest  to</w:t>
                      </w:r>
                      <w:proofErr w:type="gramEnd"/>
                      <w:r w:rsidRPr="00B404FE">
                        <w:rPr>
                          <w:rFonts w:ascii="Arial" w:hAnsi="Arial" w:cs="Arial"/>
                          <w:sz w:val="18"/>
                          <w:szCs w:val="18"/>
                        </w:rPr>
                        <w:t xml:space="preserve"> accumulate the amount of carbon emitted to the atmosphere from the same area of lost natural forest, hence regeneration/restoration is unlikely to offset carbon emissions from natural forest loss – especially if the “new forest” subsequently experiences cycles of clearing and regrowth. </w:t>
                      </w:r>
                      <w:r w:rsidRPr="00B404FE">
                        <w:rPr>
                          <w:rFonts w:ascii="Arial" w:hAnsi="Arial" w:cs="Arial"/>
                          <w:b/>
                          <w:sz w:val="18"/>
                          <w:szCs w:val="18"/>
                        </w:rPr>
                        <w:t xml:space="preserve">Zero net forest loss does </w:t>
                      </w:r>
                      <w:r w:rsidRPr="00B404FE">
                        <w:rPr>
                          <w:rFonts w:ascii="Arial" w:hAnsi="Arial" w:cs="Arial"/>
                          <w:b/>
                          <w:sz w:val="18"/>
                          <w:szCs w:val="18"/>
                          <w:u w:val="single"/>
                        </w:rPr>
                        <w:t>not</w:t>
                      </w:r>
                      <w:r w:rsidRPr="00B404FE">
                        <w:rPr>
                          <w:rFonts w:ascii="Arial" w:hAnsi="Arial" w:cs="Arial"/>
                          <w:b/>
                          <w:sz w:val="18"/>
                          <w:szCs w:val="18"/>
                        </w:rPr>
                        <w:t xml:space="preserve"> equal zero net forest emissions.</w:t>
                      </w:r>
                    </w:p>
                    <w:p w14:paraId="6468222B" w14:textId="378F46A5" w:rsidR="00352B90" w:rsidRPr="00B404FE" w:rsidRDefault="00352B90" w:rsidP="0051608A">
                      <w:pPr>
                        <w:pStyle w:val="ListParagraph"/>
                        <w:numPr>
                          <w:ilvl w:val="1"/>
                          <w:numId w:val="32"/>
                        </w:numPr>
                        <w:spacing w:after="0" w:line="276" w:lineRule="auto"/>
                        <w:rPr>
                          <w:rFonts w:ascii="Arial" w:hAnsi="Arial" w:cs="Arial"/>
                          <w:sz w:val="18"/>
                          <w:szCs w:val="18"/>
                        </w:rPr>
                      </w:pPr>
                      <w:r w:rsidRPr="00B404FE">
                        <w:rPr>
                          <w:rFonts w:ascii="Arial" w:hAnsi="Arial" w:cs="Arial"/>
                          <w:sz w:val="18"/>
                          <w:szCs w:val="18"/>
                        </w:rPr>
                        <w:t>Hydrological cycle functions may return more quickly than carbon s</w:t>
                      </w:r>
                      <w:r w:rsidR="006B1468">
                        <w:rPr>
                          <w:rFonts w:ascii="Arial" w:hAnsi="Arial" w:cs="Arial"/>
                          <w:sz w:val="18"/>
                          <w:szCs w:val="18"/>
                        </w:rPr>
                        <w:t xml:space="preserve">torage, but it generally takes </w:t>
                      </w:r>
                      <w:r w:rsidRPr="00B404FE">
                        <w:rPr>
                          <w:rFonts w:ascii="Arial" w:hAnsi="Arial" w:cs="Arial"/>
                          <w:sz w:val="18"/>
                          <w:szCs w:val="18"/>
                        </w:rPr>
                        <w:t>well over a decade of regrowth to regain the extent of water-pumping from ground to atmosphere that deep-rooted natural forests provide, hence the potential impact on rainfall may be important.</w:t>
                      </w:r>
                    </w:p>
                    <w:p w14:paraId="09F3AA42" w14:textId="77777777" w:rsidR="00352B90" w:rsidRPr="00B404FE" w:rsidRDefault="00352B90" w:rsidP="0051608A">
                      <w:pPr>
                        <w:pStyle w:val="ListParagraph"/>
                        <w:numPr>
                          <w:ilvl w:val="1"/>
                          <w:numId w:val="32"/>
                        </w:numPr>
                        <w:spacing w:after="0" w:line="276" w:lineRule="auto"/>
                        <w:rPr>
                          <w:rFonts w:ascii="Arial" w:hAnsi="Arial" w:cs="Arial"/>
                          <w:sz w:val="18"/>
                          <w:szCs w:val="18"/>
                        </w:rPr>
                      </w:pPr>
                      <w:r w:rsidRPr="00B404FE">
                        <w:rPr>
                          <w:rFonts w:ascii="Arial" w:hAnsi="Arial" w:cs="Arial"/>
                          <w:sz w:val="18"/>
                          <w:szCs w:val="18"/>
                        </w:rPr>
                        <w:t>Biodiversity differs between older and younger forests with marked changes in plant species composition, and structure in the new forests offering different habitats that attract different types of wildlife.</w:t>
                      </w:r>
                    </w:p>
                    <w:p w14:paraId="63D76943" w14:textId="77777777" w:rsidR="00352B90" w:rsidRPr="00B404FE" w:rsidRDefault="00352B90" w:rsidP="0051608A">
                      <w:pPr>
                        <w:pStyle w:val="ListParagraph"/>
                        <w:numPr>
                          <w:ilvl w:val="0"/>
                          <w:numId w:val="32"/>
                        </w:numPr>
                        <w:spacing w:after="0" w:line="276" w:lineRule="auto"/>
                        <w:rPr>
                          <w:rFonts w:ascii="Arial" w:hAnsi="Arial" w:cs="Arial"/>
                          <w:b/>
                          <w:sz w:val="18"/>
                          <w:szCs w:val="18"/>
                        </w:rPr>
                      </w:pPr>
                      <w:r w:rsidRPr="00B404FE">
                        <w:rPr>
                          <w:rFonts w:ascii="Arial" w:hAnsi="Arial" w:cs="Arial"/>
                          <w:b/>
                          <w:sz w:val="18"/>
                          <w:szCs w:val="18"/>
                        </w:rPr>
                        <w:t>Achieving zero natural forest loss could result in perverse outcomes for both gross and net accounting approaches, unless modifications or contingencies to the definition of “zero” are developed and applied:</w:t>
                      </w:r>
                    </w:p>
                    <w:p w14:paraId="59EE0D86" w14:textId="77777777" w:rsidR="00352B90" w:rsidRPr="00B404FE" w:rsidRDefault="00352B90" w:rsidP="0051608A">
                      <w:pPr>
                        <w:pStyle w:val="ListParagraph"/>
                        <w:numPr>
                          <w:ilvl w:val="1"/>
                          <w:numId w:val="32"/>
                        </w:numPr>
                        <w:spacing w:after="0" w:line="276" w:lineRule="auto"/>
                        <w:rPr>
                          <w:rFonts w:ascii="Arial" w:hAnsi="Arial" w:cs="Arial"/>
                          <w:sz w:val="18"/>
                          <w:szCs w:val="18"/>
                        </w:rPr>
                      </w:pPr>
                      <w:r w:rsidRPr="00B404FE">
                        <w:rPr>
                          <w:rFonts w:ascii="Arial" w:hAnsi="Arial" w:cs="Arial"/>
                          <w:sz w:val="18"/>
                          <w:szCs w:val="18"/>
                        </w:rPr>
                        <w:t xml:space="preserve">Because </w:t>
                      </w:r>
                      <w:r w:rsidRPr="00B404FE">
                        <w:rPr>
                          <w:rFonts w:ascii="Arial" w:hAnsi="Arial" w:cs="Arial"/>
                          <w:b/>
                          <w:sz w:val="18"/>
                          <w:szCs w:val="18"/>
                        </w:rPr>
                        <w:t>zero gross natural forest loss means no clearing of any natural forest for any purpose</w:t>
                      </w:r>
                      <w:r w:rsidRPr="00B404FE">
                        <w:rPr>
                          <w:rFonts w:ascii="Arial" w:hAnsi="Arial" w:cs="Arial"/>
                          <w:sz w:val="18"/>
                          <w:szCs w:val="18"/>
                        </w:rPr>
                        <w:t>, strict adherence would translate (</w:t>
                      </w:r>
                      <w:r w:rsidRPr="00B404FE">
                        <w:rPr>
                          <w:rFonts w:ascii="Arial" w:hAnsi="Arial" w:cs="Arial"/>
                          <w:i/>
                          <w:sz w:val="18"/>
                          <w:szCs w:val="18"/>
                        </w:rPr>
                        <w:t>inter alia</w:t>
                      </w:r>
                      <w:r w:rsidRPr="00B404FE">
                        <w:rPr>
                          <w:rFonts w:ascii="Arial" w:hAnsi="Arial" w:cs="Arial"/>
                          <w:sz w:val="18"/>
                          <w:szCs w:val="18"/>
                        </w:rPr>
                        <w:t>) to:</w:t>
                      </w:r>
                    </w:p>
                    <w:p w14:paraId="1C89B3E2" w14:textId="77777777" w:rsidR="00352B90" w:rsidRPr="00B404FE" w:rsidRDefault="00352B90" w:rsidP="0051608A">
                      <w:pPr>
                        <w:pStyle w:val="ListParagraph"/>
                        <w:numPr>
                          <w:ilvl w:val="2"/>
                          <w:numId w:val="32"/>
                        </w:numPr>
                        <w:spacing w:after="0" w:line="276" w:lineRule="auto"/>
                        <w:rPr>
                          <w:rFonts w:ascii="Arial" w:hAnsi="Arial" w:cs="Arial"/>
                          <w:sz w:val="18"/>
                          <w:szCs w:val="18"/>
                        </w:rPr>
                      </w:pPr>
                      <w:r w:rsidRPr="00B404FE">
                        <w:rPr>
                          <w:rFonts w:ascii="Arial" w:hAnsi="Arial" w:cs="Arial"/>
                          <w:sz w:val="18"/>
                          <w:szCs w:val="18"/>
                        </w:rPr>
                        <w:t>No construction of roads or other infrastructure in natural forest areas.</w:t>
                      </w:r>
                    </w:p>
                    <w:p w14:paraId="69C6B5A6" w14:textId="77777777" w:rsidR="00352B90" w:rsidRPr="00B404FE" w:rsidRDefault="00352B90" w:rsidP="0051608A">
                      <w:pPr>
                        <w:pStyle w:val="ListParagraph"/>
                        <w:numPr>
                          <w:ilvl w:val="2"/>
                          <w:numId w:val="32"/>
                        </w:numPr>
                        <w:spacing w:after="0" w:line="276" w:lineRule="auto"/>
                        <w:rPr>
                          <w:rFonts w:ascii="Arial" w:hAnsi="Arial" w:cs="Arial"/>
                          <w:sz w:val="18"/>
                          <w:szCs w:val="18"/>
                        </w:rPr>
                      </w:pPr>
                      <w:r w:rsidRPr="00B404FE">
                        <w:rPr>
                          <w:rFonts w:ascii="Arial" w:hAnsi="Arial" w:cs="Arial"/>
                          <w:sz w:val="18"/>
                          <w:szCs w:val="18"/>
                        </w:rPr>
                        <w:t>No clearing of natural forest (including secondary forest) for agriculture of any kind, even by small farmers and/or indigenous peoples.</w:t>
                      </w:r>
                    </w:p>
                    <w:p w14:paraId="07338543" w14:textId="77777777" w:rsidR="00352B90" w:rsidRPr="00B404FE" w:rsidRDefault="00352B90" w:rsidP="0081307F">
                      <w:pPr>
                        <w:pStyle w:val="ListParagraph"/>
                        <w:numPr>
                          <w:ilvl w:val="2"/>
                          <w:numId w:val="32"/>
                        </w:numPr>
                        <w:spacing w:after="0" w:line="276" w:lineRule="auto"/>
                        <w:rPr>
                          <w:rFonts w:ascii="Arial" w:hAnsi="Arial" w:cs="Arial"/>
                          <w:sz w:val="18"/>
                          <w:szCs w:val="18"/>
                        </w:rPr>
                      </w:pPr>
                      <w:proofErr w:type="spellStart"/>
                      <w:r w:rsidRPr="00B404FE">
                        <w:rPr>
                          <w:rFonts w:ascii="Arial" w:hAnsi="Arial" w:cs="Arial"/>
                          <w:sz w:val="18"/>
                          <w:szCs w:val="18"/>
                        </w:rPr>
                        <w:t>Overmanagement</w:t>
                      </w:r>
                      <w:proofErr w:type="spellEnd"/>
                      <w:r w:rsidRPr="00B404FE">
                        <w:rPr>
                          <w:rFonts w:ascii="Arial" w:hAnsi="Arial" w:cs="Arial"/>
                          <w:sz w:val="18"/>
                          <w:szCs w:val="18"/>
                        </w:rPr>
                        <w:t xml:space="preserve"> of forests to prevent loss, including where disturbances (e.g., natural fires) are part of maintaining a healthy ecosystem.</w:t>
                      </w:r>
                    </w:p>
                    <w:p w14:paraId="5E8C1AA7" w14:textId="77777777" w:rsidR="00352B90" w:rsidRPr="00B404FE" w:rsidRDefault="00352B90" w:rsidP="0051608A">
                      <w:pPr>
                        <w:pStyle w:val="ListParagraph"/>
                        <w:numPr>
                          <w:ilvl w:val="1"/>
                          <w:numId w:val="32"/>
                        </w:numPr>
                        <w:spacing w:after="0" w:line="276" w:lineRule="auto"/>
                        <w:rPr>
                          <w:rFonts w:ascii="Arial" w:hAnsi="Arial" w:cs="Arial"/>
                          <w:b/>
                          <w:sz w:val="18"/>
                          <w:szCs w:val="18"/>
                        </w:rPr>
                      </w:pPr>
                      <w:r w:rsidRPr="00B404FE">
                        <w:rPr>
                          <w:rFonts w:ascii="Arial" w:hAnsi="Arial" w:cs="Arial"/>
                          <w:b/>
                          <w:sz w:val="18"/>
                          <w:szCs w:val="18"/>
                        </w:rPr>
                        <w:t>Because zero net natural forest loss conflates loss with reforestation/regeneration, this target could be successfully achieved at the same time as the world’s remaining primary/old-growth forests are completely replaced by regenerated forests.</w:t>
                      </w:r>
                    </w:p>
                    <w:p w14:paraId="3FE7652A" w14:textId="77777777" w:rsidR="00352B90" w:rsidRPr="00B404FE" w:rsidRDefault="00352B90" w:rsidP="002E527C">
                      <w:pPr>
                        <w:rPr>
                          <w:rFonts w:ascii="Arial" w:hAnsi="Arial" w:cs="Arial"/>
                          <w:b/>
                          <w:sz w:val="18"/>
                          <w:szCs w:val="18"/>
                          <w:lang w:val="en-US"/>
                        </w:rPr>
                      </w:pPr>
                      <w:r w:rsidRPr="00B404FE">
                        <w:rPr>
                          <w:rFonts w:ascii="Arial" w:hAnsi="Arial" w:cs="Arial"/>
                          <w:b/>
                          <w:sz w:val="18"/>
                          <w:szCs w:val="18"/>
                          <w:lang w:val="en-US"/>
                        </w:rPr>
                        <w:t xml:space="preserve">Sources: </w:t>
                      </w:r>
                    </w:p>
                    <w:p w14:paraId="25D94DB9" w14:textId="4FCF9702" w:rsidR="00352B90" w:rsidRPr="00F46C9A" w:rsidRDefault="00352B90" w:rsidP="005353F7">
                      <w:pPr>
                        <w:spacing w:line="240" w:lineRule="auto"/>
                        <w:rPr>
                          <w:rFonts w:ascii="Arial" w:hAnsi="Arial" w:cs="Arial"/>
                          <w:sz w:val="18"/>
                          <w:szCs w:val="18"/>
                          <w:lang w:val="es-CO"/>
                        </w:rPr>
                      </w:pPr>
                      <w:r w:rsidRPr="00B404FE">
                        <w:rPr>
                          <w:rFonts w:ascii="Arial" w:hAnsi="Arial" w:cs="Arial"/>
                          <w:sz w:val="18"/>
                          <w:szCs w:val="18"/>
                          <w:lang w:val="en-US"/>
                        </w:rPr>
                        <w:t xml:space="preserve">Brown, S., and </w:t>
                      </w:r>
                      <w:proofErr w:type="spellStart"/>
                      <w:r w:rsidRPr="00B404FE">
                        <w:rPr>
                          <w:rFonts w:ascii="Arial" w:hAnsi="Arial" w:cs="Arial"/>
                          <w:sz w:val="18"/>
                          <w:szCs w:val="18"/>
                          <w:lang w:val="en-US"/>
                        </w:rPr>
                        <w:t>Zarin</w:t>
                      </w:r>
                      <w:proofErr w:type="spellEnd"/>
                      <w:r w:rsidRPr="00B404FE">
                        <w:rPr>
                          <w:rFonts w:ascii="Arial" w:hAnsi="Arial" w:cs="Arial"/>
                          <w:sz w:val="18"/>
                          <w:szCs w:val="18"/>
                          <w:lang w:val="en-US"/>
                        </w:rPr>
                        <w:t xml:space="preserve">, D. (2013) </w:t>
                      </w:r>
                      <w:proofErr w:type="gramStart"/>
                      <w:r w:rsidRPr="00B404FE">
                        <w:rPr>
                          <w:rFonts w:ascii="Arial" w:hAnsi="Arial" w:cs="Arial"/>
                          <w:sz w:val="18"/>
                          <w:szCs w:val="18"/>
                          <w:lang w:val="en-US"/>
                        </w:rPr>
                        <w:t>What</w:t>
                      </w:r>
                      <w:proofErr w:type="gramEnd"/>
                      <w:r w:rsidRPr="00B404FE">
                        <w:rPr>
                          <w:rFonts w:ascii="Arial" w:hAnsi="Arial" w:cs="Arial"/>
                          <w:sz w:val="18"/>
                          <w:szCs w:val="18"/>
                          <w:lang w:val="en-US"/>
                        </w:rPr>
                        <w:t xml:space="preserve"> does net zero deforestation mean? </w:t>
                      </w:r>
                      <w:r w:rsidRPr="00B404FE">
                        <w:rPr>
                          <w:rFonts w:ascii="Arial" w:hAnsi="Arial" w:cs="Arial"/>
                          <w:i/>
                          <w:sz w:val="18"/>
                          <w:szCs w:val="18"/>
                          <w:lang w:val="en-US"/>
                        </w:rPr>
                        <w:t>Science</w:t>
                      </w:r>
                      <w:r>
                        <w:rPr>
                          <w:rFonts w:ascii="Arial" w:hAnsi="Arial" w:cs="Arial"/>
                          <w:sz w:val="18"/>
                          <w:szCs w:val="18"/>
                          <w:lang w:val="en-US"/>
                        </w:rPr>
                        <w:t xml:space="preserve"> (6160): 805-807. </w:t>
                      </w:r>
                      <w:proofErr w:type="gramStart"/>
                      <w:r>
                        <w:rPr>
                          <w:rFonts w:ascii="Arial" w:hAnsi="Arial" w:cs="Arial"/>
                          <w:sz w:val="18"/>
                          <w:szCs w:val="18"/>
                          <w:lang w:val="en-US"/>
                        </w:rPr>
                        <w:t xml:space="preserve">// </w:t>
                      </w:r>
                      <w:r w:rsidRPr="00B404FE">
                        <w:rPr>
                          <w:rFonts w:ascii="Arial" w:hAnsi="Arial" w:cs="Arial"/>
                          <w:sz w:val="18"/>
                          <w:szCs w:val="18"/>
                          <w:lang w:val="en-US"/>
                        </w:rPr>
                        <w:t>Food and Agriculture Organization of the United Nations.</w:t>
                      </w:r>
                      <w:proofErr w:type="gramEnd"/>
                      <w:r w:rsidRPr="00B404FE">
                        <w:rPr>
                          <w:rFonts w:ascii="Arial" w:hAnsi="Arial" w:cs="Arial"/>
                          <w:sz w:val="18"/>
                          <w:szCs w:val="18"/>
                          <w:lang w:val="en-US"/>
                        </w:rPr>
                        <w:t xml:space="preserve"> (2015) Global forest resources assessment 2015: How are the world’s forests changing? </w:t>
                      </w:r>
                      <w:r w:rsidRPr="00F46C9A">
                        <w:rPr>
                          <w:rFonts w:ascii="Arial" w:hAnsi="Arial" w:cs="Arial"/>
                          <w:sz w:val="18"/>
                          <w:szCs w:val="18"/>
                          <w:lang w:val="es-CO"/>
                        </w:rPr>
                        <w:t>Rome: FAO.</w:t>
                      </w:r>
                    </w:p>
                    <w:p w14:paraId="1C876AA1" w14:textId="77777777" w:rsidR="00352B90" w:rsidRPr="00F46C9A" w:rsidRDefault="00352B90" w:rsidP="005353F7">
                      <w:pPr>
                        <w:spacing w:after="0" w:line="240" w:lineRule="auto"/>
                        <w:rPr>
                          <w:rFonts w:ascii="Arial" w:hAnsi="Arial" w:cs="Arial"/>
                          <w:sz w:val="18"/>
                          <w:szCs w:val="18"/>
                          <w:lang w:val="es-CO"/>
                        </w:rPr>
                      </w:pPr>
                      <w:r w:rsidRPr="00B404FE">
                        <w:rPr>
                          <w:rFonts w:ascii="Arial" w:hAnsi="Arial" w:cs="Arial"/>
                          <w:sz w:val="18"/>
                          <w:szCs w:val="18"/>
                          <w:vertAlign w:val="superscript"/>
                          <w:lang w:val="en-US"/>
                        </w:rPr>
                        <w:footnoteRef/>
                      </w:r>
                      <w:r w:rsidRPr="00F46C9A">
                        <w:rPr>
                          <w:rFonts w:ascii="Arial" w:hAnsi="Arial" w:cs="Arial"/>
                          <w:sz w:val="18"/>
                          <w:szCs w:val="18"/>
                          <w:lang w:val="es-CO"/>
                        </w:rPr>
                        <w:t xml:space="preserve"> INPE website, accessed Oct 2015. Projeto Prodes: Monitoramento da floresta Amazonica Brasileira por satelite. http://www.obt.inpe.br/prodes/index.php.</w:t>
                      </w:r>
                    </w:p>
                    <w:p w14:paraId="121273B7" w14:textId="77777777" w:rsidR="00352B90" w:rsidRPr="00F46C9A" w:rsidRDefault="00352B90" w:rsidP="0069246E">
                      <w:pPr>
                        <w:spacing w:after="0"/>
                        <w:rPr>
                          <w:rFonts w:ascii="Arial" w:hAnsi="Arial" w:cs="Arial"/>
                          <w:sz w:val="18"/>
                          <w:szCs w:val="18"/>
                          <w:lang w:val="es-CO"/>
                        </w:rPr>
                      </w:pPr>
                    </w:p>
                    <w:p w14:paraId="68EDE30F" w14:textId="77777777" w:rsidR="00352B90" w:rsidRPr="00F46C9A" w:rsidRDefault="00352B90" w:rsidP="004E7B34">
                      <w:pPr>
                        <w:pStyle w:val="ListParagraph"/>
                        <w:spacing w:after="0" w:line="276" w:lineRule="auto"/>
                        <w:rPr>
                          <w:rFonts w:ascii="Arial" w:hAnsi="Arial" w:cs="Arial"/>
                          <w:b/>
                          <w:sz w:val="18"/>
                          <w:szCs w:val="18"/>
                          <w:lang w:val="es-CO"/>
                        </w:rPr>
                      </w:pPr>
                    </w:p>
                    <w:p w14:paraId="092C9D68" w14:textId="77777777" w:rsidR="00352B90" w:rsidRPr="00F46C9A" w:rsidRDefault="00352B90" w:rsidP="0051608A">
                      <w:pPr>
                        <w:spacing w:after="0"/>
                        <w:rPr>
                          <w:rFonts w:ascii="Arial" w:hAnsi="Arial" w:cs="Arial"/>
                          <w:sz w:val="19"/>
                          <w:szCs w:val="19"/>
                          <w:lang w:val="es-CO"/>
                        </w:rPr>
                      </w:pPr>
                    </w:p>
                    <w:p w14:paraId="0F9F41ED" w14:textId="77777777" w:rsidR="00352B90" w:rsidRPr="00F46C9A" w:rsidRDefault="00352B90" w:rsidP="0051608A">
                      <w:pPr>
                        <w:spacing w:after="0"/>
                        <w:rPr>
                          <w:rFonts w:ascii="Arial" w:hAnsi="Arial" w:cs="Arial"/>
                          <w:i/>
                          <w:sz w:val="19"/>
                          <w:szCs w:val="19"/>
                          <w:lang w:val="es-CO"/>
                        </w:rPr>
                      </w:pPr>
                    </w:p>
                    <w:p w14:paraId="6BB0DBD7" w14:textId="77777777" w:rsidR="00352B90" w:rsidRPr="00F46C9A" w:rsidRDefault="00352B90" w:rsidP="0051608A">
                      <w:pPr>
                        <w:spacing w:after="0"/>
                        <w:rPr>
                          <w:rFonts w:ascii="Arial" w:hAnsi="Arial" w:cs="Arial"/>
                          <w:sz w:val="18"/>
                          <w:szCs w:val="18"/>
                          <w:lang w:val="es-CO"/>
                        </w:rPr>
                      </w:pPr>
                    </w:p>
                    <w:p w14:paraId="7AEEB087" w14:textId="77777777" w:rsidR="00352B90" w:rsidRPr="00F46C9A" w:rsidRDefault="00352B90" w:rsidP="0051608A">
                      <w:pPr>
                        <w:spacing w:after="0"/>
                        <w:rPr>
                          <w:rFonts w:ascii="Arial" w:hAnsi="Arial" w:cs="Arial"/>
                          <w:sz w:val="18"/>
                          <w:szCs w:val="18"/>
                          <w:lang w:val="es-CO"/>
                        </w:rPr>
                      </w:pPr>
                    </w:p>
                    <w:p w14:paraId="31F71AC3" w14:textId="77777777" w:rsidR="00352B90" w:rsidRPr="00F46C9A" w:rsidRDefault="00352B90" w:rsidP="0051608A">
                      <w:pPr>
                        <w:spacing w:after="0"/>
                        <w:rPr>
                          <w:sz w:val="18"/>
                          <w:lang w:val="es-CO"/>
                        </w:rPr>
                      </w:pPr>
                    </w:p>
                  </w:txbxContent>
                </v:textbox>
                <w10:anchorlock/>
              </v:shape>
            </w:pict>
          </mc:Fallback>
        </mc:AlternateContent>
      </w:r>
    </w:p>
    <w:p w14:paraId="1C9A3043" w14:textId="77777777" w:rsidR="006C576D" w:rsidRDefault="006C576D" w:rsidP="00491823">
      <w:pPr>
        <w:spacing w:before="120" w:after="120"/>
        <w:rPr>
          <w:rFonts w:ascii="Arial" w:eastAsia="Times New Roman" w:hAnsi="Arial" w:cs="Arial"/>
        </w:rPr>
      </w:pPr>
    </w:p>
    <w:p w14:paraId="623A3981" w14:textId="19F4546F" w:rsidR="007D2E3D" w:rsidRDefault="00EC2578" w:rsidP="00491823">
      <w:pPr>
        <w:spacing w:before="120" w:after="120"/>
      </w:pPr>
      <w:r w:rsidRPr="0069246E">
        <w:rPr>
          <w:rFonts w:ascii="Arial" w:eastAsia="Times New Roman" w:hAnsi="Arial" w:cs="Arial"/>
          <w:b/>
        </w:rPr>
        <w:t>Figure 1</w:t>
      </w:r>
      <w:r>
        <w:rPr>
          <w:rFonts w:ascii="Arial" w:eastAsia="Times New Roman" w:hAnsi="Arial" w:cs="Arial"/>
        </w:rPr>
        <w:t xml:space="preserve"> </w:t>
      </w:r>
      <w:r w:rsidR="00CA0BB5">
        <w:rPr>
          <w:rFonts w:ascii="Arial" w:eastAsia="Times New Roman" w:hAnsi="Arial" w:cs="Arial"/>
        </w:rPr>
        <w:t xml:space="preserve">shows the data from both </w:t>
      </w:r>
      <w:r w:rsidR="0081061F">
        <w:rPr>
          <w:rFonts w:ascii="Arial" w:eastAsia="Times New Roman" w:hAnsi="Arial" w:cs="Arial"/>
        </w:rPr>
        <w:t>Hansen/GFW</w:t>
      </w:r>
      <w:r w:rsidR="002E527C">
        <w:rPr>
          <w:rFonts w:ascii="Arial" w:eastAsia="Times New Roman" w:hAnsi="Arial" w:cs="Arial"/>
        </w:rPr>
        <w:t xml:space="preserve"> and FAO </w:t>
      </w:r>
      <w:r w:rsidR="00500239">
        <w:rPr>
          <w:rFonts w:ascii="Arial" w:eastAsia="Times New Roman" w:hAnsi="Arial" w:cs="Arial"/>
        </w:rPr>
        <w:t>FRA</w:t>
      </w:r>
      <w:r w:rsidR="00CA0BB5">
        <w:rPr>
          <w:rFonts w:ascii="Arial" w:eastAsia="Times New Roman" w:hAnsi="Arial" w:cs="Arial"/>
        </w:rPr>
        <w:t xml:space="preserve"> over 15–20 years as well as the 2020 targets.</w:t>
      </w:r>
      <w:r w:rsidR="006413D2">
        <w:rPr>
          <w:rFonts w:ascii="Arial" w:eastAsia="Times New Roman" w:hAnsi="Arial" w:cs="Arial"/>
        </w:rPr>
        <w:t xml:space="preserve"> </w:t>
      </w:r>
      <w:r w:rsidR="00CA0BB5">
        <w:rPr>
          <w:rFonts w:ascii="Arial" w:eastAsia="Times New Roman" w:hAnsi="Arial" w:cs="Arial"/>
        </w:rPr>
        <w:t xml:space="preserve"> The Hansen</w:t>
      </w:r>
      <w:r w:rsidR="002E527C">
        <w:rPr>
          <w:rFonts w:ascii="Arial" w:eastAsia="Times New Roman" w:hAnsi="Arial" w:cs="Arial"/>
        </w:rPr>
        <w:t xml:space="preserve">/GFW </w:t>
      </w:r>
      <w:r w:rsidR="00CA0BB5">
        <w:rPr>
          <w:rFonts w:ascii="Arial" w:eastAsia="Times New Roman" w:hAnsi="Arial" w:cs="Arial"/>
        </w:rPr>
        <w:t xml:space="preserve">data shows </w:t>
      </w:r>
      <w:r w:rsidR="007D2E3D">
        <w:rPr>
          <w:rFonts w:ascii="Arial" w:eastAsia="Times New Roman" w:hAnsi="Arial" w:cs="Arial"/>
        </w:rPr>
        <w:t>a</w:t>
      </w:r>
      <w:r w:rsidR="001721AE">
        <w:rPr>
          <w:rFonts w:ascii="Arial" w:eastAsia="Times New Roman" w:hAnsi="Arial" w:cs="Arial"/>
        </w:rPr>
        <w:t>n increase in</w:t>
      </w:r>
      <w:r w:rsidR="00500239">
        <w:rPr>
          <w:rFonts w:ascii="Arial" w:eastAsia="Times New Roman" w:hAnsi="Arial" w:cs="Arial"/>
        </w:rPr>
        <w:t xml:space="preserve"> </w:t>
      </w:r>
      <w:r w:rsidR="007D2E3D" w:rsidRPr="00C71C57">
        <w:rPr>
          <w:rFonts w:ascii="Arial" w:eastAsia="Times New Roman" w:hAnsi="Arial" w:cs="Arial"/>
          <w:i/>
        </w:rPr>
        <w:t>gross tree cover</w:t>
      </w:r>
      <w:r w:rsidR="007D2E3D">
        <w:rPr>
          <w:rFonts w:ascii="Arial" w:eastAsia="Times New Roman" w:hAnsi="Arial" w:cs="Arial"/>
        </w:rPr>
        <w:t xml:space="preserve"> loss (9%) between 2010 and 2014 compared </w:t>
      </w:r>
      <w:r w:rsidR="002E527C">
        <w:rPr>
          <w:rFonts w:ascii="Arial" w:eastAsia="Times New Roman" w:hAnsi="Arial" w:cs="Arial"/>
        </w:rPr>
        <w:t>with</w:t>
      </w:r>
      <w:r w:rsidR="007D2E3D">
        <w:rPr>
          <w:rFonts w:ascii="Arial" w:eastAsia="Times New Roman" w:hAnsi="Arial" w:cs="Arial"/>
        </w:rPr>
        <w:t xml:space="preserve"> th</w:t>
      </w:r>
      <w:r w:rsidR="00361736">
        <w:rPr>
          <w:rFonts w:ascii="Arial" w:eastAsia="Times New Roman" w:hAnsi="Arial" w:cs="Arial"/>
        </w:rPr>
        <w:t>e preceding decade</w:t>
      </w:r>
      <w:r w:rsidR="007D2E3D">
        <w:rPr>
          <w:rFonts w:ascii="Arial" w:eastAsia="Times New Roman" w:hAnsi="Arial" w:cs="Arial"/>
        </w:rPr>
        <w:t xml:space="preserve">.  </w:t>
      </w:r>
      <w:r w:rsidR="00A62C16">
        <w:rPr>
          <w:rFonts w:ascii="Arial" w:eastAsia="Times New Roman" w:hAnsi="Arial" w:cs="Arial"/>
        </w:rPr>
        <w:t>In the figure, g</w:t>
      </w:r>
      <w:r w:rsidR="007D2E3D">
        <w:rPr>
          <w:rFonts w:ascii="Arial" w:eastAsia="Times New Roman" w:hAnsi="Arial" w:cs="Arial"/>
        </w:rPr>
        <w:t xml:space="preserve">ross tree cover loss </w:t>
      </w:r>
      <w:r w:rsidR="00A62C16">
        <w:rPr>
          <w:rFonts w:ascii="Arial" w:eastAsia="Times New Roman" w:hAnsi="Arial" w:cs="Arial"/>
        </w:rPr>
        <w:t xml:space="preserve">(red line) </w:t>
      </w:r>
      <w:r w:rsidR="00CA0BB5">
        <w:rPr>
          <w:rFonts w:ascii="Arial" w:eastAsia="Times New Roman" w:hAnsi="Arial" w:cs="Arial"/>
        </w:rPr>
        <w:t>spike</w:t>
      </w:r>
      <w:r w:rsidR="00A62C16">
        <w:rPr>
          <w:rFonts w:ascii="Arial" w:eastAsia="Times New Roman" w:hAnsi="Arial" w:cs="Arial"/>
        </w:rPr>
        <w:t>s</w:t>
      </w:r>
      <w:r w:rsidR="00CA0BB5">
        <w:rPr>
          <w:rFonts w:ascii="Arial" w:eastAsia="Times New Roman" w:hAnsi="Arial" w:cs="Arial"/>
        </w:rPr>
        <w:t xml:space="preserve"> </w:t>
      </w:r>
      <w:r w:rsidR="007D2E3D">
        <w:rPr>
          <w:rFonts w:ascii="Arial" w:eastAsia="Times New Roman" w:hAnsi="Arial" w:cs="Arial"/>
        </w:rPr>
        <w:t xml:space="preserve">in 2012, and </w:t>
      </w:r>
      <w:r w:rsidR="00A62C16">
        <w:rPr>
          <w:rFonts w:ascii="Arial" w:eastAsia="Times New Roman" w:hAnsi="Arial" w:cs="Arial"/>
        </w:rPr>
        <w:t xml:space="preserve">trends </w:t>
      </w:r>
      <w:r w:rsidR="007D2E3D">
        <w:rPr>
          <w:rFonts w:ascii="Arial" w:eastAsia="Times New Roman" w:hAnsi="Arial" w:cs="Arial"/>
        </w:rPr>
        <w:t xml:space="preserve">downward in 2013 and 2014, </w:t>
      </w:r>
      <w:r w:rsidR="00CA0BB5">
        <w:rPr>
          <w:rFonts w:ascii="Arial" w:eastAsia="Times New Roman" w:hAnsi="Arial" w:cs="Arial"/>
        </w:rPr>
        <w:t xml:space="preserve">but </w:t>
      </w:r>
      <w:r w:rsidR="007D2E3D">
        <w:rPr>
          <w:rFonts w:ascii="Arial" w:eastAsia="Times New Roman" w:hAnsi="Arial" w:cs="Arial"/>
        </w:rPr>
        <w:t xml:space="preserve">there is not significant progress toward halving </w:t>
      </w:r>
      <w:r w:rsidR="00361736">
        <w:rPr>
          <w:rFonts w:ascii="Arial" w:eastAsia="Times New Roman" w:hAnsi="Arial" w:cs="Arial"/>
        </w:rPr>
        <w:t xml:space="preserve">gross </w:t>
      </w:r>
      <w:r w:rsidR="007D2E3D">
        <w:rPr>
          <w:rFonts w:ascii="Arial" w:eastAsia="Times New Roman" w:hAnsi="Arial" w:cs="Arial"/>
        </w:rPr>
        <w:t>annual loss by 2020</w:t>
      </w:r>
      <w:r w:rsidR="00361736">
        <w:rPr>
          <w:rFonts w:ascii="Arial" w:eastAsia="Times New Roman" w:hAnsi="Arial" w:cs="Arial"/>
        </w:rPr>
        <w:t xml:space="preserve"> (</w:t>
      </w:r>
      <w:r w:rsidR="00361736" w:rsidRPr="009562D1">
        <w:rPr>
          <w:rFonts w:ascii="Arial" w:eastAsia="Times New Roman" w:hAnsi="Arial" w:cs="Arial"/>
          <w:i/>
        </w:rPr>
        <w:t>Indicator 1</w:t>
      </w:r>
      <w:r w:rsidR="00361736">
        <w:rPr>
          <w:rFonts w:ascii="Arial" w:eastAsia="Times New Roman" w:hAnsi="Arial" w:cs="Arial"/>
        </w:rPr>
        <w:t>)</w:t>
      </w:r>
      <w:r w:rsidR="007D2E3D">
        <w:rPr>
          <w:rFonts w:ascii="Arial" w:eastAsia="Times New Roman" w:hAnsi="Arial" w:cs="Arial"/>
        </w:rPr>
        <w:t xml:space="preserve">.  As </w:t>
      </w:r>
      <w:r w:rsidR="007D2E3D" w:rsidRPr="009562D1">
        <w:rPr>
          <w:rFonts w:ascii="Arial" w:eastAsia="Times New Roman" w:hAnsi="Arial" w:cs="Arial"/>
        </w:rPr>
        <w:t>for net natural forest loss</w:t>
      </w:r>
      <w:r w:rsidR="00A62C16" w:rsidRPr="009562D1">
        <w:rPr>
          <w:rFonts w:ascii="Arial" w:eastAsia="Times New Roman" w:hAnsi="Arial" w:cs="Arial"/>
        </w:rPr>
        <w:t xml:space="preserve"> (blue line)</w:t>
      </w:r>
      <w:r w:rsidR="007D2E3D" w:rsidRPr="009562D1">
        <w:rPr>
          <w:rFonts w:ascii="Arial" w:eastAsia="Times New Roman" w:hAnsi="Arial" w:cs="Arial"/>
        </w:rPr>
        <w:t xml:space="preserve">, </w:t>
      </w:r>
      <w:r w:rsidR="00CA0BB5" w:rsidRPr="009562D1">
        <w:rPr>
          <w:rFonts w:ascii="Arial" w:eastAsia="Times New Roman" w:hAnsi="Arial" w:cs="Arial"/>
        </w:rPr>
        <w:t xml:space="preserve">the FAO </w:t>
      </w:r>
      <w:r w:rsidR="00A834BF" w:rsidRPr="009562D1">
        <w:rPr>
          <w:rFonts w:ascii="Arial" w:eastAsia="Times New Roman" w:hAnsi="Arial" w:cs="Arial"/>
        </w:rPr>
        <w:t xml:space="preserve">FRA </w:t>
      </w:r>
      <w:r w:rsidR="00CA0BB5" w:rsidRPr="009562D1">
        <w:rPr>
          <w:rFonts w:ascii="Arial" w:eastAsia="Times New Roman" w:hAnsi="Arial" w:cs="Arial"/>
        </w:rPr>
        <w:t xml:space="preserve">data show </w:t>
      </w:r>
      <w:r w:rsidR="007D2E3D" w:rsidRPr="009562D1">
        <w:rPr>
          <w:rFonts w:ascii="Arial" w:eastAsia="Times New Roman" w:hAnsi="Arial" w:cs="Arial"/>
        </w:rPr>
        <w:t xml:space="preserve">a significant and continuous decline </w:t>
      </w:r>
      <w:r w:rsidR="00FF449B" w:rsidRPr="009562D1">
        <w:rPr>
          <w:rFonts w:ascii="Arial" w:eastAsia="Times New Roman" w:hAnsi="Arial" w:cs="Arial"/>
        </w:rPr>
        <w:t xml:space="preserve">in net forest loss </w:t>
      </w:r>
      <w:r w:rsidR="007D2E3D" w:rsidRPr="009562D1">
        <w:rPr>
          <w:rFonts w:ascii="Arial" w:eastAsia="Times New Roman" w:hAnsi="Arial" w:cs="Arial"/>
        </w:rPr>
        <w:t xml:space="preserve">since the </w:t>
      </w:r>
      <w:r w:rsidR="00A62C16" w:rsidRPr="009562D1">
        <w:rPr>
          <w:rFonts w:ascii="Arial" w:eastAsia="Times New Roman" w:hAnsi="Arial" w:cs="Arial"/>
        </w:rPr>
        <w:t>2000-</w:t>
      </w:r>
      <w:r w:rsidR="006413D2" w:rsidRPr="009562D1">
        <w:rPr>
          <w:rFonts w:ascii="Arial" w:eastAsia="Times New Roman" w:hAnsi="Arial" w:cs="Arial"/>
        </w:rPr>
        <w:t>20</w:t>
      </w:r>
      <w:r w:rsidR="007D2E3D" w:rsidRPr="009562D1">
        <w:rPr>
          <w:rFonts w:ascii="Arial" w:eastAsia="Times New Roman" w:hAnsi="Arial" w:cs="Arial"/>
        </w:rPr>
        <w:t>05 reporting period (</w:t>
      </w:r>
      <w:r w:rsidR="00A62C16" w:rsidRPr="009562D1">
        <w:rPr>
          <w:rFonts w:ascii="Arial" w:eastAsia="Times New Roman" w:hAnsi="Arial" w:cs="Arial"/>
        </w:rPr>
        <w:t xml:space="preserve">roughly a </w:t>
      </w:r>
      <w:r w:rsidR="007D2E3D" w:rsidRPr="009562D1">
        <w:rPr>
          <w:rFonts w:ascii="Arial" w:eastAsia="Times New Roman" w:hAnsi="Arial" w:cs="Arial"/>
        </w:rPr>
        <w:t>25% decrease in the 20</w:t>
      </w:r>
      <w:r w:rsidR="00A62C16" w:rsidRPr="009562D1">
        <w:rPr>
          <w:rFonts w:ascii="Arial" w:eastAsia="Times New Roman" w:hAnsi="Arial" w:cs="Arial"/>
        </w:rPr>
        <w:t>10-</w:t>
      </w:r>
      <w:r w:rsidR="007D2E3D" w:rsidRPr="009562D1">
        <w:rPr>
          <w:rFonts w:ascii="Arial" w:eastAsia="Times New Roman" w:hAnsi="Arial" w:cs="Arial"/>
        </w:rPr>
        <w:t>15 reporting</w:t>
      </w:r>
      <w:r w:rsidR="007D2E3D">
        <w:rPr>
          <w:rFonts w:ascii="Arial" w:eastAsia="Times New Roman" w:hAnsi="Arial" w:cs="Arial"/>
        </w:rPr>
        <w:t xml:space="preserve"> period compared </w:t>
      </w:r>
      <w:r w:rsidR="00A62C16">
        <w:rPr>
          <w:rFonts w:ascii="Arial" w:eastAsia="Times New Roman" w:hAnsi="Arial" w:cs="Arial"/>
        </w:rPr>
        <w:t>with</w:t>
      </w:r>
      <w:r w:rsidR="007D2E3D">
        <w:rPr>
          <w:rFonts w:ascii="Arial" w:eastAsia="Times New Roman" w:hAnsi="Arial" w:cs="Arial"/>
        </w:rPr>
        <w:t xml:space="preserve"> the 2001-10 historical average).  </w:t>
      </w:r>
      <w:r w:rsidR="007D2E3D" w:rsidRPr="00916825">
        <w:rPr>
          <w:rFonts w:ascii="Arial" w:eastAsia="Times New Roman" w:hAnsi="Arial" w:cs="Arial"/>
        </w:rPr>
        <w:t>The rate of net natural forest loss may be on a trajectory for meeting the milestone of halving natural forest loss by 2020 (</w:t>
      </w:r>
      <w:r w:rsidR="007D2E3D" w:rsidRPr="009562D1">
        <w:rPr>
          <w:rFonts w:ascii="Arial" w:eastAsia="Times New Roman" w:hAnsi="Arial" w:cs="Arial"/>
          <w:i/>
        </w:rPr>
        <w:t>Indicator 2</w:t>
      </w:r>
      <w:r w:rsidR="00C02FA7">
        <w:rPr>
          <w:rFonts w:ascii="Arial" w:eastAsia="Times New Roman" w:hAnsi="Arial" w:cs="Arial"/>
        </w:rPr>
        <w:t>).</w:t>
      </w:r>
      <w:r w:rsidR="007D2E3D" w:rsidRPr="00916825">
        <w:rPr>
          <w:rFonts w:ascii="Arial" w:eastAsia="Times New Roman" w:hAnsi="Arial" w:cs="Arial"/>
        </w:rPr>
        <w:t xml:space="preserve"> </w:t>
      </w:r>
      <w:r w:rsidR="007D2E3D">
        <w:rPr>
          <w:rFonts w:ascii="Arial" w:eastAsia="Times New Roman" w:hAnsi="Arial" w:cs="Arial"/>
        </w:rPr>
        <w:t xml:space="preserve"> </w:t>
      </w:r>
    </w:p>
    <w:p w14:paraId="6EBCE86C" w14:textId="1DF57BCC" w:rsidR="001C206A" w:rsidRPr="00491823" w:rsidRDefault="001C206A" w:rsidP="001C206A">
      <w:r w:rsidRPr="00491823">
        <w:rPr>
          <w:rFonts w:ascii="Arial" w:eastAsia="Times New Roman" w:hAnsi="Arial" w:cs="Arial"/>
        </w:rPr>
        <w:t>Recognizing the limitations of the data, we</w:t>
      </w:r>
      <w:r w:rsidR="001721AE">
        <w:rPr>
          <w:rFonts w:ascii="Arial" w:eastAsia="Times New Roman" w:hAnsi="Arial" w:cs="Arial"/>
        </w:rPr>
        <w:t xml:space="preserve"> infer</w:t>
      </w:r>
      <w:r w:rsidRPr="00491823">
        <w:rPr>
          <w:rFonts w:ascii="Arial" w:eastAsia="Times New Roman" w:hAnsi="Arial" w:cs="Arial"/>
        </w:rPr>
        <w:t xml:space="preserve"> that, globally, these divergent resu</w:t>
      </w:r>
      <w:r>
        <w:rPr>
          <w:rFonts w:ascii="Arial" w:eastAsia="Times New Roman" w:hAnsi="Arial" w:cs="Arial"/>
        </w:rPr>
        <w:t xml:space="preserve">lts reflect an overall </w:t>
      </w:r>
      <w:r w:rsidRPr="00491823">
        <w:rPr>
          <w:rFonts w:ascii="Arial" w:eastAsia="Times New Roman" w:hAnsi="Arial" w:cs="Arial"/>
        </w:rPr>
        <w:t xml:space="preserve">trend of increasing natural </w:t>
      </w:r>
      <w:r w:rsidRPr="007512C9">
        <w:rPr>
          <w:rFonts w:ascii="Arial" w:eastAsia="Times New Roman" w:hAnsi="Arial" w:cs="Arial"/>
        </w:rPr>
        <w:t xml:space="preserve">forest cover </w:t>
      </w:r>
      <w:r w:rsidRPr="00DD132F">
        <w:rPr>
          <w:rFonts w:ascii="Arial" w:eastAsia="Times New Roman" w:hAnsi="Arial" w:cs="Arial"/>
        </w:rPr>
        <w:t>re-established</w:t>
      </w:r>
      <w:r w:rsidRPr="00500239">
        <w:rPr>
          <w:rFonts w:ascii="Arial" w:eastAsia="Times New Roman" w:hAnsi="Arial" w:cs="Arial"/>
        </w:rPr>
        <w:t xml:space="preserve"> on abandoned or degraded land even though regeneration</w:t>
      </w:r>
      <w:r w:rsidR="00FF449B">
        <w:rPr>
          <w:rFonts w:ascii="Arial" w:eastAsia="Times New Roman" w:hAnsi="Arial" w:cs="Arial"/>
        </w:rPr>
        <w:t xml:space="preserve"> and </w:t>
      </w:r>
      <w:r w:rsidRPr="00500239">
        <w:rPr>
          <w:rFonts w:ascii="Arial" w:eastAsia="Times New Roman" w:hAnsi="Arial" w:cs="Arial"/>
        </w:rPr>
        <w:t>reforestation</w:t>
      </w:r>
      <w:r w:rsidRPr="00491823">
        <w:rPr>
          <w:rFonts w:ascii="Arial" w:eastAsia="Times New Roman" w:hAnsi="Arial" w:cs="Arial"/>
        </w:rPr>
        <w:t xml:space="preserve"> </w:t>
      </w:r>
      <w:r w:rsidR="00FF449B">
        <w:rPr>
          <w:rFonts w:ascii="Arial" w:eastAsia="Times New Roman" w:hAnsi="Arial" w:cs="Arial"/>
        </w:rPr>
        <w:t>are</w:t>
      </w:r>
      <w:r w:rsidRPr="00491823">
        <w:rPr>
          <w:rFonts w:ascii="Arial" w:eastAsia="Times New Roman" w:hAnsi="Arial" w:cs="Arial"/>
        </w:rPr>
        <w:t xml:space="preserve"> not keeping up with the rate of gross forest cover loss.</w:t>
      </w:r>
    </w:p>
    <w:p w14:paraId="602D59EA" w14:textId="2CD1DBB1" w:rsidR="007D2E3D" w:rsidRDefault="007D2E3D" w:rsidP="00EB679A">
      <w:pPr>
        <w:pStyle w:val="Heading4"/>
      </w:pPr>
      <w:r>
        <w:t xml:space="preserve">Figure </w:t>
      </w:r>
      <w:r>
        <w:fldChar w:fldCharType="begin"/>
      </w:r>
      <w:r>
        <w:instrText xml:space="preserve"> SEQ Figure \* ARABIC </w:instrText>
      </w:r>
      <w:r>
        <w:fldChar w:fldCharType="separate"/>
      </w:r>
      <w:r w:rsidR="00946E86">
        <w:rPr>
          <w:noProof/>
        </w:rPr>
        <w:t>1</w:t>
      </w:r>
      <w:r>
        <w:fldChar w:fldCharType="end"/>
      </w:r>
      <w:r>
        <w:t>:</w:t>
      </w:r>
      <w:r w:rsidRPr="003D1221">
        <w:t xml:space="preserve"> </w:t>
      </w:r>
      <w:r w:rsidR="006B1468">
        <w:t xml:space="preserve">Measures of </w:t>
      </w:r>
      <w:r w:rsidR="00EC2578">
        <w:t>gross (red) and net (blue) annual natural forest loss</w:t>
      </w:r>
      <w:r w:rsidR="000A06A9">
        <w:t>, 2000–15</w:t>
      </w:r>
      <w:r w:rsidR="00EC2578">
        <w:t xml:space="preserve"> </w:t>
      </w:r>
    </w:p>
    <w:p w14:paraId="46DF4863" w14:textId="77777777" w:rsidR="007D2E3D" w:rsidRDefault="007D2E3D" w:rsidP="006F0AF3">
      <w:r>
        <w:rPr>
          <w:noProof/>
          <w:lang w:val="en-US"/>
        </w:rPr>
        <w:drawing>
          <wp:inline distT="0" distB="0" distL="0" distR="0" wp14:anchorId="68E839FD" wp14:editId="30059FB7">
            <wp:extent cx="5486400" cy="4007273"/>
            <wp:effectExtent l="0" t="0" r="0" b="63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E8EAC2" w14:textId="77777777" w:rsidR="00427263" w:rsidRPr="00427263" w:rsidRDefault="00EC2578" w:rsidP="00427263">
      <w:pPr>
        <w:pStyle w:val="MediumGrid1-Accent21"/>
        <w:spacing w:before="120" w:after="120"/>
        <w:rPr>
          <w:rFonts w:ascii="Arial" w:eastAsia="Times New Roman" w:hAnsi="Arial" w:cs="Arial"/>
          <w:bCs/>
          <w:sz w:val="18"/>
          <w:szCs w:val="18"/>
        </w:rPr>
      </w:pPr>
      <w:r>
        <w:rPr>
          <w:rFonts w:ascii="Arial" w:eastAsia="Times New Roman" w:hAnsi="Arial" w:cs="Arial"/>
          <w:bCs/>
          <w:sz w:val="18"/>
          <w:szCs w:val="18"/>
          <w:lang w:val="en-GB"/>
        </w:rPr>
        <w:t>Source</w:t>
      </w:r>
      <w:r w:rsidRPr="007512C9">
        <w:rPr>
          <w:rFonts w:ascii="Arial" w:eastAsia="Times New Roman" w:hAnsi="Arial" w:cs="Arial"/>
          <w:bCs/>
          <w:sz w:val="18"/>
          <w:szCs w:val="18"/>
          <w:lang w:val="en-GB"/>
        </w:rPr>
        <w:t xml:space="preserve">: </w:t>
      </w:r>
      <w:r w:rsidR="00427263" w:rsidRPr="00EB679A">
        <w:rPr>
          <w:rFonts w:ascii="Arial" w:eastAsia="Times New Roman" w:hAnsi="Arial" w:cs="Arial"/>
          <w:bCs/>
          <w:sz w:val="18"/>
          <w:szCs w:val="18"/>
          <w:lang w:val="en-GB"/>
        </w:rPr>
        <w:t>Hansen</w:t>
      </w:r>
      <w:r w:rsidR="00FF449B">
        <w:rPr>
          <w:rFonts w:ascii="Arial" w:eastAsia="Times New Roman" w:hAnsi="Arial" w:cs="Arial"/>
          <w:bCs/>
          <w:sz w:val="18"/>
          <w:szCs w:val="18"/>
          <w:lang w:val="en-GB"/>
        </w:rPr>
        <w:t>/</w:t>
      </w:r>
      <w:r w:rsidR="00FF449B" w:rsidRPr="00C00E91">
        <w:rPr>
          <w:rFonts w:ascii="Arial" w:eastAsia="Times New Roman" w:hAnsi="Arial" w:cs="Arial"/>
          <w:bCs/>
          <w:sz w:val="18"/>
          <w:szCs w:val="18"/>
          <w:lang w:val="en-GB"/>
        </w:rPr>
        <w:t>Global Forest Watch</w:t>
      </w:r>
      <w:r w:rsidR="00FF449B" w:rsidRPr="007512C9">
        <w:rPr>
          <w:rFonts w:ascii="Arial" w:eastAsia="Times New Roman" w:hAnsi="Arial" w:cs="Arial"/>
          <w:bCs/>
          <w:sz w:val="18"/>
          <w:szCs w:val="18"/>
          <w:lang w:val="en-GB"/>
        </w:rPr>
        <w:t xml:space="preserve"> </w:t>
      </w:r>
      <w:r w:rsidRPr="007512C9">
        <w:rPr>
          <w:rFonts w:ascii="Arial" w:eastAsia="Times New Roman" w:hAnsi="Arial" w:cs="Arial"/>
          <w:bCs/>
          <w:sz w:val="18"/>
          <w:szCs w:val="18"/>
          <w:lang w:val="en-GB"/>
        </w:rPr>
        <w:t>(2015)</w:t>
      </w:r>
      <w:r w:rsidRPr="00500239">
        <w:rPr>
          <w:rFonts w:ascii="Arial" w:eastAsia="Times New Roman" w:hAnsi="Arial" w:cs="Arial"/>
          <w:bCs/>
          <w:sz w:val="18"/>
          <w:szCs w:val="18"/>
          <w:lang w:val="en-GB"/>
        </w:rPr>
        <w:t xml:space="preserve"> provides proxy data for </w:t>
      </w:r>
      <w:r w:rsidRPr="00500239">
        <w:rPr>
          <w:rFonts w:ascii="Arial" w:eastAsia="Times New Roman" w:hAnsi="Arial" w:cs="Arial"/>
          <w:bCs/>
          <w:i/>
          <w:sz w:val="18"/>
          <w:szCs w:val="18"/>
          <w:lang w:val="en-GB"/>
        </w:rPr>
        <w:t>gross</w:t>
      </w:r>
      <w:r w:rsidRPr="00500239">
        <w:rPr>
          <w:rFonts w:ascii="Arial" w:eastAsia="Times New Roman" w:hAnsi="Arial" w:cs="Arial"/>
          <w:bCs/>
          <w:sz w:val="18"/>
          <w:szCs w:val="18"/>
          <w:lang w:val="en-GB"/>
        </w:rPr>
        <w:t xml:space="preserve"> tree cover loss and </w:t>
      </w:r>
      <w:r w:rsidR="00427263" w:rsidRPr="00500239">
        <w:rPr>
          <w:rFonts w:ascii="Arial" w:eastAsia="Times New Roman" w:hAnsi="Arial" w:cs="Arial"/>
          <w:bCs/>
          <w:sz w:val="18"/>
          <w:szCs w:val="18"/>
        </w:rPr>
        <w:t>United Nations Food and Agriculture Organisation’s Global</w:t>
      </w:r>
      <w:r w:rsidR="00427263" w:rsidRPr="00427263">
        <w:rPr>
          <w:rFonts w:ascii="Arial" w:eastAsia="Times New Roman" w:hAnsi="Arial" w:cs="Arial"/>
          <w:bCs/>
          <w:sz w:val="18"/>
          <w:szCs w:val="18"/>
        </w:rPr>
        <w:t xml:space="preserve"> Forest Resources Assessment  (FAO FRA)</w:t>
      </w:r>
    </w:p>
    <w:p w14:paraId="48830ACA" w14:textId="77777777" w:rsidR="00EC2578" w:rsidRPr="00EB679A" w:rsidRDefault="00EC2578" w:rsidP="00EC2578">
      <w:pPr>
        <w:pStyle w:val="MediumGrid1-Accent21"/>
        <w:spacing w:before="120" w:after="120" w:line="276" w:lineRule="auto"/>
        <w:rPr>
          <w:rFonts w:ascii="Arial" w:eastAsia="Times New Roman" w:hAnsi="Arial" w:cs="Arial"/>
          <w:bCs/>
          <w:sz w:val="18"/>
          <w:szCs w:val="18"/>
          <w:lang w:val="en-GB"/>
        </w:rPr>
      </w:pPr>
      <w:r w:rsidRPr="00EC2578">
        <w:rPr>
          <w:rFonts w:ascii="Arial" w:eastAsia="Times New Roman" w:hAnsi="Arial" w:cs="Arial"/>
          <w:bCs/>
          <w:sz w:val="18"/>
          <w:szCs w:val="18"/>
          <w:lang w:val="en-GB"/>
        </w:rPr>
        <w:t xml:space="preserve"> (2015)</w:t>
      </w:r>
      <w:r>
        <w:rPr>
          <w:rFonts w:ascii="Arial" w:eastAsia="Times New Roman" w:hAnsi="Arial" w:cs="Arial"/>
          <w:bCs/>
          <w:sz w:val="18"/>
          <w:szCs w:val="18"/>
          <w:lang w:val="en-GB"/>
        </w:rPr>
        <w:t xml:space="preserve"> shows data for</w:t>
      </w:r>
      <w:r w:rsidRPr="00EC2578">
        <w:rPr>
          <w:rFonts w:ascii="Arial" w:eastAsia="Times New Roman" w:hAnsi="Arial" w:cs="Arial"/>
          <w:bCs/>
          <w:sz w:val="18"/>
          <w:szCs w:val="18"/>
          <w:lang w:val="en-GB"/>
        </w:rPr>
        <w:t xml:space="preserve"> </w:t>
      </w:r>
      <w:r w:rsidRPr="00EC2578">
        <w:rPr>
          <w:rFonts w:ascii="Arial" w:eastAsia="Times New Roman" w:hAnsi="Arial" w:cs="Arial"/>
          <w:bCs/>
          <w:i/>
          <w:sz w:val="18"/>
          <w:szCs w:val="18"/>
          <w:lang w:val="en-GB"/>
        </w:rPr>
        <w:t xml:space="preserve">net </w:t>
      </w:r>
      <w:r w:rsidRPr="00EC2578">
        <w:rPr>
          <w:rFonts w:ascii="Arial" w:eastAsia="Times New Roman" w:hAnsi="Arial" w:cs="Arial"/>
          <w:bCs/>
          <w:sz w:val="18"/>
          <w:szCs w:val="18"/>
          <w:lang w:val="en-GB"/>
        </w:rPr>
        <w:t>natural forest loss</w:t>
      </w:r>
      <w:r>
        <w:rPr>
          <w:rFonts w:ascii="Arial" w:eastAsia="Times New Roman" w:hAnsi="Arial" w:cs="Arial"/>
          <w:bCs/>
          <w:sz w:val="18"/>
          <w:szCs w:val="18"/>
          <w:lang w:val="en-GB"/>
        </w:rPr>
        <w:t xml:space="preserve">. </w:t>
      </w:r>
      <w:r w:rsidRPr="00EB679A">
        <w:rPr>
          <w:rFonts w:ascii="Arial" w:eastAsia="Times New Roman" w:hAnsi="Arial" w:cs="Arial"/>
          <w:bCs/>
          <w:sz w:val="18"/>
          <w:szCs w:val="18"/>
          <w:lang w:val="en-GB"/>
        </w:rPr>
        <w:t>The Hansen</w:t>
      </w:r>
      <w:r w:rsidR="00FF449B">
        <w:rPr>
          <w:rFonts w:ascii="Arial" w:eastAsia="Times New Roman" w:hAnsi="Arial" w:cs="Arial"/>
          <w:bCs/>
          <w:sz w:val="18"/>
          <w:szCs w:val="18"/>
          <w:lang w:val="en-GB"/>
        </w:rPr>
        <w:t>/</w:t>
      </w:r>
      <w:r w:rsidR="00FF449B" w:rsidRPr="003C1AC8">
        <w:rPr>
          <w:rFonts w:ascii="Arial" w:eastAsia="Times New Roman" w:hAnsi="Arial" w:cs="Arial"/>
          <w:bCs/>
          <w:sz w:val="18"/>
          <w:szCs w:val="18"/>
          <w:lang w:val="en-GB"/>
        </w:rPr>
        <w:t>GFW</w:t>
      </w:r>
      <w:r w:rsidR="00FF449B">
        <w:rPr>
          <w:rFonts w:ascii="Arial" w:eastAsia="Times New Roman" w:hAnsi="Arial" w:cs="Arial"/>
          <w:bCs/>
          <w:sz w:val="18"/>
          <w:szCs w:val="18"/>
          <w:lang w:val="en-GB"/>
        </w:rPr>
        <w:t xml:space="preserve"> </w:t>
      </w:r>
      <w:r w:rsidRPr="00EB679A">
        <w:rPr>
          <w:rFonts w:ascii="Arial" w:eastAsia="Times New Roman" w:hAnsi="Arial" w:cs="Arial"/>
          <w:bCs/>
          <w:sz w:val="18"/>
          <w:szCs w:val="18"/>
          <w:lang w:val="en-GB"/>
        </w:rPr>
        <w:t xml:space="preserve">data for a canopy cover of 30%, with </w:t>
      </w:r>
      <w:r>
        <w:rPr>
          <w:rFonts w:ascii="Arial" w:eastAsia="Times New Roman" w:hAnsi="Arial" w:cs="Arial"/>
          <w:bCs/>
          <w:sz w:val="18"/>
          <w:szCs w:val="18"/>
          <w:lang w:val="en-GB"/>
        </w:rPr>
        <w:t xml:space="preserve">the </w:t>
      </w:r>
      <w:r w:rsidRPr="00EB679A">
        <w:rPr>
          <w:rFonts w:ascii="Arial" w:eastAsia="Times New Roman" w:hAnsi="Arial" w:cs="Arial"/>
          <w:bCs/>
          <w:sz w:val="18"/>
          <w:szCs w:val="18"/>
          <w:lang w:val="en-GB"/>
        </w:rPr>
        <w:t xml:space="preserve">upper error bars representing 50% </w:t>
      </w:r>
      <w:r w:rsidR="00FF449B">
        <w:rPr>
          <w:rFonts w:ascii="Arial" w:eastAsia="Times New Roman" w:hAnsi="Arial" w:cs="Arial"/>
          <w:bCs/>
          <w:sz w:val="18"/>
          <w:szCs w:val="18"/>
          <w:lang w:val="en-GB"/>
        </w:rPr>
        <w:t xml:space="preserve">canopy cover </w:t>
      </w:r>
      <w:r w:rsidRPr="00EB679A">
        <w:rPr>
          <w:rFonts w:ascii="Arial" w:eastAsia="Times New Roman" w:hAnsi="Arial" w:cs="Arial"/>
          <w:bCs/>
          <w:sz w:val="18"/>
          <w:szCs w:val="18"/>
          <w:lang w:val="en-GB"/>
        </w:rPr>
        <w:t>and lower error bars representing estimates at 10% canopy cover. The FAO</w:t>
      </w:r>
      <w:r w:rsidR="00427263">
        <w:rPr>
          <w:rFonts w:ascii="Arial" w:eastAsia="Times New Roman" w:hAnsi="Arial" w:cs="Arial"/>
          <w:bCs/>
          <w:sz w:val="18"/>
          <w:szCs w:val="18"/>
          <w:lang w:val="en-GB"/>
        </w:rPr>
        <w:t xml:space="preserve"> FRA</w:t>
      </w:r>
      <w:r w:rsidRPr="00EB679A">
        <w:rPr>
          <w:rFonts w:ascii="Arial" w:eastAsia="Times New Roman" w:hAnsi="Arial" w:cs="Arial"/>
          <w:bCs/>
          <w:sz w:val="18"/>
          <w:szCs w:val="18"/>
          <w:lang w:val="en-GB"/>
        </w:rPr>
        <w:t xml:space="preserve"> data represent the net rate of natural forest loss, aggregated for the 140 countries that reported</w:t>
      </w:r>
      <w:r w:rsidRPr="00EB679A">
        <w:rPr>
          <w:rFonts w:ascii="Arial" w:eastAsia="Times New Roman" w:hAnsi="Arial" w:cs="Arial"/>
          <w:sz w:val="18"/>
          <w:szCs w:val="18"/>
          <w:lang w:val="en-GB"/>
        </w:rPr>
        <w:t>.</w:t>
      </w:r>
      <w:r w:rsidRPr="00EB679A">
        <w:rPr>
          <w:rFonts w:ascii="Arial" w:eastAsia="Times New Roman" w:hAnsi="Arial" w:cs="Arial"/>
          <w:bCs/>
          <w:sz w:val="18"/>
          <w:szCs w:val="18"/>
          <w:lang w:val="en-GB"/>
        </w:rPr>
        <w:t xml:space="preserve"> </w:t>
      </w:r>
    </w:p>
    <w:p w14:paraId="6641BA07" w14:textId="77777777" w:rsidR="007D2E3D" w:rsidRPr="00EB679A" w:rsidRDefault="007D2E3D" w:rsidP="00797B0D">
      <w:pPr>
        <w:pStyle w:val="MediumGrid1-Accent21"/>
        <w:spacing w:before="120" w:after="120" w:line="276" w:lineRule="auto"/>
        <w:ind w:left="0"/>
        <w:rPr>
          <w:rFonts w:ascii="Arial" w:eastAsia="Times New Roman" w:hAnsi="Arial" w:cs="Arial"/>
          <w:color w:val="auto"/>
          <w:sz w:val="22"/>
          <w:szCs w:val="22"/>
          <w:lang w:val="en-GB"/>
        </w:rPr>
      </w:pPr>
    </w:p>
    <w:p w14:paraId="028A85CC" w14:textId="77777777" w:rsidR="000E4A61" w:rsidRDefault="000E4A61" w:rsidP="00797B0D">
      <w:pPr>
        <w:pStyle w:val="MediumGrid1-Accent21"/>
        <w:spacing w:before="120" w:after="120" w:line="276" w:lineRule="auto"/>
        <w:ind w:left="0"/>
        <w:rPr>
          <w:rFonts w:ascii="Arial" w:eastAsia="Times New Roman" w:hAnsi="Arial" w:cs="Arial"/>
          <w:color w:val="auto"/>
          <w:sz w:val="22"/>
          <w:szCs w:val="22"/>
        </w:rPr>
      </w:pPr>
    </w:p>
    <w:p w14:paraId="173BA220" w14:textId="77777777" w:rsidR="00481283" w:rsidRPr="00EB679A" w:rsidRDefault="00981749" w:rsidP="0071462A">
      <w:pPr>
        <w:pStyle w:val="Caption"/>
        <w:keepNext/>
        <w:spacing w:after="120"/>
        <w:rPr>
          <w:rFonts w:ascii="Arial" w:hAnsi="Arial" w:cs="Arial"/>
          <w:color w:val="auto"/>
          <w:sz w:val="22"/>
          <w:szCs w:val="22"/>
        </w:rPr>
      </w:pPr>
      <w:r w:rsidRPr="00EB679A">
        <w:rPr>
          <w:rFonts w:ascii="Arial" w:hAnsi="Arial" w:cs="Arial"/>
          <w:color w:val="auto"/>
          <w:sz w:val="22"/>
          <w:szCs w:val="22"/>
        </w:rPr>
        <w:t>Data Gaps and Limitations</w:t>
      </w:r>
    </w:p>
    <w:p w14:paraId="65C77640" w14:textId="77777777" w:rsidR="00770CC6" w:rsidRPr="00EB679A" w:rsidRDefault="00770CC6" w:rsidP="00770CC6">
      <w:pPr>
        <w:rPr>
          <w:rFonts w:ascii="Arial" w:hAnsi="Arial" w:cs="Arial"/>
        </w:rPr>
      </w:pPr>
      <w:r w:rsidRPr="00EB679A">
        <w:rPr>
          <w:rFonts w:ascii="Arial" w:hAnsi="Arial" w:cs="Arial"/>
        </w:rPr>
        <w:t xml:space="preserve">A major limitation of the Hansen data set is that it does not distinguish between natural forest and plantations, land-use designations, or types of forest disturbance (e.g., logging, fires, storms).  Tree cover loss counts tree plantation rotations and shifting cultivations as well as natural disturbances, and does not distinguish them from anthropogenic natural forest conversion. GFW intends to delineate plantations for seven key tropical countries so they can be removed from this analysis. </w:t>
      </w:r>
    </w:p>
    <w:p w14:paraId="7CF9140D" w14:textId="69E0F8CC" w:rsidR="00690646" w:rsidRPr="005353F7" w:rsidRDefault="00770CC6" w:rsidP="005353F7">
      <w:pPr>
        <w:rPr>
          <w:rFonts w:ascii="Arial" w:hAnsi="Arial" w:cs="Arial"/>
        </w:rPr>
      </w:pPr>
      <w:r w:rsidRPr="00EB679A">
        <w:rPr>
          <w:rFonts w:ascii="Arial" w:hAnsi="Arial" w:cs="Arial"/>
        </w:rPr>
        <w:t>FAO FRA data rel</w:t>
      </w:r>
      <w:r w:rsidR="00A834BF">
        <w:rPr>
          <w:rFonts w:ascii="Arial" w:hAnsi="Arial" w:cs="Arial"/>
        </w:rPr>
        <w:t>y</w:t>
      </w:r>
      <w:r w:rsidRPr="00EB679A">
        <w:rPr>
          <w:rFonts w:ascii="Arial" w:hAnsi="Arial" w:cs="Arial"/>
        </w:rPr>
        <w:t xml:space="preserve"> on self-reporting</w:t>
      </w:r>
      <w:r w:rsidR="00427263" w:rsidRPr="00EB679A">
        <w:rPr>
          <w:rFonts w:ascii="Arial" w:hAnsi="Arial" w:cs="Arial"/>
        </w:rPr>
        <w:t xml:space="preserve"> by countries</w:t>
      </w:r>
      <w:r w:rsidRPr="00EB679A">
        <w:rPr>
          <w:rFonts w:ascii="Arial" w:hAnsi="Arial" w:cs="Arial"/>
        </w:rPr>
        <w:t xml:space="preserve">, hence, the quality and methodology of the data varies. Challenges with the FAO FRA data include: incomplete global reporting (not all countries are accounted for), incomplete country reporting (all forests may not be accounted for), inaccurate reporting (tiers of accuracy vary), data that are not spatially explicit, and changing methods in different reporting periods. </w:t>
      </w:r>
      <w:r w:rsidR="009F7913">
        <w:rPr>
          <w:rFonts w:ascii="Arial" w:hAnsi="Arial" w:cs="Arial"/>
        </w:rPr>
        <w:t xml:space="preserve"> </w:t>
      </w:r>
      <w:r w:rsidRPr="00EB679A">
        <w:rPr>
          <w:rFonts w:ascii="Arial" w:hAnsi="Arial" w:cs="Arial"/>
        </w:rPr>
        <w:t>There is also a significant time lag between the collecting, reportin</w:t>
      </w:r>
      <w:r w:rsidR="00427263" w:rsidRPr="00EB679A">
        <w:rPr>
          <w:rFonts w:ascii="Arial" w:hAnsi="Arial" w:cs="Arial"/>
        </w:rPr>
        <w:t>g, and publication of FAO data.</w:t>
      </w:r>
      <w:r w:rsidR="00427263" w:rsidRPr="00EB679A">
        <w:rPr>
          <w:rStyle w:val="EndnoteReference"/>
          <w:rFonts w:ascii="Arial" w:hAnsi="Arial" w:cs="Arial"/>
        </w:rPr>
        <w:endnoteReference w:id="3"/>
      </w:r>
      <w:r w:rsidRPr="00EB679A">
        <w:rPr>
          <w:rFonts w:ascii="Arial" w:hAnsi="Arial" w:cs="Arial"/>
        </w:rPr>
        <w:t xml:space="preserve"> </w:t>
      </w:r>
    </w:p>
    <w:p w14:paraId="7A83246A" w14:textId="77777777" w:rsidR="009765D7" w:rsidRDefault="009765D7" w:rsidP="00797B0D">
      <w:pPr>
        <w:pStyle w:val="MediumGrid1-Accent21"/>
        <w:spacing w:before="120" w:after="120" w:line="276" w:lineRule="auto"/>
        <w:ind w:left="0"/>
        <w:rPr>
          <w:rFonts w:ascii="Arial" w:hAnsi="Arial" w:cs="Arial"/>
          <w:b/>
        </w:rPr>
      </w:pPr>
    </w:p>
    <w:p w14:paraId="1418F3B7" w14:textId="77777777" w:rsidR="007D2E3D" w:rsidRPr="00734BB0" w:rsidRDefault="007D2E3D" w:rsidP="00797B0D">
      <w:pPr>
        <w:pStyle w:val="MediumGrid1-Accent21"/>
        <w:spacing w:before="120" w:after="120" w:line="276" w:lineRule="auto"/>
        <w:ind w:left="0"/>
        <w:rPr>
          <w:rFonts w:ascii="Arial" w:hAnsi="Arial" w:cs="Arial"/>
          <w:b/>
        </w:rPr>
      </w:pPr>
      <w:r w:rsidRPr="007512C9">
        <w:rPr>
          <w:rFonts w:ascii="Arial" w:hAnsi="Arial" w:cs="Arial"/>
          <w:b/>
        </w:rPr>
        <w:t xml:space="preserve">Goal 2: Support and help meet the private-sector goal of eliminating deforestation from the production of agricultural commodities such </w:t>
      </w:r>
      <w:r w:rsidRPr="009B6B8B">
        <w:rPr>
          <w:rFonts w:ascii="Arial" w:hAnsi="Arial" w:cs="Arial"/>
          <w:b/>
        </w:rPr>
        <w:t>as palm oil, soy, paper, and beef products by no later than 2020, recognizing that m</w:t>
      </w:r>
      <w:r w:rsidRPr="007512C9">
        <w:rPr>
          <w:rFonts w:ascii="Arial" w:hAnsi="Arial" w:cs="Arial"/>
          <w:b/>
        </w:rPr>
        <w:t>any companies have even more</w:t>
      </w:r>
      <w:r w:rsidRPr="00734BB0">
        <w:rPr>
          <w:rFonts w:ascii="Arial" w:hAnsi="Arial" w:cs="Arial"/>
          <w:b/>
        </w:rPr>
        <w:t xml:space="preserve"> ambitious targets </w:t>
      </w:r>
    </w:p>
    <w:p w14:paraId="1C4A7B0A" w14:textId="77777777" w:rsidR="007D2E3D" w:rsidRPr="00491823" w:rsidRDefault="007D2E3D" w:rsidP="00797B0D">
      <w:pPr>
        <w:spacing w:before="120" w:after="120"/>
        <w:rPr>
          <w:rFonts w:ascii="Arial" w:eastAsia="Times New Roman" w:hAnsi="Arial" w:cs="Arial"/>
          <w:i/>
        </w:rPr>
      </w:pPr>
      <w:r w:rsidRPr="00491823">
        <w:rPr>
          <w:rFonts w:ascii="Arial" w:eastAsia="Times New Roman" w:hAnsi="Arial" w:cs="Arial"/>
          <w:i/>
        </w:rPr>
        <w:t>Key messages:</w:t>
      </w:r>
    </w:p>
    <w:p w14:paraId="705EF404" w14:textId="01B26A93" w:rsidR="007D2E3D" w:rsidRPr="00500239" w:rsidRDefault="007D2E3D" w:rsidP="00AC0C8D">
      <w:pPr>
        <w:pStyle w:val="ListParagraph"/>
        <w:numPr>
          <w:ilvl w:val="0"/>
          <w:numId w:val="38"/>
        </w:numPr>
        <w:spacing w:before="120" w:after="120"/>
        <w:rPr>
          <w:rFonts w:ascii="Arial" w:eastAsia="Times New Roman" w:hAnsi="Arial" w:cs="Arial"/>
          <w:i/>
        </w:rPr>
      </w:pPr>
      <w:r w:rsidRPr="00491823">
        <w:rPr>
          <w:rFonts w:ascii="Arial" w:eastAsia="Times New Roman" w:hAnsi="Arial" w:cs="Arial"/>
          <w:i/>
        </w:rPr>
        <w:t xml:space="preserve">Half </w:t>
      </w:r>
      <w:r w:rsidR="00D11AD2">
        <w:rPr>
          <w:rFonts w:ascii="Arial" w:eastAsia="Times New Roman" w:hAnsi="Arial" w:cs="Arial"/>
          <w:i/>
        </w:rPr>
        <w:t>the</w:t>
      </w:r>
      <w:r w:rsidR="0060405C">
        <w:rPr>
          <w:rFonts w:ascii="Arial" w:eastAsia="Times New Roman" w:hAnsi="Arial" w:cs="Arial"/>
          <w:i/>
        </w:rPr>
        <w:t xml:space="preserve"> forests providing wood fiber</w:t>
      </w:r>
      <w:r w:rsidRPr="00491823">
        <w:rPr>
          <w:rFonts w:ascii="Arial" w:eastAsia="Times New Roman" w:hAnsi="Arial" w:cs="Arial"/>
          <w:i/>
        </w:rPr>
        <w:t xml:space="preserve"> for paper are </w:t>
      </w:r>
      <w:r w:rsidR="00A834BF">
        <w:rPr>
          <w:rFonts w:ascii="Arial" w:eastAsia="Times New Roman" w:hAnsi="Arial" w:cs="Arial"/>
          <w:i/>
        </w:rPr>
        <w:t xml:space="preserve">under sustainability </w:t>
      </w:r>
      <w:r w:rsidRPr="00491823">
        <w:rPr>
          <w:rFonts w:ascii="Arial" w:eastAsia="Times New Roman" w:hAnsi="Arial" w:cs="Arial"/>
          <w:i/>
        </w:rPr>
        <w:t>certified</w:t>
      </w:r>
      <w:r w:rsidR="00A834BF">
        <w:rPr>
          <w:rFonts w:ascii="Arial" w:eastAsia="Times New Roman" w:hAnsi="Arial" w:cs="Arial"/>
          <w:i/>
        </w:rPr>
        <w:t xml:space="preserve"> production</w:t>
      </w:r>
      <w:r w:rsidRPr="00491823">
        <w:rPr>
          <w:rFonts w:ascii="Arial" w:eastAsia="Times New Roman" w:hAnsi="Arial" w:cs="Arial"/>
          <w:i/>
        </w:rPr>
        <w:t xml:space="preserve">. </w:t>
      </w:r>
      <w:r w:rsidR="0030265D">
        <w:rPr>
          <w:rFonts w:ascii="Arial" w:eastAsia="Times New Roman" w:hAnsi="Arial" w:cs="Arial"/>
          <w:i/>
        </w:rPr>
        <w:t xml:space="preserve"> </w:t>
      </w:r>
      <w:r w:rsidRPr="00491823">
        <w:rPr>
          <w:rFonts w:ascii="Arial" w:eastAsia="Times New Roman" w:hAnsi="Arial" w:cs="Arial"/>
          <w:i/>
        </w:rPr>
        <w:t>Certified sustainable palm oil has grown to 18% of the global market.  Certified sustainable soy is only 2% of the global market</w:t>
      </w:r>
      <w:r w:rsidR="00985D6D">
        <w:rPr>
          <w:rFonts w:ascii="Arial" w:eastAsia="Times New Roman" w:hAnsi="Arial" w:cs="Arial"/>
          <w:i/>
        </w:rPr>
        <w:t>.</w:t>
      </w:r>
      <w:r w:rsidRPr="00491823">
        <w:rPr>
          <w:rFonts w:ascii="Arial" w:eastAsia="Times New Roman" w:hAnsi="Arial" w:cs="Arial"/>
          <w:i/>
        </w:rPr>
        <w:t xml:space="preserve"> </w:t>
      </w:r>
      <w:r w:rsidR="00985D6D">
        <w:rPr>
          <w:rFonts w:ascii="Arial" w:eastAsia="Times New Roman" w:hAnsi="Arial" w:cs="Arial"/>
          <w:i/>
        </w:rPr>
        <w:t>T</w:t>
      </w:r>
      <w:r w:rsidRPr="00491823">
        <w:rPr>
          <w:rFonts w:ascii="Arial" w:eastAsia="Times New Roman" w:hAnsi="Arial" w:cs="Arial"/>
          <w:i/>
        </w:rPr>
        <w:t>here is no data on beef</w:t>
      </w:r>
      <w:r w:rsidR="00FF449B">
        <w:rPr>
          <w:rFonts w:ascii="Arial" w:eastAsia="Times New Roman" w:hAnsi="Arial" w:cs="Arial"/>
          <w:i/>
        </w:rPr>
        <w:t xml:space="preserve"> products</w:t>
      </w:r>
      <w:r w:rsidRPr="00491823">
        <w:rPr>
          <w:rFonts w:ascii="Arial" w:eastAsia="Times New Roman" w:hAnsi="Arial" w:cs="Arial"/>
          <w:i/>
        </w:rPr>
        <w:t xml:space="preserve">. </w:t>
      </w:r>
      <w:r w:rsidR="0030265D">
        <w:rPr>
          <w:rFonts w:ascii="Arial" w:eastAsia="Times New Roman" w:hAnsi="Arial" w:cs="Arial"/>
          <w:i/>
        </w:rPr>
        <w:t xml:space="preserve"> </w:t>
      </w:r>
      <w:r w:rsidRPr="00491823">
        <w:rPr>
          <w:rFonts w:ascii="Arial" w:eastAsia="Times New Roman" w:hAnsi="Arial" w:cs="Arial"/>
          <w:i/>
        </w:rPr>
        <w:t xml:space="preserve">For palm and soy, most </w:t>
      </w:r>
      <w:r w:rsidRPr="007512C9">
        <w:rPr>
          <w:rFonts w:ascii="Arial" w:eastAsia="Times New Roman" w:hAnsi="Arial" w:cs="Arial"/>
          <w:i/>
        </w:rPr>
        <w:t>certificat</w:t>
      </w:r>
      <w:r w:rsidRPr="00500239">
        <w:rPr>
          <w:rFonts w:ascii="Arial" w:eastAsia="Times New Roman" w:hAnsi="Arial" w:cs="Arial"/>
          <w:i/>
        </w:rPr>
        <w:t xml:space="preserve">ion is through sustainability offsets rather than on-site certification. </w:t>
      </w:r>
    </w:p>
    <w:p w14:paraId="05C41EF0" w14:textId="44011B6B" w:rsidR="007D2E3D" w:rsidRPr="00500239" w:rsidRDefault="007D2E3D" w:rsidP="00AC0C8D">
      <w:pPr>
        <w:pStyle w:val="ListParagraph"/>
        <w:numPr>
          <w:ilvl w:val="0"/>
          <w:numId w:val="38"/>
        </w:numPr>
        <w:spacing w:before="120" w:after="120"/>
        <w:rPr>
          <w:rFonts w:ascii="Arial" w:eastAsia="Times New Roman" w:hAnsi="Arial" w:cs="Arial"/>
          <w:i/>
        </w:rPr>
      </w:pPr>
      <w:r w:rsidRPr="00500239">
        <w:rPr>
          <w:rFonts w:ascii="Arial" w:eastAsia="Times New Roman" w:hAnsi="Arial" w:cs="Arial"/>
          <w:i/>
        </w:rPr>
        <w:t>The number of companies pledging to reduce deforestation ha</w:t>
      </w:r>
      <w:r w:rsidR="006A0D7B">
        <w:rPr>
          <w:rFonts w:ascii="Arial" w:eastAsia="Times New Roman" w:hAnsi="Arial" w:cs="Arial"/>
          <w:i/>
        </w:rPr>
        <w:t>s grown rapidly in recent years and for palm oil and wood fiber represents a large percentage of production</w:t>
      </w:r>
      <w:r w:rsidR="00942FA7">
        <w:rPr>
          <w:rFonts w:ascii="Arial" w:eastAsia="Times New Roman" w:hAnsi="Arial" w:cs="Arial"/>
          <w:i/>
        </w:rPr>
        <w:t xml:space="preserve">. </w:t>
      </w:r>
      <w:r w:rsidR="0030265D">
        <w:rPr>
          <w:rFonts w:ascii="Arial" w:eastAsia="Times New Roman" w:hAnsi="Arial" w:cs="Arial"/>
          <w:i/>
        </w:rPr>
        <w:t xml:space="preserve"> </w:t>
      </w:r>
      <w:r w:rsidR="00942FA7">
        <w:rPr>
          <w:rFonts w:ascii="Arial" w:eastAsia="Times New Roman" w:hAnsi="Arial" w:cs="Arial"/>
          <w:i/>
        </w:rPr>
        <w:t>Overall it is still a small percentage of agricultural commodity market actors.</w:t>
      </w:r>
      <w:r w:rsidR="0030265D">
        <w:rPr>
          <w:rFonts w:ascii="Arial" w:eastAsia="Times New Roman" w:hAnsi="Arial" w:cs="Arial"/>
          <w:i/>
        </w:rPr>
        <w:t xml:space="preserve"> </w:t>
      </w:r>
      <w:r w:rsidR="00942FA7">
        <w:rPr>
          <w:rFonts w:ascii="Arial" w:eastAsia="Times New Roman" w:hAnsi="Arial" w:cs="Arial"/>
          <w:i/>
        </w:rPr>
        <w:t xml:space="preserve"> </w:t>
      </w:r>
      <w:r w:rsidRPr="00500239">
        <w:rPr>
          <w:rFonts w:ascii="Arial" w:eastAsia="Times New Roman" w:hAnsi="Arial" w:cs="Arial"/>
          <w:i/>
        </w:rPr>
        <w:t xml:space="preserve">Companies </w:t>
      </w:r>
      <w:r w:rsidR="00DB299A" w:rsidRPr="00500239">
        <w:rPr>
          <w:rFonts w:ascii="Arial" w:eastAsia="Times New Roman" w:hAnsi="Arial" w:cs="Arial"/>
          <w:i/>
        </w:rPr>
        <w:t>that</w:t>
      </w:r>
      <w:r w:rsidRPr="00500239">
        <w:rPr>
          <w:rFonts w:ascii="Arial" w:eastAsia="Times New Roman" w:hAnsi="Arial" w:cs="Arial"/>
          <w:i/>
        </w:rPr>
        <w:t xml:space="preserve"> endorsed the NYDF </w:t>
      </w:r>
      <w:r w:rsidR="00DB299A" w:rsidRPr="00500239">
        <w:rPr>
          <w:rFonts w:ascii="Arial" w:eastAsia="Times New Roman" w:hAnsi="Arial" w:cs="Arial"/>
          <w:i/>
        </w:rPr>
        <w:t xml:space="preserve">generally </w:t>
      </w:r>
      <w:r w:rsidR="007512C9" w:rsidRPr="00500239">
        <w:rPr>
          <w:rFonts w:ascii="Arial" w:eastAsia="Times New Roman" w:hAnsi="Arial" w:cs="Arial"/>
          <w:i/>
        </w:rPr>
        <w:t xml:space="preserve">have </w:t>
      </w:r>
      <w:r w:rsidRPr="00500239">
        <w:rPr>
          <w:rFonts w:ascii="Arial" w:eastAsia="Times New Roman" w:hAnsi="Arial" w:cs="Arial"/>
          <w:i/>
        </w:rPr>
        <w:t>better</w:t>
      </w:r>
      <w:r w:rsidR="007512C9" w:rsidRPr="00A37C0C">
        <w:rPr>
          <w:rFonts w:ascii="Arial" w:eastAsia="Times New Roman" w:hAnsi="Arial" w:cs="Arial"/>
          <w:i/>
        </w:rPr>
        <w:t>-than-average</w:t>
      </w:r>
      <w:r w:rsidR="00FF449B">
        <w:rPr>
          <w:rFonts w:ascii="Arial" w:eastAsia="Times New Roman" w:hAnsi="Arial" w:cs="Arial"/>
          <w:i/>
        </w:rPr>
        <w:t xml:space="preserve"> </w:t>
      </w:r>
      <w:r w:rsidRPr="00500239">
        <w:rPr>
          <w:rFonts w:ascii="Arial" w:eastAsia="Times New Roman" w:hAnsi="Arial" w:cs="Arial"/>
          <w:i/>
        </w:rPr>
        <w:t xml:space="preserve">sustainability </w:t>
      </w:r>
      <w:r w:rsidR="00A834BF">
        <w:rPr>
          <w:rFonts w:ascii="Arial" w:eastAsia="Times New Roman" w:hAnsi="Arial" w:cs="Arial"/>
          <w:i/>
        </w:rPr>
        <w:t>ratings</w:t>
      </w:r>
      <w:r w:rsidRPr="00500239">
        <w:rPr>
          <w:rFonts w:ascii="Arial" w:eastAsia="Times New Roman" w:hAnsi="Arial" w:cs="Arial"/>
          <w:i/>
        </w:rPr>
        <w:t>.</w:t>
      </w:r>
    </w:p>
    <w:p w14:paraId="4FE39CCD" w14:textId="77777777" w:rsidR="00481283" w:rsidRDefault="007D2E3D" w:rsidP="00797B0D">
      <w:pPr>
        <w:spacing w:before="120" w:after="120"/>
        <w:rPr>
          <w:rFonts w:ascii="Arial" w:eastAsia="Times New Roman" w:hAnsi="Arial" w:cs="Arial"/>
        </w:rPr>
      </w:pPr>
      <w:r w:rsidRPr="00500239">
        <w:rPr>
          <w:rFonts w:ascii="Arial" w:eastAsia="Times New Roman" w:hAnsi="Arial" w:cs="Arial"/>
        </w:rPr>
        <w:t xml:space="preserve">Goal 2 targets </w:t>
      </w:r>
      <w:r w:rsidR="004E7B34">
        <w:rPr>
          <w:rFonts w:ascii="Arial" w:eastAsia="Times New Roman" w:hAnsi="Arial" w:cs="Arial"/>
        </w:rPr>
        <w:t xml:space="preserve">eliminating </w:t>
      </w:r>
      <w:r w:rsidRPr="00500239">
        <w:rPr>
          <w:rFonts w:ascii="Arial" w:eastAsia="Times New Roman" w:hAnsi="Arial" w:cs="Arial"/>
        </w:rPr>
        <w:t>deforestation from the production of a defined set of agricultural commodities by 2020 and reflects a pledge by the Consumer Good</w:t>
      </w:r>
      <w:r w:rsidR="00985D6D" w:rsidRPr="00A37C0C">
        <w:rPr>
          <w:rFonts w:ascii="Arial" w:eastAsia="Times New Roman" w:hAnsi="Arial" w:cs="Arial"/>
        </w:rPr>
        <w:t>s</w:t>
      </w:r>
      <w:r w:rsidRPr="007512C9">
        <w:rPr>
          <w:rFonts w:ascii="Arial" w:eastAsia="Times New Roman" w:hAnsi="Arial" w:cs="Arial"/>
        </w:rPr>
        <w:t xml:space="preserve"> Forum</w:t>
      </w:r>
      <w:r w:rsidRPr="00500239">
        <w:rPr>
          <w:rFonts w:ascii="Arial" w:eastAsia="Times New Roman" w:hAnsi="Arial" w:cs="Arial"/>
        </w:rPr>
        <w:t>, a private sector consortium.</w:t>
      </w:r>
      <w:r w:rsidR="00481283" w:rsidRPr="00500239">
        <w:rPr>
          <w:rStyle w:val="EndnoteReference"/>
          <w:rFonts w:ascii="Arial" w:eastAsia="Times New Roman" w:hAnsi="Arial" w:cs="Arial"/>
        </w:rPr>
        <w:endnoteReference w:id="4"/>
      </w:r>
      <w:r w:rsidR="00481283" w:rsidRPr="00500239">
        <w:rPr>
          <w:rFonts w:ascii="Arial" w:eastAsia="Times New Roman" w:hAnsi="Arial" w:cs="Arial"/>
        </w:rPr>
        <w:t xml:space="preserve"> </w:t>
      </w:r>
      <w:r w:rsidRPr="00500239">
        <w:rPr>
          <w:rFonts w:ascii="Arial" w:eastAsia="Times New Roman" w:hAnsi="Arial" w:cs="Arial"/>
        </w:rPr>
        <w:t xml:space="preserve"> Agriculture causes </w:t>
      </w:r>
      <w:r w:rsidR="00985D6D" w:rsidRPr="00500239">
        <w:rPr>
          <w:rFonts w:ascii="Arial" w:eastAsia="Times New Roman" w:hAnsi="Arial" w:cs="Arial"/>
        </w:rPr>
        <w:t xml:space="preserve">about </w:t>
      </w:r>
      <w:r w:rsidRPr="00500239">
        <w:rPr>
          <w:rFonts w:ascii="Arial" w:eastAsia="Times New Roman" w:hAnsi="Arial" w:cs="Arial"/>
        </w:rPr>
        <w:t xml:space="preserve">two-thirds of all deforestation in tropical countries, </w:t>
      </w:r>
      <w:r w:rsidR="00985D6D" w:rsidRPr="00500239">
        <w:rPr>
          <w:rFonts w:ascii="Arial" w:eastAsia="Times New Roman" w:hAnsi="Arial" w:cs="Arial"/>
        </w:rPr>
        <w:t xml:space="preserve">where </w:t>
      </w:r>
      <w:r w:rsidRPr="00500239">
        <w:rPr>
          <w:rFonts w:ascii="Arial" w:eastAsia="Times New Roman" w:hAnsi="Arial" w:cs="Arial"/>
        </w:rPr>
        <w:t xml:space="preserve">commercial agriculture </w:t>
      </w:r>
      <w:r w:rsidR="00985D6D">
        <w:rPr>
          <w:rFonts w:ascii="Arial" w:eastAsia="Times New Roman" w:hAnsi="Arial" w:cs="Arial"/>
        </w:rPr>
        <w:t xml:space="preserve">accounts for </w:t>
      </w:r>
      <w:r w:rsidRPr="00491823">
        <w:rPr>
          <w:rFonts w:ascii="Arial" w:eastAsia="Times New Roman" w:hAnsi="Arial" w:cs="Arial"/>
        </w:rPr>
        <w:t>about 40% and subsistence agriculture accounts for about 3</w:t>
      </w:r>
      <w:r w:rsidR="0001580A" w:rsidRPr="00491823">
        <w:rPr>
          <w:rFonts w:ascii="Arial" w:eastAsia="Times New Roman" w:hAnsi="Arial" w:cs="Arial"/>
        </w:rPr>
        <w:t>3</w:t>
      </w:r>
      <w:r w:rsidRPr="00491823">
        <w:rPr>
          <w:rFonts w:ascii="Arial" w:eastAsia="Times New Roman" w:hAnsi="Arial" w:cs="Arial"/>
        </w:rPr>
        <w:t>% of total tropical forest loss.</w:t>
      </w:r>
      <w:r w:rsidR="00481283" w:rsidRPr="00491823">
        <w:rPr>
          <w:rStyle w:val="EndnoteReference"/>
          <w:rFonts w:ascii="Arial" w:eastAsia="Times New Roman" w:hAnsi="Arial" w:cs="Arial"/>
        </w:rPr>
        <w:endnoteReference w:id="5"/>
      </w:r>
      <w:r w:rsidR="00481283" w:rsidRPr="00491823">
        <w:rPr>
          <w:rFonts w:ascii="Arial" w:eastAsia="Times New Roman" w:hAnsi="Arial" w:cs="Arial"/>
        </w:rPr>
        <w:t xml:space="preserve">  </w:t>
      </w:r>
      <w:r w:rsidR="00985D6D">
        <w:rPr>
          <w:rFonts w:ascii="Arial" w:eastAsia="Times New Roman" w:hAnsi="Arial" w:cs="Arial"/>
        </w:rPr>
        <w:t>C</w:t>
      </w:r>
      <w:r w:rsidR="00481283" w:rsidRPr="00734BB0">
        <w:rPr>
          <w:rFonts w:ascii="Arial" w:eastAsia="Times New Roman" w:hAnsi="Arial" w:cs="Arial"/>
        </w:rPr>
        <w:t xml:space="preserve">ommercial </w:t>
      </w:r>
      <w:r w:rsidR="00985D6D">
        <w:rPr>
          <w:rFonts w:ascii="Arial" w:eastAsia="Times New Roman" w:hAnsi="Arial" w:cs="Arial"/>
        </w:rPr>
        <w:t xml:space="preserve">tropical </w:t>
      </w:r>
      <w:r w:rsidR="00481283" w:rsidRPr="00734BB0">
        <w:rPr>
          <w:rFonts w:ascii="Arial" w:eastAsia="Times New Roman" w:hAnsi="Arial" w:cs="Arial"/>
        </w:rPr>
        <w:t xml:space="preserve">agriculture </w:t>
      </w:r>
      <w:r w:rsidR="00FF449B">
        <w:rPr>
          <w:rFonts w:ascii="Arial" w:eastAsia="Times New Roman" w:hAnsi="Arial" w:cs="Arial"/>
        </w:rPr>
        <w:t>increasingly</w:t>
      </w:r>
      <w:r w:rsidR="00FF449B" w:rsidRPr="00734BB0" w:rsidDel="00985D6D">
        <w:rPr>
          <w:rFonts w:ascii="Arial" w:eastAsia="Times New Roman" w:hAnsi="Arial" w:cs="Arial"/>
        </w:rPr>
        <w:t xml:space="preserve"> </w:t>
      </w:r>
      <w:r w:rsidR="00481283" w:rsidRPr="00734BB0">
        <w:rPr>
          <w:rFonts w:ascii="Arial" w:eastAsia="Times New Roman" w:hAnsi="Arial" w:cs="Arial"/>
        </w:rPr>
        <w:t>drive</w:t>
      </w:r>
      <w:r w:rsidR="00985D6D">
        <w:rPr>
          <w:rFonts w:ascii="Arial" w:eastAsia="Times New Roman" w:hAnsi="Arial" w:cs="Arial"/>
        </w:rPr>
        <w:t>s</w:t>
      </w:r>
      <w:r w:rsidR="00481283" w:rsidRPr="00734BB0">
        <w:rPr>
          <w:rFonts w:ascii="Arial" w:eastAsia="Times New Roman" w:hAnsi="Arial" w:cs="Arial"/>
        </w:rPr>
        <w:t xml:space="preserve"> tropical forest loss </w:t>
      </w:r>
      <w:r w:rsidR="00985D6D">
        <w:rPr>
          <w:rFonts w:ascii="Arial" w:eastAsia="Times New Roman" w:hAnsi="Arial" w:cs="Arial"/>
        </w:rPr>
        <w:t xml:space="preserve">because of </w:t>
      </w:r>
      <w:r w:rsidR="00481283" w:rsidRPr="00734BB0">
        <w:rPr>
          <w:rFonts w:ascii="Arial" w:eastAsia="Times New Roman" w:hAnsi="Arial" w:cs="Arial"/>
        </w:rPr>
        <w:t xml:space="preserve">growing demand </w:t>
      </w:r>
      <w:r w:rsidR="00481283">
        <w:rPr>
          <w:rFonts w:ascii="Arial" w:eastAsia="Times New Roman" w:hAnsi="Arial" w:cs="Arial"/>
        </w:rPr>
        <w:t>for</w:t>
      </w:r>
      <w:r w:rsidR="00481283" w:rsidRPr="00734BB0">
        <w:rPr>
          <w:rFonts w:ascii="Arial" w:eastAsia="Times New Roman" w:hAnsi="Arial" w:cs="Arial"/>
        </w:rPr>
        <w:t xml:space="preserve"> a small group of agricultural commodities including </w:t>
      </w:r>
      <w:r w:rsidR="00985D6D" w:rsidRPr="00985D6D">
        <w:rPr>
          <w:rFonts w:ascii="Arial" w:eastAsia="Times New Roman" w:hAnsi="Arial" w:cs="Arial"/>
        </w:rPr>
        <w:t>palm oil, soy, paper, and beef</w:t>
      </w:r>
      <w:r w:rsidR="00481283">
        <w:rPr>
          <w:rFonts w:ascii="Arial" w:eastAsia="Times New Roman" w:hAnsi="Arial" w:cs="Arial"/>
        </w:rPr>
        <w:t>.</w:t>
      </w:r>
      <w:r w:rsidR="00481283">
        <w:rPr>
          <w:rStyle w:val="EndnoteReference"/>
          <w:rFonts w:ascii="Arial" w:eastAsia="Times New Roman" w:hAnsi="Arial" w:cs="Arial"/>
        </w:rPr>
        <w:endnoteReference w:id="6"/>
      </w:r>
    </w:p>
    <w:p w14:paraId="6A03467A" w14:textId="230943C0" w:rsidR="00481283" w:rsidRDefault="00481283" w:rsidP="00797B0D">
      <w:pPr>
        <w:spacing w:before="120" w:after="120"/>
        <w:rPr>
          <w:rFonts w:ascii="Arial" w:eastAsia="Times New Roman" w:hAnsi="Arial" w:cs="Arial"/>
        </w:rPr>
      </w:pPr>
      <w:r w:rsidRPr="00734BB0">
        <w:rPr>
          <w:rFonts w:ascii="Arial" w:eastAsia="Times New Roman" w:hAnsi="Arial" w:cs="Arial"/>
        </w:rPr>
        <w:t>To assess progress on the private</w:t>
      </w:r>
      <w:r w:rsidR="00FF449B">
        <w:rPr>
          <w:rFonts w:ascii="Arial" w:eastAsia="Times New Roman" w:hAnsi="Arial" w:cs="Arial"/>
        </w:rPr>
        <w:t>-</w:t>
      </w:r>
      <w:r w:rsidRPr="00734BB0">
        <w:rPr>
          <w:rFonts w:ascii="Arial" w:eastAsia="Times New Roman" w:hAnsi="Arial" w:cs="Arial"/>
        </w:rPr>
        <w:t xml:space="preserve">sector goal of </w:t>
      </w:r>
      <w:r w:rsidR="00FF449B">
        <w:rPr>
          <w:rFonts w:ascii="Arial" w:eastAsia="Times New Roman" w:hAnsi="Arial" w:cs="Arial"/>
        </w:rPr>
        <w:t xml:space="preserve">halting </w:t>
      </w:r>
      <w:r w:rsidRPr="00734BB0">
        <w:rPr>
          <w:rFonts w:ascii="Arial" w:eastAsia="Times New Roman" w:hAnsi="Arial" w:cs="Arial"/>
        </w:rPr>
        <w:t>deforestation from agricultural commodities, we selected t</w:t>
      </w:r>
      <w:r>
        <w:rPr>
          <w:rFonts w:ascii="Arial" w:eastAsia="Times New Roman" w:hAnsi="Arial" w:cs="Arial"/>
        </w:rPr>
        <w:t>wo proxy</w:t>
      </w:r>
      <w:r w:rsidRPr="00734BB0">
        <w:rPr>
          <w:rFonts w:ascii="Arial" w:eastAsia="Times New Roman" w:hAnsi="Arial" w:cs="Arial"/>
        </w:rPr>
        <w:t xml:space="preserve"> indicators.</w:t>
      </w:r>
      <w:r>
        <w:rPr>
          <w:rFonts w:ascii="Arial" w:eastAsia="Times New Roman" w:hAnsi="Arial" w:cs="Arial"/>
        </w:rPr>
        <w:t xml:space="preserve"> </w:t>
      </w:r>
      <w:r w:rsidR="0030265D">
        <w:rPr>
          <w:rFonts w:ascii="Arial" w:eastAsia="Times New Roman" w:hAnsi="Arial" w:cs="Arial"/>
        </w:rPr>
        <w:t xml:space="preserve"> </w:t>
      </w:r>
      <w:r w:rsidRPr="00734BB0">
        <w:rPr>
          <w:rFonts w:ascii="Arial" w:eastAsia="Times New Roman" w:hAnsi="Arial" w:cs="Arial"/>
        </w:rPr>
        <w:t>The firs</w:t>
      </w:r>
      <w:r>
        <w:rPr>
          <w:rFonts w:ascii="Arial" w:eastAsia="Times New Roman" w:hAnsi="Arial" w:cs="Arial"/>
        </w:rPr>
        <w:t xml:space="preserve">t measures the </w:t>
      </w:r>
      <w:r w:rsidRPr="00734BB0">
        <w:rPr>
          <w:rFonts w:ascii="Arial" w:eastAsia="Times New Roman" w:hAnsi="Arial" w:cs="Arial"/>
        </w:rPr>
        <w:t>market share of</w:t>
      </w:r>
      <w:r>
        <w:rPr>
          <w:rFonts w:ascii="Arial" w:eastAsia="Times New Roman" w:hAnsi="Arial" w:cs="Arial"/>
        </w:rPr>
        <w:t xml:space="preserve"> certified sustainable</w:t>
      </w:r>
      <w:r w:rsidRPr="00734BB0">
        <w:rPr>
          <w:rFonts w:ascii="Arial" w:eastAsia="Times New Roman" w:hAnsi="Arial" w:cs="Arial"/>
        </w:rPr>
        <w:t xml:space="preserve"> palm oil, soy, paper</w:t>
      </w:r>
      <w:r>
        <w:rPr>
          <w:rFonts w:ascii="Arial" w:eastAsia="Times New Roman" w:hAnsi="Arial" w:cs="Arial"/>
        </w:rPr>
        <w:t>,</w:t>
      </w:r>
      <w:r w:rsidRPr="00734BB0">
        <w:rPr>
          <w:rFonts w:ascii="Arial" w:eastAsia="Times New Roman" w:hAnsi="Arial" w:cs="Arial"/>
        </w:rPr>
        <w:t xml:space="preserve"> and beef</w:t>
      </w:r>
      <w:r w:rsidR="00A834BF">
        <w:rPr>
          <w:rFonts w:ascii="Arial" w:eastAsia="Times New Roman" w:hAnsi="Arial" w:cs="Arial"/>
        </w:rPr>
        <w:t xml:space="preserve"> production</w:t>
      </w:r>
      <w:r w:rsidRPr="00734BB0">
        <w:rPr>
          <w:rFonts w:ascii="Arial" w:eastAsia="Times New Roman" w:hAnsi="Arial" w:cs="Arial"/>
        </w:rPr>
        <w:t xml:space="preserve">. </w:t>
      </w:r>
      <w:r w:rsidR="0030265D">
        <w:rPr>
          <w:rFonts w:ascii="Arial" w:eastAsia="Times New Roman" w:hAnsi="Arial" w:cs="Arial"/>
        </w:rPr>
        <w:t xml:space="preserve"> </w:t>
      </w:r>
      <w:r w:rsidRPr="00734BB0">
        <w:rPr>
          <w:rFonts w:ascii="Arial" w:eastAsia="Times New Roman" w:hAnsi="Arial" w:cs="Arial"/>
        </w:rPr>
        <w:t xml:space="preserve">The </w:t>
      </w:r>
      <w:r>
        <w:rPr>
          <w:rFonts w:ascii="Arial" w:eastAsia="Times New Roman" w:hAnsi="Arial" w:cs="Arial"/>
        </w:rPr>
        <w:t>second</w:t>
      </w:r>
      <w:r w:rsidRPr="00734BB0">
        <w:rPr>
          <w:rFonts w:ascii="Arial" w:eastAsia="Times New Roman" w:hAnsi="Arial" w:cs="Arial"/>
        </w:rPr>
        <w:t xml:space="preserve"> measure</w:t>
      </w:r>
      <w:r>
        <w:rPr>
          <w:rFonts w:ascii="Arial" w:eastAsia="Times New Roman" w:hAnsi="Arial" w:cs="Arial"/>
        </w:rPr>
        <w:t>s</w:t>
      </w:r>
      <w:r w:rsidRPr="00734BB0">
        <w:rPr>
          <w:rFonts w:ascii="Arial" w:eastAsia="Times New Roman" w:hAnsi="Arial" w:cs="Arial"/>
        </w:rPr>
        <w:t xml:space="preserve"> </w:t>
      </w:r>
      <w:r>
        <w:rPr>
          <w:rFonts w:ascii="Arial" w:eastAsia="Times New Roman" w:hAnsi="Arial" w:cs="Arial"/>
        </w:rPr>
        <w:t xml:space="preserve">private </w:t>
      </w:r>
      <w:r>
        <w:rPr>
          <w:rFonts w:ascii="Arial" w:eastAsia="Times New Roman" w:hAnsi="Arial" w:cs="Arial"/>
        </w:rPr>
        <w:lastRenderedPageBreak/>
        <w:t>companies’ and governments’</w:t>
      </w:r>
      <w:r w:rsidRPr="00734BB0">
        <w:rPr>
          <w:rFonts w:ascii="Arial" w:eastAsia="Times New Roman" w:hAnsi="Arial" w:cs="Arial"/>
        </w:rPr>
        <w:t xml:space="preserve"> support for the production of low deforestation, or deforestation-free </w:t>
      </w:r>
      <w:r>
        <w:rPr>
          <w:rFonts w:ascii="Arial" w:eastAsia="Times New Roman" w:hAnsi="Arial" w:cs="Arial"/>
        </w:rPr>
        <w:t>commodities</w:t>
      </w:r>
      <w:r w:rsidRPr="00734BB0">
        <w:rPr>
          <w:rFonts w:ascii="Arial" w:eastAsia="Times New Roman" w:hAnsi="Arial" w:cs="Arial"/>
        </w:rPr>
        <w:t xml:space="preserve">. </w:t>
      </w:r>
    </w:p>
    <w:p w14:paraId="1AB3A6A4" w14:textId="77777777" w:rsidR="00481283" w:rsidRDefault="00481283" w:rsidP="00797B0D">
      <w:pPr>
        <w:spacing w:before="120" w:after="120"/>
        <w:rPr>
          <w:rFonts w:ascii="Arial" w:eastAsia="Times New Roman" w:hAnsi="Arial" w:cs="Arial"/>
        </w:rPr>
      </w:pPr>
      <w:r w:rsidRPr="00B95981">
        <w:rPr>
          <w:rFonts w:ascii="Arial" w:eastAsia="Times New Roman" w:hAnsi="Arial" w:cs="Arial"/>
          <w:b/>
        </w:rPr>
        <w:t>Indicator 1.</w:t>
      </w:r>
      <w:r w:rsidRPr="00B95981">
        <w:rPr>
          <w:rFonts w:ascii="Arial" w:eastAsia="Times New Roman" w:hAnsi="Arial" w:cs="Arial"/>
        </w:rPr>
        <w:t xml:space="preserve"> </w:t>
      </w:r>
      <w:r w:rsidRPr="00734BB0">
        <w:rPr>
          <w:rFonts w:ascii="Arial" w:eastAsia="Times New Roman" w:hAnsi="Arial" w:cs="Arial"/>
        </w:rPr>
        <w:t>Market share of certified commodities</w:t>
      </w:r>
      <w:r>
        <w:rPr>
          <w:rFonts w:ascii="Arial" w:eastAsia="Times New Roman" w:hAnsi="Arial" w:cs="Arial"/>
        </w:rPr>
        <w:t xml:space="preserve"> (palm</w:t>
      </w:r>
      <w:r w:rsidR="00427263">
        <w:rPr>
          <w:rFonts w:ascii="Arial" w:eastAsia="Times New Roman" w:hAnsi="Arial" w:cs="Arial"/>
        </w:rPr>
        <w:t xml:space="preserve"> oil</w:t>
      </w:r>
      <w:r>
        <w:rPr>
          <w:rFonts w:ascii="Arial" w:eastAsia="Times New Roman" w:hAnsi="Arial" w:cs="Arial"/>
        </w:rPr>
        <w:t>, soy, paper, beef)</w:t>
      </w:r>
    </w:p>
    <w:p w14:paraId="790C9FC4" w14:textId="77777777" w:rsidR="00481283" w:rsidRDefault="00481283" w:rsidP="00797B0D">
      <w:pPr>
        <w:spacing w:before="120" w:after="120"/>
        <w:rPr>
          <w:rFonts w:ascii="Arial" w:eastAsia="Times New Roman" w:hAnsi="Arial" w:cs="Arial"/>
        </w:rPr>
      </w:pPr>
      <w:r>
        <w:rPr>
          <w:rFonts w:ascii="Arial" w:eastAsia="Times New Roman" w:hAnsi="Arial" w:cs="Arial"/>
          <w:b/>
        </w:rPr>
        <w:t>Indicator 2</w:t>
      </w:r>
      <w:r w:rsidRPr="00B95981">
        <w:rPr>
          <w:rFonts w:ascii="Arial" w:eastAsia="Times New Roman" w:hAnsi="Arial" w:cs="Arial"/>
          <w:b/>
        </w:rPr>
        <w:t>.</w:t>
      </w:r>
      <w:r>
        <w:rPr>
          <w:rFonts w:ascii="Arial" w:eastAsia="Times New Roman" w:hAnsi="Arial" w:cs="Arial"/>
          <w:b/>
        </w:rPr>
        <w:t xml:space="preserve"> </w:t>
      </w:r>
      <w:r>
        <w:rPr>
          <w:rFonts w:ascii="Arial" w:eastAsia="Times New Roman" w:hAnsi="Arial" w:cs="Arial"/>
        </w:rPr>
        <w:t>Companies’ and governments’ s</w:t>
      </w:r>
      <w:r w:rsidRPr="00734BB0">
        <w:rPr>
          <w:rFonts w:ascii="Arial" w:eastAsia="Times New Roman" w:hAnsi="Arial" w:cs="Arial"/>
        </w:rPr>
        <w:t>upport for the production of low</w:t>
      </w:r>
      <w:r>
        <w:rPr>
          <w:rFonts w:ascii="Arial" w:eastAsia="Times New Roman" w:hAnsi="Arial" w:cs="Arial"/>
        </w:rPr>
        <w:t>-</w:t>
      </w:r>
      <w:r w:rsidRPr="00734BB0">
        <w:rPr>
          <w:rFonts w:ascii="Arial" w:eastAsia="Times New Roman" w:hAnsi="Arial" w:cs="Arial"/>
        </w:rPr>
        <w:t>deforestation, or deforestation-free commodities</w:t>
      </w:r>
    </w:p>
    <w:p w14:paraId="745A1943" w14:textId="77777777" w:rsidR="00481283" w:rsidRPr="00734BB0" w:rsidRDefault="00481283" w:rsidP="00797B0D">
      <w:pPr>
        <w:spacing w:before="120" w:after="120"/>
        <w:rPr>
          <w:rFonts w:ascii="Arial" w:eastAsia="Times New Roman" w:hAnsi="Arial" w:cs="Arial"/>
        </w:rPr>
      </w:pPr>
      <w:r w:rsidRPr="00C158EF">
        <w:rPr>
          <w:rFonts w:ascii="Arial" w:eastAsia="Times New Roman" w:hAnsi="Arial" w:cs="Arial"/>
        </w:rPr>
        <w:t xml:space="preserve">These indicators are imperfect measures of progress toward </w:t>
      </w:r>
      <w:r>
        <w:rPr>
          <w:rFonts w:ascii="Arial" w:eastAsia="Times New Roman" w:hAnsi="Arial" w:cs="Arial"/>
        </w:rPr>
        <w:t>meeting</w:t>
      </w:r>
      <w:r w:rsidRPr="00C158EF">
        <w:rPr>
          <w:rFonts w:ascii="Arial" w:eastAsia="Times New Roman" w:hAnsi="Arial" w:cs="Arial"/>
        </w:rPr>
        <w:t xml:space="preserve"> Goal 2</w:t>
      </w:r>
      <w:r>
        <w:rPr>
          <w:rFonts w:ascii="Arial" w:eastAsia="Times New Roman" w:hAnsi="Arial" w:cs="Arial"/>
        </w:rPr>
        <w:t xml:space="preserve"> (see </w:t>
      </w:r>
      <w:r w:rsidR="00985D6D">
        <w:rPr>
          <w:rFonts w:ascii="Arial" w:eastAsia="Times New Roman" w:hAnsi="Arial" w:cs="Arial"/>
        </w:rPr>
        <w:t>s</w:t>
      </w:r>
      <w:r>
        <w:rPr>
          <w:rFonts w:ascii="Arial" w:eastAsia="Times New Roman" w:hAnsi="Arial" w:cs="Arial"/>
        </w:rPr>
        <w:t xml:space="preserve">upplementary </w:t>
      </w:r>
      <w:r w:rsidR="00985D6D">
        <w:rPr>
          <w:rFonts w:ascii="Arial" w:eastAsia="Times New Roman" w:hAnsi="Arial" w:cs="Arial"/>
        </w:rPr>
        <w:t>m</w:t>
      </w:r>
      <w:r>
        <w:rPr>
          <w:rFonts w:ascii="Arial" w:eastAsia="Times New Roman" w:hAnsi="Arial" w:cs="Arial"/>
        </w:rPr>
        <w:t>aterials), but can help monitor the direction of progress</w:t>
      </w:r>
      <w:r w:rsidRPr="00C158EF">
        <w:rPr>
          <w:rFonts w:ascii="Arial" w:eastAsia="Times New Roman" w:hAnsi="Arial" w:cs="Arial"/>
        </w:rPr>
        <w:t>.</w:t>
      </w:r>
      <w:r>
        <w:rPr>
          <w:rFonts w:ascii="Arial" w:eastAsia="Times New Roman" w:hAnsi="Arial" w:cs="Arial"/>
        </w:rPr>
        <w:t xml:space="preserve"> </w:t>
      </w:r>
    </w:p>
    <w:p w14:paraId="3F88114E" w14:textId="3578EF8C" w:rsidR="007D2E3D" w:rsidRPr="00500239" w:rsidRDefault="00905B2D" w:rsidP="00797B0D">
      <w:pPr>
        <w:spacing w:before="120" w:after="120"/>
        <w:rPr>
          <w:rFonts w:ascii="Arial" w:eastAsia="Times New Roman" w:hAnsi="Arial" w:cs="Arial"/>
        </w:rPr>
      </w:pPr>
      <w:r w:rsidRPr="00A37C0C">
        <w:rPr>
          <w:rFonts w:ascii="Arial" w:eastAsia="Times New Roman" w:hAnsi="Arial" w:cs="Arial"/>
          <w:i/>
        </w:rPr>
        <w:t xml:space="preserve">Indicator 1. </w:t>
      </w:r>
      <w:r w:rsidR="00481283" w:rsidRPr="00734BB0">
        <w:rPr>
          <w:rFonts w:ascii="Arial" w:eastAsia="Times New Roman" w:hAnsi="Arial" w:cs="Arial"/>
        </w:rPr>
        <w:t>The market share of certified production vari</w:t>
      </w:r>
      <w:r w:rsidR="00481283">
        <w:rPr>
          <w:rFonts w:ascii="Arial" w:eastAsia="Times New Roman" w:hAnsi="Arial" w:cs="Arial"/>
        </w:rPr>
        <w:t xml:space="preserve">es across the </w:t>
      </w:r>
      <w:r w:rsidR="00481283" w:rsidRPr="00734BB0">
        <w:rPr>
          <w:rFonts w:ascii="Arial" w:eastAsia="Times New Roman" w:hAnsi="Arial" w:cs="Arial"/>
        </w:rPr>
        <w:t>c</w:t>
      </w:r>
      <w:r w:rsidR="00481283">
        <w:rPr>
          <w:rFonts w:ascii="Arial" w:eastAsia="Times New Roman" w:hAnsi="Arial" w:cs="Arial"/>
        </w:rPr>
        <w:t>ommodities considered for this goal</w:t>
      </w:r>
      <w:r w:rsidR="00481283" w:rsidRPr="00734BB0">
        <w:rPr>
          <w:rFonts w:ascii="Arial" w:eastAsia="Times New Roman" w:hAnsi="Arial" w:cs="Arial"/>
        </w:rPr>
        <w:t xml:space="preserve">. </w:t>
      </w:r>
      <w:r w:rsidR="00481283">
        <w:rPr>
          <w:rFonts w:ascii="Arial" w:eastAsia="Times New Roman" w:hAnsi="Arial" w:cs="Arial"/>
        </w:rPr>
        <w:t xml:space="preserve"> </w:t>
      </w:r>
      <w:r w:rsidR="00481283" w:rsidRPr="00734BB0">
        <w:rPr>
          <w:rFonts w:ascii="Arial" w:eastAsia="Times New Roman" w:hAnsi="Arial" w:cs="Arial"/>
        </w:rPr>
        <w:t xml:space="preserve">Between 2008 and 2013, certified </w:t>
      </w:r>
      <w:r w:rsidR="00481283">
        <w:rPr>
          <w:rFonts w:ascii="Arial" w:eastAsia="Times New Roman" w:hAnsi="Arial" w:cs="Arial"/>
        </w:rPr>
        <w:t xml:space="preserve">sustainable </w:t>
      </w:r>
      <w:r w:rsidR="00481283" w:rsidRPr="00734BB0">
        <w:rPr>
          <w:rFonts w:ascii="Arial" w:eastAsia="Times New Roman" w:hAnsi="Arial" w:cs="Arial"/>
        </w:rPr>
        <w:t>palm oil</w:t>
      </w:r>
      <w:r w:rsidR="00481283">
        <w:rPr>
          <w:rFonts w:ascii="Arial" w:eastAsia="Times New Roman" w:hAnsi="Arial" w:cs="Arial"/>
        </w:rPr>
        <w:t xml:space="preserve"> production</w:t>
      </w:r>
      <w:r w:rsidR="00481283" w:rsidRPr="00734BB0">
        <w:rPr>
          <w:rFonts w:ascii="Arial" w:eastAsia="Times New Roman" w:hAnsi="Arial" w:cs="Arial"/>
        </w:rPr>
        <w:t xml:space="preserve"> increased from 0.6 </w:t>
      </w:r>
      <w:r w:rsidR="00427263" w:rsidRPr="00427263">
        <w:rPr>
          <w:rFonts w:ascii="Arial" w:eastAsia="Times New Roman" w:hAnsi="Arial" w:cs="Arial"/>
        </w:rPr>
        <w:t xml:space="preserve">million tons </w:t>
      </w:r>
      <w:r w:rsidR="00481283" w:rsidRPr="00734BB0">
        <w:rPr>
          <w:rFonts w:ascii="Arial" w:eastAsia="Times New Roman" w:hAnsi="Arial" w:cs="Arial"/>
        </w:rPr>
        <w:t xml:space="preserve">to 9.8 </w:t>
      </w:r>
      <w:r w:rsidR="00985D6D">
        <w:rPr>
          <w:rFonts w:ascii="Arial" w:eastAsia="Times New Roman" w:hAnsi="Arial" w:cs="Arial"/>
        </w:rPr>
        <w:t>m</w:t>
      </w:r>
      <w:r w:rsidR="00481283" w:rsidRPr="00734BB0">
        <w:rPr>
          <w:rFonts w:ascii="Arial" w:eastAsia="Times New Roman" w:hAnsi="Arial" w:cs="Arial"/>
        </w:rPr>
        <w:t xml:space="preserve">illion tons, </w:t>
      </w:r>
      <w:r w:rsidR="00481283">
        <w:rPr>
          <w:rFonts w:ascii="Arial" w:eastAsia="Times New Roman" w:hAnsi="Arial" w:cs="Arial"/>
        </w:rPr>
        <w:t xml:space="preserve">representing </w:t>
      </w:r>
      <w:r w:rsidR="00481283" w:rsidRPr="00734BB0">
        <w:rPr>
          <w:rFonts w:ascii="Arial" w:eastAsia="Times New Roman" w:hAnsi="Arial" w:cs="Arial"/>
        </w:rPr>
        <w:t xml:space="preserve">18% of global </w:t>
      </w:r>
      <w:r w:rsidR="00481283" w:rsidRPr="007512C9">
        <w:rPr>
          <w:rFonts w:ascii="Arial" w:eastAsia="Times New Roman" w:hAnsi="Arial" w:cs="Arial"/>
        </w:rPr>
        <w:t>palm oil production (Figure 2).</w:t>
      </w:r>
      <w:r w:rsidR="00481283" w:rsidRPr="00500239">
        <w:rPr>
          <w:rFonts w:ascii="Arial" w:eastAsia="Times New Roman" w:hAnsi="Arial" w:cs="Arial"/>
        </w:rPr>
        <w:t xml:space="preserve">  However, a large proportion of sustainable production is currently certified through sustainability offsets,</w:t>
      </w:r>
      <w:r w:rsidR="00481283" w:rsidRPr="00500239">
        <w:rPr>
          <w:rStyle w:val="EndnoteReference"/>
          <w:rFonts w:ascii="Arial" w:eastAsia="Times New Roman" w:hAnsi="Arial" w:cs="Arial"/>
        </w:rPr>
        <w:endnoteReference w:id="7"/>
      </w:r>
      <w:r w:rsidR="00481283" w:rsidRPr="00500239">
        <w:rPr>
          <w:rFonts w:ascii="Arial" w:eastAsia="Times New Roman" w:hAnsi="Arial" w:cs="Arial"/>
        </w:rPr>
        <w:t xml:space="preserve"> </w:t>
      </w:r>
      <w:r w:rsidR="007D2E3D" w:rsidRPr="00500239">
        <w:rPr>
          <w:rFonts w:ascii="Arial" w:eastAsia="Times New Roman" w:hAnsi="Arial" w:cs="Arial"/>
        </w:rPr>
        <w:t xml:space="preserve">which means that forest may still be lost in production. </w:t>
      </w:r>
      <w:r w:rsidR="0030265D">
        <w:rPr>
          <w:rFonts w:ascii="Arial" w:eastAsia="Times New Roman" w:hAnsi="Arial" w:cs="Arial"/>
        </w:rPr>
        <w:t xml:space="preserve"> </w:t>
      </w:r>
      <w:r w:rsidR="007D2E3D" w:rsidRPr="00500239">
        <w:rPr>
          <w:rFonts w:ascii="Arial" w:eastAsia="Times New Roman" w:hAnsi="Arial" w:cs="Arial"/>
        </w:rPr>
        <w:t xml:space="preserve"> Most production is still uncertified in major producing countries like Indonesia, Malaysia</w:t>
      </w:r>
      <w:r w:rsidR="00985D6D" w:rsidRPr="00500239">
        <w:rPr>
          <w:rFonts w:ascii="Arial" w:eastAsia="Times New Roman" w:hAnsi="Arial" w:cs="Arial"/>
        </w:rPr>
        <w:t>,</w:t>
      </w:r>
      <w:r w:rsidR="007D2E3D" w:rsidRPr="00500239">
        <w:rPr>
          <w:rFonts w:ascii="Arial" w:eastAsia="Times New Roman" w:hAnsi="Arial" w:cs="Arial"/>
        </w:rPr>
        <w:t xml:space="preserve"> and Thailand.</w:t>
      </w:r>
      <w:r w:rsidR="00481283" w:rsidRPr="00500239">
        <w:rPr>
          <w:rStyle w:val="EndnoteReference"/>
          <w:rFonts w:ascii="Arial" w:eastAsia="Times New Roman" w:hAnsi="Arial" w:cs="Arial"/>
        </w:rPr>
        <w:endnoteReference w:id="8"/>
      </w:r>
      <w:r w:rsidR="00481283" w:rsidRPr="00500239">
        <w:rPr>
          <w:rFonts w:ascii="Arial" w:eastAsia="Times New Roman" w:hAnsi="Arial" w:cs="Arial"/>
        </w:rPr>
        <w:t xml:space="preserve"> </w:t>
      </w:r>
    </w:p>
    <w:p w14:paraId="620CC1D0" w14:textId="77777777" w:rsidR="007D2E3D" w:rsidRPr="00500239" w:rsidRDefault="007D2E3D" w:rsidP="00797B0D">
      <w:pPr>
        <w:spacing w:before="120" w:after="120"/>
        <w:rPr>
          <w:rFonts w:ascii="Arial" w:eastAsia="Times New Roman" w:hAnsi="Arial" w:cs="Arial"/>
        </w:rPr>
      </w:pPr>
      <w:r w:rsidRPr="00500239">
        <w:rPr>
          <w:rFonts w:ascii="Arial" w:eastAsia="Times New Roman" w:hAnsi="Arial" w:cs="Arial"/>
        </w:rPr>
        <w:t xml:space="preserve">In contrast, the share of certified sustainable soybean production remained constant between 2008 and 2012 reaching a mere 2.1% of global soybean production by 2012.  In the coming years, the Round Table on Responsible Soy expects a doubling in market share </w:t>
      </w:r>
      <w:r w:rsidR="005370E7">
        <w:rPr>
          <w:rFonts w:ascii="Arial" w:eastAsia="Times New Roman" w:hAnsi="Arial" w:cs="Arial"/>
        </w:rPr>
        <w:t xml:space="preserve">of certified soy </w:t>
      </w:r>
      <w:r w:rsidRPr="00500239">
        <w:rPr>
          <w:rFonts w:ascii="Arial" w:eastAsia="Times New Roman" w:hAnsi="Arial" w:cs="Arial"/>
        </w:rPr>
        <w:t>among its members.</w:t>
      </w:r>
      <w:r w:rsidR="005E3900" w:rsidRPr="00500239">
        <w:rPr>
          <w:rStyle w:val="EndnoteReference"/>
          <w:rFonts w:ascii="Arial" w:eastAsia="Times New Roman" w:hAnsi="Arial" w:cs="Arial"/>
        </w:rPr>
        <w:endnoteReference w:id="9"/>
      </w:r>
      <w:r w:rsidR="005E3900" w:rsidRPr="00500239">
        <w:rPr>
          <w:rFonts w:ascii="Arial" w:eastAsia="Times New Roman" w:hAnsi="Arial" w:cs="Arial"/>
        </w:rPr>
        <w:t xml:space="preserve"> </w:t>
      </w:r>
    </w:p>
    <w:p w14:paraId="1E7438A8" w14:textId="77777777" w:rsidR="00481283" w:rsidRDefault="007D2E3D" w:rsidP="00797B0D">
      <w:pPr>
        <w:spacing w:before="120" w:after="120"/>
        <w:rPr>
          <w:rFonts w:ascii="Arial" w:eastAsia="Times New Roman" w:hAnsi="Arial" w:cs="Arial"/>
        </w:rPr>
      </w:pPr>
      <w:r w:rsidRPr="00D60280">
        <w:rPr>
          <w:rFonts w:ascii="Arial" w:eastAsia="Times New Roman" w:hAnsi="Arial" w:cs="Arial"/>
        </w:rPr>
        <w:t>According to the International Council of Forest and Paper</w:t>
      </w:r>
      <w:r w:rsidRPr="00D60280">
        <w:t xml:space="preserve"> </w:t>
      </w:r>
      <w:r w:rsidRPr="00D60280">
        <w:rPr>
          <w:rFonts w:ascii="Arial" w:eastAsia="Times New Roman" w:hAnsi="Arial" w:cs="Arial"/>
        </w:rPr>
        <w:t xml:space="preserve">Associations half the total industry-managed forests supplying pulp for paper are </w:t>
      </w:r>
      <w:r w:rsidR="00905B2D" w:rsidRPr="00D60280">
        <w:rPr>
          <w:rFonts w:ascii="Arial" w:eastAsia="Times New Roman" w:hAnsi="Arial" w:cs="Arial"/>
        </w:rPr>
        <w:t xml:space="preserve">under </w:t>
      </w:r>
      <w:r w:rsidRPr="00D60280">
        <w:rPr>
          <w:rFonts w:ascii="Arial" w:eastAsia="Times New Roman" w:hAnsi="Arial" w:cs="Arial"/>
        </w:rPr>
        <w:t>certifi</w:t>
      </w:r>
      <w:r w:rsidR="00905B2D" w:rsidRPr="00D60280">
        <w:rPr>
          <w:rFonts w:ascii="Arial" w:eastAsia="Times New Roman" w:hAnsi="Arial" w:cs="Arial"/>
        </w:rPr>
        <w:t xml:space="preserve">cation from </w:t>
      </w:r>
      <w:r w:rsidR="00985D6D" w:rsidRPr="00D60280">
        <w:rPr>
          <w:rFonts w:ascii="Arial" w:eastAsia="Times New Roman" w:hAnsi="Arial" w:cs="Arial"/>
        </w:rPr>
        <w:t>the</w:t>
      </w:r>
      <w:r w:rsidRPr="00D60280">
        <w:rPr>
          <w:rFonts w:ascii="Arial" w:eastAsia="Times New Roman" w:hAnsi="Arial" w:cs="Arial"/>
        </w:rPr>
        <w:t xml:space="preserve"> Forest Stewardship Council (FSC) </w:t>
      </w:r>
      <w:r w:rsidR="00D60280" w:rsidRPr="00D60280">
        <w:rPr>
          <w:rFonts w:ascii="Arial" w:eastAsia="Times New Roman" w:hAnsi="Arial" w:cs="Arial"/>
        </w:rPr>
        <w:t>or</w:t>
      </w:r>
      <w:r w:rsidRPr="00D60280">
        <w:rPr>
          <w:rFonts w:ascii="Arial" w:eastAsia="Times New Roman" w:hAnsi="Arial" w:cs="Arial"/>
        </w:rPr>
        <w:t xml:space="preserve"> </w:t>
      </w:r>
      <w:r w:rsidR="00985D6D" w:rsidRPr="00D60280">
        <w:rPr>
          <w:rFonts w:ascii="Arial" w:eastAsia="Times New Roman" w:hAnsi="Arial" w:cs="Arial"/>
        </w:rPr>
        <w:t xml:space="preserve">the </w:t>
      </w:r>
      <w:r w:rsidRPr="00D60280">
        <w:rPr>
          <w:rFonts w:ascii="Arial" w:eastAsia="Times New Roman" w:hAnsi="Arial" w:cs="Arial"/>
        </w:rPr>
        <w:t>Programme for the Endorsement of Forest Certification (PEFC).</w:t>
      </w:r>
      <w:r w:rsidR="00481283" w:rsidRPr="00D60280">
        <w:rPr>
          <w:rStyle w:val="EndnoteReference"/>
          <w:rFonts w:ascii="Arial" w:eastAsia="Times New Roman" w:hAnsi="Arial" w:cs="Arial"/>
        </w:rPr>
        <w:endnoteReference w:id="10"/>
      </w:r>
      <w:r w:rsidR="00481283" w:rsidRPr="00D60280">
        <w:rPr>
          <w:rFonts w:ascii="Arial" w:eastAsia="Times New Roman" w:hAnsi="Arial" w:cs="Arial"/>
        </w:rPr>
        <w:t xml:space="preserve">  </w:t>
      </w:r>
      <w:r w:rsidR="00905B2D" w:rsidRPr="00D60280">
        <w:rPr>
          <w:rFonts w:ascii="Arial" w:eastAsia="Times New Roman" w:hAnsi="Arial" w:cs="Arial"/>
        </w:rPr>
        <w:t>However, c</w:t>
      </w:r>
      <w:r w:rsidR="00481283" w:rsidRPr="00D60280">
        <w:rPr>
          <w:rFonts w:ascii="Arial" w:eastAsia="Times New Roman" w:hAnsi="Arial" w:cs="Arial"/>
        </w:rPr>
        <w:t>ertification has plateaued with three</w:t>
      </w:r>
      <w:r w:rsidR="007B48D3" w:rsidRPr="00D60280">
        <w:rPr>
          <w:rFonts w:ascii="Arial" w:eastAsia="Times New Roman" w:hAnsi="Arial" w:cs="Arial"/>
        </w:rPr>
        <w:t>-</w:t>
      </w:r>
      <w:r w:rsidR="00481283" w:rsidRPr="00D60280">
        <w:rPr>
          <w:rFonts w:ascii="Arial" w:eastAsia="Times New Roman" w:hAnsi="Arial" w:cs="Arial"/>
        </w:rPr>
        <w:t>quarters of the certified forest areas located in North America and</w:t>
      </w:r>
      <w:r w:rsidR="00481283" w:rsidRPr="00500239">
        <w:rPr>
          <w:rFonts w:ascii="Arial" w:eastAsia="Times New Roman" w:hAnsi="Arial" w:cs="Arial"/>
        </w:rPr>
        <w:t xml:space="preserve"> Western Europe.  </w:t>
      </w:r>
      <w:r w:rsidR="00427263" w:rsidRPr="00500239">
        <w:rPr>
          <w:rFonts w:ascii="Arial" w:eastAsia="Times New Roman" w:hAnsi="Arial" w:cs="Arial"/>
        </w:rPr>
        <w:t>Bringing more industrial</w:t>
      </w:r>
      <w:r w:rsidR="00427263">
        <w:rPr>
          <w:rFonts w:ascii="Arial" w:eastAsia="Times New Roman" w:hAnsi="Arial" w:cs="Arial"/>
        </w:rPr>
        <w:t xml:space="preserve"> forest under certification </w:t>
      </w:r>
      <w:r w:rsidR="00481283">
        <w:rPr>
          <w:rFonts w:ascii="Arial" w:eastAsia="Times New Roman" w:hAnsi="Arial" w:cs="Arial"/>
        </w:rPr>
        <w:t>will require the expansion of certification programs in developing countries.</w:t>
      </w:r>
    </w:p>
    <w:p w14:paraId="6BAE54AD" w14:textId="0FA9C2B7" w:rsidR="00481283" w:rsidRPr="00491823" w:rsidRDefault="00481283" w:rsidP="00491823">
      <w:pPr>
        <w:pStyle w:val="Caption"/>
        <w:rPr>
          <w:rFonts w:ascii="Arial" w:eastAsia="Times New Roman" w:hAnsi="Arial" w:cs="Arial"/>
          <w:b w:val="0"/>
          <w:bCs w:val="0"/>
          <w:color w:val="auto"/>
          <w:sz w:val="22"/>
          <w:szCs w:val="22"/>
        </w:rPr>
      </w:pPr>
      <w:r w:rsidRPr="00491823">
        <w:rPr>
          <w:rFonts w:ascii="Arial" w:eastAsia="Times New Roman" w:hAnsi="Arial" w:cs="Arial"/>
          <w:b w:val="0"/>
          <w:bCs w:val="0"/>
          <w:color w:val="auto"/>
          <w:sz w:val="22"/>
          <w:szCs w:val="22"/>
        </w:rPr>
        <w:t xml:space="preserve">There is no global certification standard on sustainably produced beef with market share information.  This leaves a monitoring gap in one of the major deforestation risk commodities. </w:t>
      </w:r>
    </w:p>
    <w:p w14:paraId="19F37446" w14:textId="77777777" w:rsidR="007D2E3D" w:rsidRPr="00B84DF5" w:rsidRDefault="00481283" w:rsidP="005C75C4">
      <w:pPr>
        <w:pStyle w:val="Heading4"/>
      </w:pPr>
      <w:r>
        <w:t xml:space="preserve">Figure </w:t>
      </w:r>
      <w:r>
        <w:fldChar w:fldCharType="begin"/>
      </w:r>
      <w:r>
        <w:instrText xml:space="preserve"> SEQ Figure \* ARABIC </w:instrText>
      </w:r>
      <w:r>
        <w:fldChar w:fldCharType="separate"/>
      </w:r>
      <w:r w:rsidR="00946E86">
        <w:rPr>
          <w:noProof/>
        </w:rPr>
        <w:t>2</w:t>
      </w:r>
      <w:r>
        <w:fldChar w:fldCharType="end"/>
      </w:r>
      <w:r>
        <w:t xml:space="preserve">: </w:t>
      </w:r>
      <w:r w:rsidR="00427263">
        <w:t>Global t</w:t>
      </w:r>
      <w:r w:rsidRPr="00B84DF5">
        <w:t xml:space="preserve">otal and certified palm oil production, 2008-12 </w:t>
      </w:r>
    </w:p>
    <w:p w14:paraId="2BC06BFC" w14:textId="77777777" w:rsidR="007D2E3D" w:rsidRPr="0031580C" w:rsidRDefault="007D2E3D" w:rsidP="00797B0D">
      <w:pPr>
        <w:ind w:left="284"/>
        <w:jc w:val="both"/>
      </w:pPr>
      <w:r w:rsidRPr="001866CD">
        <w:rPr>
          <w:noProof/>
          <w:lang w:val="en-US"/>
        </w:rPr>
        <w:drawing>
          <wp:inline distT="0" distB="0" distL="0" distR="0" wp14:anchorId="62CCEC2C" wp14:editId="6A8D32C4">
            <wp:extent cx="5278755" cy="1835150"/>
            <wp:effectExtent l="0" t="0" r="0" b="0"/>
            <wp:docPr id="1"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FB7220" w14:textId="77777777" w:rsidR="00905B2D" w:rsidRDefault="00905B2D" w:rsidP="00797B0D">
      <w:pPr>
        <w:spacing w:before="120" w:after="120"/>
        <w:rPr>
          <w:rFonts w:ascii="Arial" w:eastAsia="Times New Roman" w:hAnsi="Arial" w:cs="Arial"/>
          <w:sz w:val="18"/>
          <w:szCs w:val="18"/>
        </w:rPr>
      </w:pPr>
      <w:r w:rsidRPr="0054353D">
        <w:rPr>
          <w:rFonts w:ascii="Arial" w:eastAsia="Times New Roman" w:hAnsi="Arial" w:cs="Arial"/>
          <w:sz w:val="18"/>
          <w:szCs w:val="18"/>
        </w:rPr>
        <w:t xml:space="preserve">Production refers to the </w:t>
      </w:r>
      <w:r w:rsidR="00427263">
        <w:rPr>
          <w:rFonts w:ascii="Arial" w:eastAsia="Times New Roman" w:hAnsi="Arial" w:cs="Arial"/>
          <w:sz w:val="18"/>
          <w:szCs w:val="18"/>
        </w:rPr>
        <w:t>g</w:t>
      </w:r>
      <w:r w:rsidRPr="0054353D">
        <w:rPr>
          <w:rFonts w:ascii="Arial" w:eastAsia="Times New Roman" w:hAnsi="Arial" w:cs="Arial"/>
          <w:sz w:val="18"/>
          <w:szCs w:val="18"/>
        </w:rPr>
        <w:t xml:space="preserve">lobal production of palm oil. Certified Production (RSPO) refers to the production with a certification from </w:t>
      </w:r>
      <w:r w:rsidRPr="007512C9">
        <w:rPr>
          <w:rFonts w:ascii="Arial" w:eastAsia="Times New Roman" w:hAnsi="Arial" w:cs="Arial"/>
          <w:sz w:val="18"/>
          <w:szCs w:val="18"/>
        </w:rPr>
        <w:t xml:space="preserve">the </w:t>
      </w:r>
      <w:r w:rsidRPr="005C75C4">
        <w:rPr>
          <w:rFonts w:ascii="Arial" w:eastAsia="Times New Roman" w:hAnsi="Arial" w:cs="Arial"/>
          <w:sz w:val="18"/>
          <w:szCs w:val="18"/>
        </w:rPr>
        <w:t>Roundtable on Sustainable Palm Oil</w:t>
      </w:r>
      <w:r w:rsidRPr="007512C9">
        <w:rPr>
          <w:rFonts w:ascii="Arial" w:eastAsia="Times New Roman" w:hAnsi="Arial" w:cs="Arial"/>
          <w:sz w:val="18"/>
          <w:szCs w:val="18"/>
        </w:rPr>
        <w:t>.</w:t>
      </w:r>
    </w:p>
    <w:p w14:paraId="3C55E55B" w14:textId="7E9F9190" w:rsidR="00905B2D" w:rsidRPr="005C75C4" w:rsidRDefault="00905B2D" w:rsidP="005C75C4">
      <w:pPr>
        <w:pBdr>
          <w:bottom w:val="single" w:sz="4" w:space="1" w:color="auto"/>
        </w:pBdr>
        <w:spacing w:before="120" w:after="120"/>
        <w:rPr>
          <w:rFonts w:ascii="Arial" w:eastAsia="Times New Roman" w:hAnsi="Arial" w:cs="Arial"/>
          <w:sz w:val="18"/>
          <w:szCs w:val="18"/>
        </w:rPr>
      </w:pPr>
      <w:r w:rsidRPr="005C75C4">
        <w:rPr>
          <w:rFonts w:ascii="Arial" w:eastAsia="Times New Roman" w:hAnsi="Arial" w:cs="Arial"/>
          <w:sz w:val="18"/>
          <w:szCs w:val="18"/>
        </w:rPr>
        <w:t xml:space="preserve">Source: Climate Focus calculations based on data </w:t>
      </w:r>
      <w:r w:rsidR="00523F76">
        <w:rPr>
          <w:rFonts w:ascii="Arial" w:eastAsia="Times New Roman" w:hAnsi="Arial" w:cs="Arial"/>
          <w:sz w:val="18"/>
          <w:szCs w:val="18"/>
        </w:rPr>
        <w:t>from</w:t>
      </w:r>
      <w:r w:rsidRPr="005C75C4">
        <w:rPr>
          <w:rFonts w:ascii="Arial" w:eastAsia="Times New Roman" w:hAnsi="Arial" w:cs="Arial"/>
          <w:sz w:val="18"/>
          <w:szCs w:val="18"/>
        </w:rPr>
        <w:t xml:space="preserve"> the Roundtable on Sustainable Palm Oil </w:t>
      </w:r>
      <w:r w:rsidR="000A06A9">
        <w:rPr>
          <w:rFonts w:ascii="Arial" w:eastAsia="Times New Roman" w:hAnsi="Arial" w:cs="Arial"/>
          <w:sz w:val="18"/>
          <w:szCs w:val="18"/>
        </w:rPr>
        <w:t>(</w:t>
      </w:r>
      <w:r w:rsidRPr="005C75C4">
        <w:rPr>
          <w:rFonts w:ascii="Arial" w:eastAsia="Times New Roman" w:hAnsi="Arial" w:cs="Arial"/>
          <w:sz w:val="18"/>
          <w:szCs w:val="18"/>
        </w:rPr>
        <w:t>2015</w:t>
      </w:r>
      <w:r w:rsidR="000A06A9">
        <w:rPr>
          <w:rFonts w:ascii="Arial" w:eastAsia="Times New Roman" w:hAnsi="Arial" w:cs="Arial"/>
          <w:sz w:val="18"/>
          <w:szCs w:val="18"/>
        </w:rPr>
        <w:t>)</w:t>
      </w:r>
      <w:r w:rsidR="00523F76">
        <w:rPr>
          <w:rFonts w:ascii="Arial" w:eastAsia="Times New Roman" w:hAnsi="Arial" w:cs="Arial"/>
          <w:sz w:val="18"/>
          <w:szCs w:val="18"/>
        </w:rPr>
        <w:t>, and FAOSTAT for the g</w:t>
      </w:r>
      <w:r w:rsidR="00523F76" w:rsidRPr="00523F76">
        <w:rPr>
          <w:rFonts w:ascii="Arial" w:eastAsia="Times New Roman" w:hAnsi="Arial" w:cs="Arial"/>
          <w:sz w:val="18"/>
          <w:szCs w:val="18"/>
        </w:rPr>
        <w:t>lobal production data for palm oil</w:t>
      </w:r>
      <w:r w:rsidRPr="005C75C4">
        <w:rPr>
          <w:rFonts w:ascii="Arial" w:eastAsia="Times New Roman" w:hAnsi="Arial" w:cs="Arial"/>
          <w:sz w:val="18"/>
          <w:szCs w:val="18"/>
        </w:rPr>
        <w:t xml:space="preserve">.   </w:t>
      </w:r>
    </w:p>
    <w:p w14:paraId="464CA295" w14:textId="77777777" w:rsidR="00905B2D" w:rsidRDefault="00905B2D" w:rsidP="00797B0D">
      <w:pPr>
        <w:spacing w:before="120" w:after="120"/>
        <w:rPr>
          <w:rFonts w:ascii="Arial" w:eastAsia="Times New Roman" w:hAnsi="Arial" w:cs="Arial"/>
        </w:rPr>
      </w:pPr>
    </w:p>
    <w:p w14:paraId="050615C2" w14:textId="7DCAFBA1" w:rsidR="00481283" w:rsidRDefault="00905B2D" w:rsidP="00797B0D">
      <w:pPr>
        <w:spacing w:before="120" w:after="120"/>
        <w:rPr>
          <w:rFonts w:ascii="Arial" w:eastAsia="Times New Roman" w:hAnsi="Arial" w:cs="Arial"/>
        </w:rPr>
      </w:pPr>
      <w:r w:rsidRPr="000E1D87">
        <w:rPr>
          <w:rFonts w:ascii="Arial" w:eastAsia="Times New Roman" w:hAnsi="Arial" w:cs="Arial"/>
          <w:i/>
        </w:rPr>
        <w:t>Indicator 2.</w:t>
      </w:r>
      <w:r w:rsidRPr="005C75C4">
        <w:rPr>
          <w:rFonts w:ascii="Arial" w:eastAsia="Times New Roman" w:hAnsi="Arial" w:cs="Arial"/>
          <w:color w:val="365F91" w:themeColor="accent1" w:themeShade="BF"/>
        </w:rPr>
        <w:t xml:space="preserve"> </w:t>
      </w:r>
      <w:r w:rsidR="0030265D">
        <w:rPr>
          <w:rFonts w:ascii="Arial" w:eastAsia="Times New Roman" w:hAnsi="Arial" w:cs="Arial"/>
          <w:color w:val="365F91" w:themeColor="accent1" w:themeShade="BF"/>
        </w:rPr>
        <w:t xml:space="preserve"> </w:t>
      </w:r>
      <w:r w:rsidRPr="0030265D">
        <w:rPr>
          <w:rFonts w:ascii="Arial" w:eastAsia="Times New Roman" w:hAnsi="Arial" w:cs="Arial"/>
        </w:rPr>
        <w:t>T</w:t>
      </w:r>
      <w:r w:rsidR="007D2E3D" w:rsidRPr="00734BB0">
        <w:rPr>
          <w:rFonts w:ascii="Arial" w:eastAsia="Times New Roman" w:hAnsi="Arial" w:cs="Arial"/>
        </w:rPr>
        <w:t xml:space="preserve">he number of pledges by corporations to reduce deforestation risk in </w:t>
      </w:r>
      <w:r w:rsidR="007D2E3D">
        <w:rPr>
          <w:rFonts w:ascii="Arial" w:eastAsia="Times New Roman" w:hAnsi="Arial" w:cs="Arial"/>
        </w:rPr>
        <w:t xml:space="preserve">their </w:t>
      </w:r>
      <w:r w:rsidR="007D2E3D" w:rsidRPr="00734BB0">
        <w:rPr>
          <w:rFonts w:ascii="Arial" w:eastAsia="Times New Roman" w:hAnsi="Arial" w:cs="Arial"/>
        </w:rPr>
        <w:t>production, supply, and procurement of commodities has rapidly</w:t>
      </w:r>
      <w:r w:rsidR="007D2E3D">
        <w:rPr>
          <w:rFonts w:ascii="Arial" w:eastAsia="Times New Roman" w:hAnsi="Arial" w:cs="Arial"/>
        </w:rPr>
        <w:t xml:space="preserve"> increased</w:t>
      </w:r>
      <w:r w:rsidR="007D2E3D" w:rsidRPr="00734BB0">
        <w:rPr>
          <w:rFonts w:ascii="Arial" w:eastAsia="Times New Roman" w:hAnsi="Arial" w:cs="Arial"/>
        </w:rPr>
        <w:t xml:space="preserve"> from </w:t>
      </w:r>
      <w:r w:rsidR="00896CEB">
        <w:rPr>
          <w:rFonts w:ascii="Arial" w:eastAsia="Times New Roman" w:hAnsi="Arial" w:cs="Arial"/>
        </w:rPr>
        <w:t xml:space="preserve">the </w:t>
      </w:r>
      <w:r w:rsidR="007D2E3D" w:rsidRPr="00734BB0">
        <w:rPr>
          <w:rFonts w:ascii="Arial" w:eastAsia="Times New Roman" w:hAnsi="Arial" w:cs="Arial"/>
        </w:rPr>
        <w:t xml:space="preserve">single digits </w:t>
      </w:r>
      <w:r w:rsidR="00896CEB">
        <w:rPr>
          <w:rFonts w:ascii="Arial" w:eastAsia="Times New Roman" w:hAnsi="Arial" w:cs="Arial"/>
        </w:rPr>
        <w:t xml:space="preserve">in </w:t>
      </w:r>
      <w:r w:rsidR="00896CEB" w:rsidRPr="00734BB0">
        <w:rPr>
          <w:rFonts w:ascii="Arial" w:eastAsia="Times New Roman" w:hAnsi="Arial" w:cs="Arial"/>
        </w:rPr>
        <w:t>2009</w:t>
      </w:r>
      <w:r w:rsidR="00896CEB">
        <w:rPr>
          <w:rFonts w:ascii="Arial" w:eastAsia="Times New Roman" w:hAnsi="Arial" w:cs="Arial"/>
        </w:rPr>
        <w:t xml:space="preserve"> </w:t>
      </w:r>
      <w:r w:rsidR="007D2E3D" w:rsidRPr="00734BB0">
        <w:rPr>
          <w:rFonts w:ascii="Arial" w:eastAsia="Times New Roman" w:hAnsi="Arial" w:cs="Arial"/>
        </w:rPr>
        <w:t xml:space="preserve">to </w:t>
      </w:r>
      <w:r w:rsidR="00A834BF">
        <w:rPr>
          <w:rFonts w:ascii="Arial" w:eastAsia="Times New Roman" w:hAnsi="Arial" w:cs="Arial"/>
        </w:rPr>
        <w:t xml:space="preserve">the </w:t>
      </w:r>
      <w:r w:rsidR="007D2E3D">
        <w:rPr>
          <w:rFonts w:ascii="Arial" w:eastAsia="Times New Roman" w:hAnsi="Arial" w:cs="Arial"/>
        </w:rPr>
        <w:t>hundreds</w:t>
      </w:r>
      <w:r w:rsidR="007D2E3D" w:rsidRPr="00734BB0">
        <w:rPr>
          <w:rFonts w:ascii="Arial" w:eastAsia="Times New Roman" w:hAnsi="Arial" w:cs="Arial"/>
        </w:rPr>
        <w:t xml:space="preserve"> </w:t>
      </w:r>
      <w:r w:rsidR="007B4C43">
        <w:rPr>
          <w:rFonts w:ascii="Arial" w:eastAsia="Times New Roman" w:hAnsi="Arial" w:cs="Arial"/>
        </w:rPr>
        <w:t>by</w:t>
      </w:r>
      <w:r w:rsidR="007D2E3D" w:rsidRPr="00734BB0">
        <w:rPr>
          <w:rFonts w:ascii="Arial" w:eastAsia="Times New Roman" w:hAnsi="Arial" w:cs="Arial"/>
        </w:rPr>
        <w:t xml:space="preserve"> September 2015</w:t>
      </w:r>
      <w:r w:rsidR="00896CEB">
        <w:rPr>
          <w:rFonts w:ascii="Arial" w:eastAsia="Times New Roman" w:hAnsi="Arial" w:cs="Arial"/>
        </w:rPr>
        <w:t>,</w:t>
      </w:r>
      <w:r w:rsidR="007D2E3D" w:rsidRPr="00734BB0">
        <w:rPr>
          <w:rFonts w:ascii="Arial" w:eastAsia="Times New Roman" w:hAnsi="Arial" w:cs="Arial"/>
        </w:rPr>
        <w:t xml:space="preserve"> </w:t>
      </w:r>
      <w:r>
        <w:rPr>
          <w:rFonts w:ascii="Arial" w:eastAsia="Times New Roman" w:hAnsi="Arial" w:cs="Arial"/>
        </w:rPr>
        <w:t>a</w:t>
      </w:r>
      <w:r w:rsidRPr="00905B2D">
        <w:rPr>
          <w:rFonts w:ascii="Arial" w:eastAsia="Times New Roman" w:hAnsi="Arial" w:cs="Arial"/>
        </w:rPr>
        <w:t xml:space="preserve">ccording to </w:t>
      </w:r>
      <w:r w:rsidR="007B48E3">
        <w:rPr>
          <w:rFonts w:ascii="Arial" w:eastAsia="Times New Roman" w:hAnsi="Arial" w:cs="Arial"/>
        </w:rPr>
        <w:t xml:space="preserve">Forest </w:t>
      </w:r>
      <w:r w:rsidR="007B48E3" w:rsidRPr="006535C2">
        <w:rPr>
          <w:rFonts w:ascii="Arial" w:eastAsia="Times New Roman" w:hAnsi="Arial" w:cs="Arial"/>
        </w:rPr>
        <w:t>Trends</w:t>
      </w:r>
      <w:r w:rsidR="006535C2" w:rsidRPr="006535C2">
        <w:rPr>
          <w:rFonts w:ascii="Arial" w:eastAsia="Times New Roman" w:hAnsi="Arial" w:cs="Arial"/>
        </w:rPr>
        <w:t>’</w:t>
      </w:r>
      <w:r w:rsidR="007B48D3" w:rsidRPr="006535C2">
        <w:rPr>
          <w:rFonts w:ascii="Arial" w:eastAsia="Times New Roman" w:hAnsi="Arial" w:cs="Arial"/>
        </w:rPr>
        <w:t xml:space="preserve"> </w:t>
      </w:r>
      <w:r w:rsidR="007B4C43" w:rsidRPr="006535C2">
        <w:rPr>
          <w:rFonts w:ascii="Arial" w:eastAsia="Times New Roman" w:hAnsi="Arial" w:cs="Arial"/>
        </w:rPr>
        <w:t>S</w:t>
      </w:r>
      <w:r w:rsidR="007B48D3" w:rsidRPr="005C75C4">
        <w:rPr>
          <w:rFonts w:ascii="Arial" w:eastAsia="Times New Roman" w:hAnsi="Arial" w:cs="Arial"/>
        </w:rPr>
        <w:t>upply</w:t>
      </w:r>
      <w:r w:rsidR="007B48E3" w:rsidRPr="005C75C4">
        <w:rPr>
          <w:rFonts w:ascii="Arial" w:eastAsia="Times New Roman" w:hAnsi="Arial" w:cs="Arial"/>
        </w:rPr>
        <w:t>-</w:t>
      </w:r>
      <w:r w:rsidR="007B48D3" w:rsidRPr="005C75C4">
        <w:rPr>
          <w:rFonts w:ascii="Arial" w:eastAsia="Times New Roman" w:hAnsi="Arial" w:cs="Arial"/>
        </w:rPr>
        <w:t>Ch</w:t>
      </w:r>
      <w:r w:rsidRPr="006535C2">
        <w:rPr>
          <w:rFonts w:ascii="Arial" w:eastAsia="Times New Roman" w:hAnsi="Arial" w:cs="Arial"/>
        </w:rPr>
        <w:t>ange</w:t>
      </w:r>
      <w:r w:rsidR="007B48E3" w:rsidRPr="005C75C4">
        <w:rPr>
          <w:rFonts w:ascii="Arial" w:eastAsia="Times New Roman" w:hAnsi="Arial" w:cs="Arial"/>
        </w:rPr>
        <w:t>.org</w:t>
      </w:r>
      <w:r w:rsidR="006535C2" w:rsidRPr="006535C2">
        <w:rPr>
          <w:rFonts w:ascii="Arial" w:eastAsia="Times New Roman" w:hAnsi="Arial" w:cs="Arial"/>
        </w:rPr>
        <w:t xml:space="preserve"> platform</w:t>
      </w:r>
      <w:r w:rsidR="006535C2">
        <w:rPr>
          <w:rFonts w:ascii="Arial" w:eastAsia="Times New Roman" w:hAnsi="Arial" w:cs="Arial"/>
        </w:rPr>
        <w:t>, which tracks corporate commitments</w:t>
      </w:r>
      <w:r w:rsidRPr="00905B2D">
        <w:rPr>
          <w:rFonts w:ascii="Arial" w:eastAsia="Times New Roman" w:hAnsi="Arial" w:cs="Arial"/>
        </w:rPr>
        <w:t xml:space="preserve"> </w:t>
      </w:r>
      <w:r w:rsidR="007D2E3D">
        <w:rPr>
          <w:rFonts w:ascii="Arial" w:eastAsia="Times New Roman" w:hAnsi="Arial" w:cs="Arial"/>
        </w:rPr>
        <w:t>(</w:t>
      </w:r>
      <w:r w:rsidR="007D2E3D">
        <w:rPr>
          <w:rFonts w:ascii="Arial" w:eastAsia="Times New Roman" w:hAnsi="Arial" w:cs="Arial"/>
        </w:rPr>
        <w:fldChar w:fldCharType="begin"/>
      </w:r>
      <w:r w:rsidR="007D2E3D">
        <w:rPr>
          <w:rFonts w:ascii="Arial" w:eastAsia="Times New Roman" w:hAnsi="Arial" w:cs="Arial"/>
        </w:rPr>
        <w:instrText xml:space="preserve"> REF _Ref307987753 \h </w:instrText>
      </w:r>
      <w:r w:rsidR="007D2E3D">
        <w:rPr>
          <w:rFonts w:ascii="Arial" w:eastAsia="Times New Roman" w:hAnsi="Arial" w:cs="Arial"/>
        </w:rPr>
      </w:r>
      <w:r w:rsidR="007D2E3D">
        <w:rPr>
          <w:rFonts w:ascii="Arial" w:eastAsia="Times New Roman" w:hAnsi="Arial" w:cs="Arial"/>
        </w:rPr>
        <w:fldChar w:fldCharType="separate"/>
      </w:r>
      <w:r w:rsidR="00946E86" w:rsidRPr="000E2233">
        <w:rPr>
          <w:rFonts w:ascii="Arial" w:eastAsia="Times New Roman" w:hAnsi="Arial" w:cs="Arial"/>
        </w:rPr>
        <w:t>Figure 3</w:t>
      </w:r>
      <w:r w:rsidR="007D2E3D">
        <w:rPr>
          <w:rFonts w:ascii="Arial" w:eastAsia="Times New Roman" w:hAnsi="Arial" w:cs="Arial"/>
        </w:rPr>
        <w:fldChar w:fldCharType="end"/>
      </w:r>
      <w:r w:rsidR="007D2E3D" w:rsidRPr="00734BB0">
        <w:rPr>
          <w:rFonts w:ascii="Arial" w:eastAsia="Times New Roman" w:hAnsi="Arial" w:cs="Arial"/>
        </w:rPr>
        <w:t>).</w:t>
      </w:r>
      <w:r w:rsidR="00481283">
        <w:rPr>
          <w:rStyle w:val="EndnoteReference"/>
          <w:rFonts w:ascii="Arial" w:eastAsia="Times New Roman" w:hAnsi="Arial" w:cs="Arial"/>
        </w:rPr>
        <w:endnoteReference w:id="11"/>
      </w:r>
      <w:r w:rsidR="00481283">
        <w:rPr>
          <w:rFonts w:ascii="Arial" w:eastAsia="Times New Roman" w:hAnsi="Arial" w:cs="Arial"/>
          <w:vertAlign w:val="superscript"/>
        </w:rPr>
        <w:t xml:space="preserve">  </w:t>
      </w:r>
      <w:r w:rsidR="00896CEB">
        <w:rPr>
          <w:rFonts w:ascii="Arial" w:eastAsia="Times New Roman" w:hAnsi="Arial" w:cs="Arial"/>
        </w:rPr>
        <w:t>Although many large companies</w:t>
      </w:r>
      <w:r w:rsidR="00896CEB" w:rsidRPr="00B366C3">
        <w:rPr>
          <w:rFonts w:ascii="Arial" w:eastAsia="Times New Roman" w:hAnsi="Arial" w:cs="Arial"/>
        </w:rPr>
        <w:t xml:space="preserve"> that play a significant role in th</w:t>
      </w:r>
      <w:r w:rsidR="00896CEB">
        <w:rPr>
          <w:rFonts w:ascii="Arial" w:eastAsia="Times New Roman" w:hAnsi="Arial" w:cs="Arial"/>
        </w:rPr>
        <w:t xml:space="preserve">ese supply chains have </w:t>
      </w:r>
      <w:r w:rsidR="00896CEB" w:rsidRPr="00B366C3">
        <w:rPr>
          <w:rFonts w:ascii="Arial" w:eastAsia="Times New Roman" w:hAnsi="Arial" w:cs="Arial"/>
        </w:rPr>
        <w:t>made commitments</w:t>
      </w:r>
      <w:r w:rsidR="00896CEB">
        <w:rPr>
          <w:rFonts w:ascii="Arial" w:eastAsia="Times New Roman" w:hAnsi="Arial" w:cs="Arial"/>
        </w:rPr>
        <w:t>, t</w:t>
      </w:r>
      <w:r w:rsidR="00481283" w:rsidRPr="00734BB0">
        <w:rPr>
          <w:rFonts w:ascii="Arial" w:eastAsia="Times New Roman" w:hAnsi="Arial" w:cs="Arial"/>
        </w:rPr>
        <w:t xml:space="preserve">he percentage of </w:t>
      </w:r>
      <w:r w:rsidR="007B48D3">
        <w:rPr>
          <w:rFonts w:ascii="Arial" w:eastAsia="Times New Roman" w:hAnsi="Arial" w:cs="Arial"/>
        </w:rPr>
        <w:t xml:space="preserve">companies </w:t>
      </w:r>
      <w:r w:rsidR="00481283" w:rsidRPr="00734BB0">
        <w:rPr>
          <w:rFonts w:ascii="Arial" w:eastAsia="Times New Roman" w:hAnsi="Arial" w:cs="Arial"/>
        </w:rPr>
        <w:t>in the major commodity supply chains that have made pledges</w:t>
      </w:r>
      <w:r w:rsidR="00481283">
        <w:rPr>
          <w:rFonts w:ascii="Arial" w:eastAsia="Times New Roman" w:hAnsi="Arial" w:cs="Arial"/>
        </w:rPr>
        <w:t xml:space="preserve"> </w:t>
      </w:r>
      <w:r w:rsidR="00481283" w:rsidRPr="00734BB0">
        <w:rPr>
          <w:rFonts w:ascii="Arial" w:eastAsia="Times New Roman" w:hAnsi="Arial" w:cs="Arial"/>
        </w:rPr>
        <w:t>remains low</w:t>
      </w:r>
      <w:r w:rsidR="00896CEB">
        <w:rPr>
          <w:rFonts w:ascii="Arial" w:eastAsia="Times New Roman" w:hAnsi="Arial" w:cs="Arial"/>
        </w:rPr>
        <w:t>.</w:t>
      </w:r>
      <w:r w:rsidR="00481283">
        <w:rPr>
          <w:rFonts w:ascii="Arial" w:eastAsia="Times New Roman" w:hAnsi="Arial" w:cs="Arial"/>
        </w:rPr>
        <w:t xml:space="preserve"> </w:t>
      </w:r>
    </w:p>
    <w:p w14:paraId="557D6EF8" w14:textId="77777777" w:rsidR="00481283" w:rsidRPr="004200FA" w:rsidRDefault="00481283" w:rsidP="005C75C4">
      <w:pPr>
        <w:pStyle w:val="Heading4"/>
      </w:pPr>
      <w:bookmarkStart w:id="2" w:name="_Ref307987753"/>
      <w:bookmarkStart w:id="3" w:name="_Ref433901149"/>
      <w:bookmarkStart w:id="4" w:name="_Ref432670536"/>
      <w:r>
        <w:t xml:space="preserve">Figure </w:t>
      </w:r>
      <w:r>
        <w:fldChar w:fldCharType="begin"/>
      </w:r>
      <w:r>
        <w:instrText xml:space="preserve"> SEQ Figure \* ARABIC </w:instrText>
      </w:r>
      <w:r>
        <w:fldChar w:fldCharType="separate"/>
      </w:r>
      <w:r w:rsidR="00946E86">
        <w:rPr>
          <w:noProof/>
        </w:rPr>
        <w:t>3</w:t>
      </w:r>
      <w:r>
        <w:fldChar w:fldCharType="end"/>
      </w:r>
      <w:bookmarkEnd w:id="2"/>
      <w:r>
        <w:t xml:space="preserve">: </w:t>
      </w:r>
      <w:bookmarkStart w:id="5" w:name="_Ref307987747"/>
      <w:bookmarkEnd w:id="3"/>
      <w:bookmarkEnd w:id="4"/>
      <w:r w:rsidR="000A06A9">
        <w:t>N</w:t>
      </w:r>
      <w:r w:rsidRPr="004200FA">
        <w:t xml:space="preserve">umber of </w:t>
      </w:r>
      <w:r w:rsidR="00896CEB">
        <w:t xml:space="preserve">companies making </w:t>
      </w:r>
      <w:r w:rsidRPr="004200FA">
        <w:t>commitments to reduce deforestation</w:t>
      </w:r>
      <w:r w:rsidR="00896CEB">
        <w:t>, 2009-14</w:t>
      </w:r>
      <w:r w:rsidRPr="004200FA">
        <w:t xml:space="preserve"> </w:t>
      </w:r>
      <w:bookmarkEnd w:id="5"/>
    </w:p>
    <w:p w14:paraId="48170279" w14:textId="77777777" w:rsidR="00481283" w:rsidRDefault="00481283" w:rsidP="00797B0D">
      <w:pPr>
        <w:spacing w:before="240"/>
        <w:ind w:left="284"/>
      </w:pPr>
      <w:r w:rsidRPr="001866CD">
        <w:rPr>
          <w:noProof/>
          <w:lang w:val="en-US"/>
        </w:rPr>
        <w:drawing>
          <wp:inline distT="0" distB="0" distL="0" distR="0" wp14:anchorId="45E180CA" wp14:editId="77169B53">
            <wp:extent cx="5943600" cy="2449195"/>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35C6C8C1" w14:textId="1859F4E6" w:rsidR="00896CEB" w:rsidRPr="00C40D07" w:rsidRDefault="00896CEB" w:rsidP="00545240">
      <w:pPr>
        <w:pBdr>
          <w:bottom w:val="single" w:sz="4" w:space="1" w:color="auto"/>
        </w:pBdr>
        <w:spacing w:before="120" w:after="120"/>
        <w:rPr>
          <w:rFonts w:ascii="Arial" w:eastAsia="Times New Roman" w:hAnsi="Arial" w:cs="Arial"/>
          <w:bCs/>
          <w:sz w:val="18"/>
          <w:szCs w:val="18"/>
        </w:rPr>
      </w:pPr>
      <w:r w:rsidRPr="00C40D07">
        <w:rPr>
          <w:rFonts w:ascii="Arial" w:eastAsia="Times New Roman" w:hAnsi="Arial" w:cs="Arial"/>
          <w:bCs/>
          <w:sz w:val="18"/>
          <w:szCs w:val="18"/>
        </w:rPr>
        <w:t xml:space="preserve">Source: </w:t>
      </w:r>
      <w:r w:rsidR="00C40D07" w:rsidRPr="00C40D07">
        <w:rPr>
          <w:rFonts w:ascii="Arial" w:eastAsia="Times New Roman" w:hAnsi="Arial" w:cs="Arial"/>
          <w:bCs/>
          <w:sz w:val="18"/>
          <w:szCs w:val="18"/>
        </w:rPr>
        <w:t xml:space="preserve">Courtesy of Supply Change, a project of Forest Trends. 2015. </w:t>
      </w:r>
      <w:r w:rsidR="00C40D07">
        <w:rPr>
          <w:rFonts w:ascii="Arial" w:eastAsia="Times New Roman" w:hAnsi="Arial" w:cs="Arial"/>
          <w:bCs/>
          <w:sz w:val="18"/>
          <w:szCs w:val="18"/>
        </w:rPr>
        <w:t>www.supply-change.org</w:t>
      </w:r>
    </w:p>
    <w:p w14:paraId="26106410" w14:textId="77777777" w:rsidR="00AE40C4" w:rsidRDefault="00AE40C4" w:rsidP="00545B07">
      <w:pPr>
        <w:spacing w:before="120" w:after="120"/>
        <w:rPr>
          <w:rFonts w:ascii="Arial" w:eastAsia="Times New Roman" w:hAnsi="Arial" w:cs="Arial"/>
        </w:rPr>
      </w:pPr>
    </w:p>
    <w:p w14:paraId="5DDB8C62" w14:textId="77777777" w:rsidR="00481283" w:rsidRPr="007512C9" w:rsidRDefault="00481283" w:rsidP="00545B07">
      <w:pPr>
        <w:spacing w:before="120" w:after="120"/>
        <w:rPr>
          <w:rFonts w:ascii="Arial" w:eastAsia="Times New Roman" w:hAnsi="Arial" w:cs="Arial"/>
        </w:rPr>
      </w:pPr>
      <w:r w:rsidRPr="007512C9">
        <w:rPr>
          <w:rFonts w:ascii="Arial" w:eastAsia="Times New Roman" w:hAnsi="Arial" w:cs="Arial"/>
        </w:rPr>
        <w:t xml:space="preserve">According to </w:t>
      </w:r>
      <w:r w:rsidRPr="00500239">
        <w:rPr>
          <w:rFonts w:ascii="Arial" w:eastAsia="Times New Roman" w:hAnsi="Arial" w:cs="Arial"/>
        </w:rPr>
        <w:t>Forest 500,</w:t>
      </w:r>
      <w:r w:rsidRPr="007512C9">
        <w:rPr>
          <w:rStyle w:val="EndnoteReference"/>
          <w:rFonts w:ascii="Arial" w:eastAsia="Times New Roman" w:hAnsi="Arial" w:cs="Arial"/>
        </w:rPr>
        <w:endnoteReference w:id="12"/>
      </w:r>
      <w:r w:rsidRPr="007512C9">
        <w:rPr>
          <w:rFonts w:ascii="Arial" w:eastAsia="Times New Roman" w:hAnsi="Arial" w:cs="Arial"/>
        </w:rPr>
        <w:t xml:space="preserve"> </w:t>
      </w:r>
      <w:r w:rsidR="007D2E3D" w:rsidRPr="007512C9">
        <w:rPr>
          <w:rFonts w:ascii="Arial" w:eastAsia="Times New Roman" w:hAnsi="Arial" w:cs="Arial"/>
        </w:rPr>
        <w:t xml:space="preserve">an initiative of the </w:t>
      </w:r>
      <w:r w:rsidR="007D2E3D" w:rsidRPr="00500239">
        <w:rPr>
          <w:rFonts w:ascii="Arial" w:eastAsia="Times New Roman" w:hAnsi="Arial" w:cs="Arial"/>
        </w:rPr>
        <w:t xml:space="preserve">Global Canopy Programme, only 7% of companies identified as </w:t>
      </w:r>
      <w:r w:rsidR="00896CEB" w:rsidRPr="00500239">
        <w:rPr>
          <w:rFonts w:ascii="Arial" w:eastAsia="Times New Roman" w:hAnsi="Arial" w:cs="Arial"/>
        </w:rPr>
        <w:t>“</w:t>
      </w:r>
      <w:r w:rsidR="007D2E3D" w:rsidRPr="00500239">
        <w:rPr>
          <w:rFonts w:ascii="Arial" w:eastAsia="Times New Roman" w:hAnsi="Arial" w:cs="Arial"/>
        </w:rPr>
        <w:t>powerbrokers</w:t>
      </w:r>
      <w:r w:rsidR="00896CEB" w:rsidRPr="00500239">
        <w:rPr>
          <w:rFonts w:ascii="Arial" w:eastAsia="Times New Roman" w:hAnsi="Arial" w:cs="Arial"/>
        </w:rPr>
        <w:t>”</w:t>
      </w:r>
      <w:r w:rsidR="007D2E3D" w:rsidRPr="00500239">
        <w:rPr>
          <w:rFonts w:ascii="Arial" w:eastAsia="Times New Roman" w:hAnsi="Arial" w:cs="Arial"/>
        </w:rPr>
        <w:t xml:space="preserve"> in these agricultural supply chains have zero or zero net deforestation commitments cover</w:t>
      </w:r>
      <w:r w:rsidR="00896CEB" w:rsidRPr="00500239">
        <w:rPr>
          <w:rFonts w:ascii="Arial" w:eastAsia="Times New Roman" w:hAnsi="Arial" w:cs="Arial"/>
        </w:rPr>
        <w:t>ing</w:t>
      </w:r>
      <w:r w:rsidR="007D2E3D" w:rsidRPr="00500239">
        <w:rPr>
          <w:rFonts w:ascii="Arial" w:eastAsia="Times New Roman" w:hAnsi="Arial" w:cs="Arial"/>
        </w:rPr>
        <w:t xml:space="preserve"> all agricultural commodities they produce or procure.  </w:t>
      </w:r>
      <w:r w:rsidR="007B4C43" w:rsidRPr="00500239">
        <w:rPr>
          <w:rFonts w:ascii="Arial" w:eastAsia="Times New Roman" w:hAnsi="Arial" w:cs="Arial"/>
        </w:rPr>
        <w:t>Nevertheless</w:t>
      </w:r>
      <w:r w:rsidR="007D2E3D" w:rsidRPr="00500239">
        <w:rPr>
          <w:rFonts w:ascii="Arial" w:eastAsia="Times New Roman" w:hAnsi="Arial" w:cs="Arial"/>
        </w:rPr>
        <w:t xml:space="preserve">, it is encouraging that a large proportion of companies identified by Forest 500 have commodity-specific production or procurement policies.  </w:t>
      </w:r>
      <w:r w:rsidR="007B4C43" w:rsidRPr="00500239">
        <w:rPr>
          <w:rFonts w:ascii="Arial" w:eastAsia="Times New Roman" w:hAnsi="Arial" w:cs="Arial"/>
        </w:rPr>
        <w:t>A</w:t>
      </w:r>
      <w:r w:rsidR="007D2E3D" w:rsidRPr="00500239">
        <w:rPr>
          <w:rFonts w:ascii="Arial" w:eastAsia="Times New Roman" w:hAnsi="Arial" w:cs="Arial"/>
        </w:rPr>
        <w:t xml:space="preserve"> greater number of palm oil and timber companies have commodity-specific </w:t>
      </w:r>
      <w:r w:rsidR="00E44624">
        <w:rPr>
          <w:rFonts w:ascii="Arial" w:eastAsia="Times New Roman" w:hAnsi="Arial" w:cs="Arial"/>
        </w:rPr>
        <w:t xml:space="preserve">sustainability </w:t>
      </w:r>
      <w:r w:rsidR="007D2E3D" w:rsidRPr="00500239">
        <w:rPr>
          <w:rFonts w:ascii="Arial" w:eastAsia="Times New Roman" w:hAnsi="Arial" w:cs="Arial"/>
        </w:rPr>
        <w:t xml:space="preserve">commitments </w:t>
      </w:r>
      <w:r w:rsidR="007B4C43" w:rsidRPr="00500239">
        <w:rPr>
          <w:rFonts w:ascii="Arial" w:eastAsia="Times New Roman" w:hAnsi="Arial" w:cs="Arial"/>
        </w:rPr>
        <w:t xml:space="preserve">than </w:t>
      </w:r>
      <w:r w:rsidR="007D2E3D" w:rsidRPr="00500239">
        <w:rPr>
          <w:rFonts w:ascii="Arial" w:eastAsia="Times New Roman" w:hAnsi="Arial" w:cs="Arial"/>
        </w:rPr>
        <w:t xml:space="preserve">soy or cattle </w:t>
      </w:r>
      <w:r w:rsidR="00896CEB" w:rsidRPr="00500239">
        <w:rPr>
          <w:rFonts w:ascii="Arial" w:eastAsia="Times New Roman" w:hAnsi="Arial" w:cs="Arial"/>
        </w:rPr>
        <w:t>companies</w:t>
      </w:r>
      <w:r w:rsidR="007D2E3D" w:rsidRPr="00500239">
        <w:rPr>
          <w:rFonts w:ascii="Arial" w:eastAsia="Times New Roman" w:hAnsi="Arial" w:cs="Arial"/>
        </w:rPr>
        <w:t xml:space="preserve"> (</w:t>
      </w:r>
      <w:r w:rsidR="007D2E3D" w:rsidRPr="007512C9">
        <w:rPr>
          <w:rFonts w:ascii="Arial" w:eastAsia="Times New Roman" w:hAnsi="Arial" w:cs="Arial"/>
        </w:rPr>
        <w:fldChar w:fldCharType="begin"/>
      </w:r>
      <w:r w:rsidR="007D2E3D" w:rsidRPr="00500239">
        <w:rPr>
          <w:rFonts w:ascii="Arial" w:eastAsia="Times New Roman" w:hAnsi="Arial" w:cs="Arial"/>
        </w:rPr>
        <w:instrText xml:space="preserve"> REF _Ref433901149 \h  \* MERGEFORMAT </w:instrText>
      </w:r>
      <w:r w:rsidR="007D2E3D" w:rsidRPr="007512C9">
        <w:rPr>
          <w:rFonts w:ascii="Arial" w:eastAsia="Times New Roman" w:hAnsi="Arial" w:cs="Arial"/>
        </w:rPr>
      </w:r>
      <w:r w:rsidR="007D2E3D" w:rsidRPr="007512C9">
        <w:rPr>
          <w:rFonts w:ascii="Arial" w:eastAsia="Times New Roman" w:hAnsi="Arial" w:cs="Arial"/>
        </w:rPr>
        <w:fldChar w:fldCharType="separate"/>
      </w:r>
      <w:r w:rsidR="00946E86" w:rsidRPr="007512C9">
        <w:rPr>
          <w:rFonts w:ascii="Arial" w:hAnsi="Arial" w:cs="Arial"/>
        </w:rPr>
        <w:t>Figure</w:t>
      </w:r>
      <w:r w:rsidR="00946E86" w:rsidRPr="00500239">
        <w:rPr>
          <w:rFonts w:ascii="Arial" w:hAnsi="Arial" w:cs="Arial"/>
        </w:rPr>
        <w:t xml:space="preserve"> </w:t>
      </w:r>
      <w:r w:rsidR="00946E86" w:rsidRPr="00500239">
        <w:rPr>
          <w:rFonts w:ascii="Arial" w:hAnsi="Arial" w:cs="Arial"/>
          <w:noProof/>
        </w:rPr>
        <w:t>3</w:t>
      </w:r>
      <w:r w:rsidR="007D2E3D" w:rsidRPr="007512C9">
        <w:rPr>
          <w:rFonts w:ascii="Arial" w:eastAsia="Times New Roman" w:hAnsi="Arial" w:cs="Arial"/>
        </w:rPr>
        <w:fldChar w:fldCharType="end"/>
      </w:r>
      <w:r w:rsidR="007D2E3D" w:rsidRPr="007512C9">
        <w:rPr>
          <w:rFonts w:ascii="Arial" w:eastAsia="Times New Roman" w:hAnsi="Arial" w:cs="Arial"/>
        </w:rPr>
        <w:t>).</w:t>
      </w:r>
      <w:r w:rsidR="007D2E3D" w:rsidRPr="00500239">
        <w:rPr>
          <w:rFonts w:ascii="Arial" w:eastAsia="Times New Roman" w:hAnsi="Arial" w:cs="Arial"/>
        </w:rPr>
        <w:t xml:space="preserve">  Of the companies </w:t>
      </w:r>
      <w:r w:rsidR="007B4C43" w:rsidRPr="00500239">
        <w:rPr>
          <w:rFonts w:ascii="Arial" w:eastAsia="Times New Roman" w:hAnsi="Arial" w:cs="Arial"/>
        </w:rPr>
        <w:t xml:space="preserve">with </w:t>
      </w:r>
      <w:r w:rsidR="007D2E3D" w:rsidRPr="00500239">
        <w:rPr>
          <w:rFonts w:ascii="Arial" w:eastAsia="Times New Roman" w:hAnsi="Arial" w:cs="Arial"/>
        </w:rPr>
        <w:t xml:space="preserve">commodity-specific commitments, those in the palm oil sector had the most comprehensive policies </w:t>
      </w:r>
      <w:r w:rsidR="00E44624">
        <w:rPr>
          <w:rFonts w:ascii="Arial" w:eastAsia="Times New Roman" w:hAnsi="Arial" w:cs="Arial"/>
        </w:rPr>
        <w:t xml:space="preserve">and </w:t>
      </w:r>
      <w:r w:rsidR="00F3062D">
        <w:rPr>
          <w:rFonts w:ascii="Arial" w:eastAsia="Times New Roman" w:hAnsi="Arial" w:cs="Arial"/>
        </w:rPr>
        <w:t>scored highest in a</w:t>
      </w:r>
      <w:r w:rsidR="00E44624">
        <w:rPr>
          <w:rFonts w:ascii="Arial" w:eastAsia="Times New Roman" w:hAnsi="Arial" w:cs="Arial"/>
        </w:rPr>
        <w:t xml:space="preserve"> system that </w:t>
      </w:r>
      <w:r w:rsidR="00E44624" w:rsidRPr="00E44624">
        <w:rPr>
          <w:rFonts w:ascii="Arial" w:eastAsia="Times New Roman" w:hAnsi="Arial" w:cs="Arial"/>
        </w:rPr>
        <w:t>measures the progress in meeting deforestation-related commitments</w:t>
      </w:r>
      <w:r w:rsidR="007D2E3D" w:rsidRPr="00500239">
        <w:rPr>
          <w:rFonts w:ascii="Arial" w:eastAsia="Times New Roman" w:hAnsi="Arial" w:cs="Arial"/>
        </w:rPr>
        <w:t>.</w:t>
      </w:r>
      <w:r w:rsidRPr="007512C9">
        <w:rPr>
          <w:rStyle w:val="EndnoteReference"/>
          <w:rFonts w:ascii="Arial" w:eastAsia="Times New Roman" w:hAnsi="Arial" w:cs="Arial"/>
        </w:rPr>
        <w:endnoteReference w:id="13"/>
      </w:r>
      <w:r w:rsidRPr="007512C9">
        <w:rPr>
          <w:rFonts w:ascii="Arial" w:eastAsia="Times New Roman" w:hAnsi="Arial" w:cs="Arial"/>
        </w:rPr>
        <w:t xml:space="preserve"> </w:t>
      </w:r>
    </w:p>
    <w:p w14:paraId="4AA56BE2" w14:textId="77777777" w:rsidR="00481283" w:rsidRDefault="00481283" w:rsidP="00545B07">
      <w:pPr>
        <w:spacing w:before="120" w:after="120"/>
        <w:rPr>
          <w:rFonts w:ascii="Arial" w:eastAsia="Times New Roman" w:hAnsi="Arial" w:cs="Arial"/>
        </w:rPr>
      </w:pPr>
      <w:r w:rsidRPr="00500239">
        <w:rPr>
          <w:rFonts w:ascii="Arial" w:eastAsia="Times New Roman" w:hAnsi="Arial" w:cs="Arial"/>
        </w:rPr>
        <w:t>The Sustainability Consortium</w:t>
      </w:r>
      <w:r w:rsidRPr="007512C9">
        <w:rPr>
          <w:rStyle w:val="EndnoteReference"/>
          <w:rFonts w:ascii="Arial" w:eastAsia="Times New Roman" w:hAnsi="Arial" w:cs="Arial"/>
        </w:rPr>
        <w:endnoteReference w:id="14"/>
      </w:r>
      <w:r w:rsidRPr="007512C9">
        <w:rPr>
          <w:rFonts w:ascii="Arial" w:eastAsia="Times New Roman" w:hAnsi="Arial" w:cs="Arial"/>
        </w:rPr>
        <w:t xml:space="preserve"> develops </w:t>
      </w:r>
      <w:r w:rsidR="00896CEB" w:rsidRPr="00500239">
        <w:rPr>
          <w:rFonts w:ascii="Arial" w:eastAsia="Times New Roman" w:hAnsi="Arial" w:cs="Arial"/>
        </w:rPr>
        <w:t>k</w:t>
      </w:r>
      <w:r w:rsidRPr="00500239">
        <w:rPr>
          <w:rFonts w:ascii="Arial" w:eastAsia="Times New Roman" w:hAnsi="Arial" w:cs="Arial"/>
        </w:rPr>
        <w:t xml:space="preserve">ey </w:t>
      </w:r>
      <w:r w:rsidR="00896CEB" w:rsidRPr="00500239">
        <w:rPr>
          <w:rFonts w:ascii="Arial" w:eastAsia="Times New Roman" w:hAnsi="Arial" w:cs="Arial"/>
        </w:rPr>
        <w:t>sustainability p</w:t>
      </w:r>
      <w:r w:rsidRPr="00500239">
        <w:rPr>
          <w:rFonts w:ascii="Arial" w:eastAsia="Times New Roman" w:hAnsi="Arial" w:cs="Arial"/>
        </w:rPr>
        <w:t xml:space="preserve">erformance </w:t>
      </w:r>
      <w:r w:rsidR="00896CEB" w:rsidRPr="00500239">
        <w:rPr>
          <w:rFonts w:ascii="Arial" w:eastAsia="Times New Roman" w:hAnsi="Arial" w:cs="Arial"/>
        </w:rPr>
        <w:t>i</w:t>
      </w:r>
      <w:r w:rsidRPr="00500239">
        <w:rPr>
          <w:rFonts w:ascii="Arial" w:eastAsia="Times New Roman" w:hAnsi="Arial" w:cs="Arial"/>
        </w:rPr>
        <w:t>ndic</w:t>
      </w:r>
      <w:r w:rsidR="00C7053F">
        <w:rPr>
          <w:rFonts w:ascii="Arial" w:eastAsia="Times New Roman" w:hAnsi="Arial" w:cs="Arial"/>
        </w:rPr>
        <w:t>ators used by Walmart and other companies</w:t>
      </w:r>
      <w:r w:rsidRPr="00500239">
        <w:rPr>
          <w:rFonts w:ascii="Arial" w:eastAsia="Times New Roman" w:hAnsi="Arial" w:cs="Arial"/>
        </w:rPr>
        <w:t xml:space="preserve"> to evaluate supplier performance on </w:t>
      </w:r>
      <w:r w:rsidRPr="00304EF3">
        <w:rPr>
          <w:rFonts w:ascii="Arial" w:eastAsia="Times New Roman" w:hAnsi="Arial" w:cs="Arial"/>
        </w:rPr>
        <w:t xml:space="preserve">issues including commodity-specific deforestation commitments. </w:t>
      </w:r>
      <w:r>
        <w:rPr>
          <w:rFonts w:ascii="Arial" w:eastAsia="Times New Roman" w:hAnsi="Arial" w:cs="Arial"/>
        </w:rPr>
        <w:t xml:space="preserve"> </w:t>
      </w:r>
      <w:r w:rsidRPr="00304EF3">
        <w:rPr>
          <w:rFonts w:ascii="Arial" w:eastAsia="Times New Roman" w:hAnsi="Arial" w:cs="Arial"/>
        </w:rPr>
        <w:t xml:space="preserve">Focused on product categories such as </w:t>
      </w:r>
      <w:r>
        <w:rPr>
          <w:rFonts w:ascii="Arial" w:eastAsia="Times New Roman" w:hAnsi="Arial" w:cs="Arial"/>
        </w:rPr>
        <w:t>p</w:t>
      </w:r>
      <w:r w:rsidRPr="00304EF3">
        <w:rPr>
          <w:rFonts w:ascii="Arial" w:eastAsia="Times New Roman" w:hAnsi="Arial" w:cs="Arial"/>
        </w:rPr>
        <w:t xml:space="preserve">aper, </w:t>
      </w:r>
      <w:r>
        <w:rPr>
          <w:rFonts w:ascii="Arial" w:eastAsia="Times New Roman" w:hAnsi="Arial" w:cs="Arial"/>
        </w:rPr>
        <w:t>b</w:t>
      </w:r>
      <w:r w:rsidRPr="00304EF3">
        <w:rPr>
          <w:rFonts w:ascii="Arial" w:eastAsia="Times New Roman" w:hAnsi="Arial" w:cs="Arial"/>
        </w:rPr>
        <w:t xml:space="preserve">eef, and </w:t>
      </w:r>
      <w:r>
        <w:rPr>
          <w:rFonts w:ascii="Arial" w:eastAsia="Times New Roman" w:hAnsi="Arial" w:cs="Arial"/>
        </w:rPr>
        <w:t>s</w:t>
      </w:r>
      <w:r w:rsidRPr="00304EF3">
        <w:rPr>
          <w:rFonts w:ascii="Arial" w:eastAsia="Times New Roman" w:hAnsi="Arial" w:cs="Arial"/>
        </w:rPr>
        <w:t xml:space="preserve">eed </w:t>
      </w:r>
      <w:r>
        <w:rPr>
          <w:rFonts w:ascii="Arial" w:eastAsia="Times New Roman" w:hAnsi="Arial" w:cs="Arial"/>
        </w:rPr>
        <w:t>o</w:t>
      </w:r>
      <w:r w:rsidRPr="00304EF3">
        <w:rPr>
          <w:rFonts w:ascii="Arial" w:eastAsia="Times New Roman" w:hAnsi="Arial" w:cs="Arial"/>
        </w:rPr>
        <w:t xml:space="preserve">ils, these indicators enable retailers and other users to track progress on product-level environmental and social </w:t>
      </w:r>
      <w:r w:rsidR="00A834BF">
        <w:rPr>
          <w:rFonts w:ascii="Arial" w:eastAsia="Times New Roman" w:hAnsi="Arial" w:cs="Arial"/>
        </w:rPr>
        <w:t>impacts</w:t>
      </w:r>
      <w:r w:rsidRPr="00304EF3">
        <w:rPr>
          <w:rFonts w:ascii="Arial" w:eastAsia="Times New Roman" w:hAnsi="Arial" w:cs="Arial"/>
        </w:rPr>
        <w:t>.</w:t>
      </w:r>
    </w:p>
    <w:p w14:paraId="4728A69A" w14:textId="54EB07E3" w:rsidR="00F92979" w:rsidRPr="00F92979" w:rsidRDefault="00A834BF" w:rsidP="00491823">
      <w:pPr>
        <w:spacing w:before="120" w:after="120"/>
        <w:rPr>
          <w:rFonts w:ascii="Arial" w:eastAsia="Times New Roman" w:hAnsi="Arial" w:cs="Arial"/>
        </w:rPr>
      </w:pPr>
      <w:r>
        <w:rPr>
          <w:rFonts w:ascii="Arial" w:eastAsia="Times New Roman" w:hAnsi="Arial" w:cs="Arial"/>
        </w:rPr>
        <w:t>A</w:t>
      </w:r>
      <w:r w:rsidR="00A844F0">
        <w:rPr>
          <w:rFonts w:ascii="Arial" w:eastAsia="Times New Roman" w:hAnsi="Arial" w:cs="Arial"/>
        </w:rPr>
        <w:t>lthough</w:t>
      </w:r>
      <w:r w:rsidR="00481283" w:rsidRPr="00491823">
        <w:rPr>
          <w:rFonts w:ascii="Arial" w:eastAsia="Times New Roman" w:hAnsi="Arial" w:cs="Arial"/>
        </w:rPr>
        <w:t xml:space="preserve"> companies may source certified fib</w:t>
      </w:r>
      <w:r w:rsidR="00896CEB">
        <w:rPr>
          <w:rFonts w:ascii="Arial" w:eastAsia="Times New Roman" w:hAnsi="Arial" w:cs="Arial"/>
        </w:rPr>
        <w:t>e</w:t>
      </w:r>
      <w:r w:rsidR="00481283" w:rsidRPr="00491823">
        <w:rPr>
          <w:rFonts w:ascii="Arial" w:eastAsia="Times New Roman" w:hAnsi="Arial" w:cs="Arial"/>
        </w:rPr>
        <w:t xml:space="preserve">r and palm oil, less than 20% can report that their supply is 100% </w:t>
      </w:r>
      <w:r w:rsidR="00481283" w:rsidRPr="007512C9">
        <w:rPr>
          <w:rFonts w:ascii="Arial" w:eastAsia="Times New Roman" w:hAnsi="Arial" w:cs="Arial"/>
        </w:rPr>
        <w:t>certif</w:t>
      </w:r>
      <w:r w:rsidR="00F92979">
        <w:rPr>
          <w:rFonts w:ascii="Arial" w:eastAsia="Times New Roman" w:hAnsi="Arial" w:cs="Arial"/>
        </w:rPr>
        <w:t>ied or 100% deforestation free</w:t>
      </w:r>
      <w:r w:rsidR="00481283" w:rsidRPr="00500239">
        <w:rPr>
          <w:rFonts w:ascii="Arial" w:eastAsia="Times New Roman" w:hAnsi="Arial" w:cs="Arial"/>
        </w:rPr>
        <w:t xml:space="preserve">.  Additionally, </w:t>
      </w:r>
      <w:r w:rsidR="00896CEB" w:rsidRPr="00500239">
        <w:rPr>
          <w:rFonts w:ascii="Arial" w:eastAsia="Times New Roman" w:hAnsi="Arial" w:cs="Arial"/>
        </w:rPr>
        <w:t xml:space="preserve">only </w:t>
      </w:r>
      <w:r w:rsidR="00481283" w:rsidRPr="00500239">
        <w:rPr>
          <w:rFonts w:ascii="Arial" w:eastAsia="Times New Roman" w:hAnsi="Arial" w:cs="Arial"/>
        </w:rPr>
        <w:t>20% of companies can report zero deforestation in the</w:t>
      </w:r>
      <w:r w:rsidR="00A844F0" w:rsidRPr="00500239">
        <w:rPr>
          <w:rFonts w:ascii="Arial" w:eastAsia="Times New Roman" w:hAnsi="Arial" w:cs="Arial"/>
        </w:rPr>
        <w:t>ir</w:t>
      </w:r>
      <w:r w:rsidR="00481283" w:rsidRPr="00500239">
        <w:rPr>
          <w:rFonts w:ascii="Arial" w:eastAsia="Times New Roman" w:hAnsi="Arial" w:cs="Arial"/>
        </w:rPr>
        <w:t xml:space="preserve"> dairy and beef feed supply chain and the majority of companies </w:t>
      </w:r>
      <w:r w:rsidR="00481283" w:rsidRPr="00500239">
        <w:rPr>
          <w:rFonts w:ascii="Arial" w:eastAsia="Times New Roman" w:hAnsi="Arial" w:cs="Arial"/>
        </w:rPr>
        <w:lastRenderedPageBreak/>
        <w:t>have</w:t>
      </w:r>
      <w:r w:rsidR="00481283" w:rsidRPr="00491823">
        <w:rPr>
          <w:rFonts w:ascii="Arial" w:eastAsia="Times New Roman" w:hAnsi="Arial" w:cs="Arial"/>
        </w:rPr>
        <w:t xml:space="preserve"> </w:t>
      </w:r>
      <w:r w:rsidR="00896CEB">
        <w:rPr>
          <w:rFonts w:ascii="Arial" w:eastAsia="Times New Roman" w:hAnsi="Arial" w:cs="Arial"/>
        </w:rPr>
        <w:t xml:space="preserve">no </w:t>
      </w:r>
      <w:r w:rsidR="00481283" w:rsidRPr="00491823">
        <w:rPr>
          <w:rFonts w:ascii="Arial" w:eastAsia="Times New Roman" w:hAnsi="Arial" w:cs="Arial"/>
        </w:rPr>
        <w:t>data on deforestation for either feed or cattle.</w:t>
      </w:r>
      <w:r w:rsidR="002A38C1">
        <w:rPr>
          <w:rStyle w:val="EndnoteReference"/>
          <w:rFonts w:ascii="Arial" w:eastAsia="Times New Roman" w:hAnsi="Arial" w:cs="Arial"/>
        </w:rPr>
        <w:endnoteReference w:id="15"/>
      </w:r>
      <w:r w:rsidR="000E1D87">
        <w:rPr>
          <w:rFonts w:ascii="Arial" w:eastAsia="Times New Roman" w:hAnsi="Arial" w:cs="Arial"/>
        </w:rPr>
        <w:t xml:space="preserve"> </w:t>
      </w:r>
      <w:r w:rsidR="002A38C1" w:rsidRPr="00491823">
        <w:rPr>
          <w:rFonts w:ascii="Arial" w:eastAsia="Times New Roman" w:hAnsi="Arial" w:cs="Arial"/>
        </w:rPr>
        <w:t xml:space="preserve"> </w:t>
      </w:r>
      <w:r w:rsidR="00481283" w:rsidRPr="00491823">
        <w:rPr>
          <w:rFonts w:ascii="Arial" w:eastAsia="Times New Roman" w:hAnsi="Arial" w:cs="Arial"/>
        </w:rPr>
        <w:t xml:space="preserve">Availability of data and visibility into long supply chains </w:t>
      </w:r>
      <w:r>
        <w:rPr>
          <w:rFonts w:ascii="Arial" w:eastAsia="Times New Roman" w:hAnsi="Arial" w:cs="Arial"/>
        </w:rPr>
        <w:t xml:space="preserve">is important in understanding </w:t>
      </w:r>
      <w:r w:rsidR="00481283" w:rsidRPr="00491823">
        <w:rPr>
          <w:rFonts w:ascii="Arial" w:eastAsia="Times New Roman" w:hAnsi="Arial" w:cs="Arial"/>
        </w:rPr>
        <w:t>how companies score on these indicators</w:t>
      </w:r>
      <w:r w:rsidR="00896CEB">
        <w:rPr>
          <w:rFonts w:ascii="Arial" w:eastAsia="Times New Roman" w:hAnsi="Arial" w:cs="Arial"/>
        </w:rPr>
        <w:t>.</w:t>
      </w:r>
      <w:r w:rsidR="00481283" w:rsidRPr="00491823">
        <w:rPr>
          <w:rFonts w:ascii="Arial" w:eastAsia="Times New Roman" w:hAnsi="Arial" w:cs="Arial"/>
        </w:rPr>
        <w:t xml:space="preserve"> </w:t>
      </w:r>
      <w:r w:rsidR="00896CEB">
        <w:rPr>
          <w:rFonts w:ascii="Arial" w:eastAsia="Times New Roman" w:hAnsi="Arial" w:cs="Arial"/>
        </w:rPr>
        <w:t>D</w:t>
      </w:r>
      <w:r w:rsidR="00481283" w:rsidRPr="00491823">
        <w:rPr>
          <w:rFonts w:ascii="Arial" w:eastAsia="Times New Roman" w:hAnsi="Arial" w:cs="Arial"/>
        </w:rPr>
        <w:t xml:space="preserve">ata availability may improve as systems are put in place for </w:t>
      </w:r>
      <w:r w:rsidR="007B4C43">
        <w:rPr>
          <w:rFonts w:ascii="Arial" w:eastAsia="Times New Roman" w:hAnsi="Arial" w:cs="Arial"/>
        </w:rPr>
        <w:t xml:space="preserve">annual </w:t>
      </w:r>
      <w:r w:rsidR="00481283" w:rsidRPr="00491823">
        <w:rPr>
          <w:rFonts w:ascii="Arial" w:eastAsia="Times New Roman" w:hAnsi="Arial" w:cs="Arial"/>
        </w:rPr>
        <w:t xml:space="preserve">reporting. </w:t>
      </w:r>
    </w:p>
    <w:p w14:paraId="7D8C3231" w14:textId="77777777" w:rsidR="00F92979" w:rsidRPr="00491823" w:rsidRDefault="00F92979" w:rsidP="00F92979">
      <w:pPr>
        <w:rPr>
          <w:rFonts w:ascii="Arial" w:eastAsia="Times New Roman" w:hAnsi="Arial" w:cs="Arial"/>
        </w:rPr>
      </w:pPr>
      <w:r>
        <w:rPr>
          <w:rFonts w:ascii="Arial" w:eastAsia="Times New Roman" w:hAnsi="Arial" w:cs="Arial"/>
        </w:rPr>
        <w:t>Figure 4</w:t>
      </w:r>
      <w:r w:rsidRPr="00F92979">
        <w:rPr>
          <w:rFonts w:ascii="Arial" w:eastAsia="Times New Roman" w:hAnsi="Arial" w:cs="Arial"/>
        </w:rPr>
        <w:t xml:space="preserve"> shows key performance indicator (KPI) results on commodity-specific deforestation commitments by retailers as compiled by The Sustainability Consortium. </w:t>
      </w:r>
    </w:p>
    <w:p w14:paraId="066E7040" w14:textId="77777777" w:rsidR="00481283" w:rsidRPr="00491823" w:rsidRDefault="00481283" w:rsidP="002206BB">
      <w:pPr>
        <w:pStyle w:val="Heading4"/>
      </w:pPr>
      <w:r>
        <w:t xml:space="preserve">Figure </w:t>
      </w:r>
      <w:r>
        <w:fldChar w:fldCharType="begin"/>
      </w:r>
      <w:r>
        <w:instrText xml:space="preserve"> SEQ Figure \* ARABIC </w:instrText>
      </w:r>
      <w:r>
        <w:fldChar w:fldCharType="separate"/>
      </w:r>
      <w:r w:rsidR="00946E86">
        <w:rPr>
          <w:noProof/>
        </w:rPr>
        <w:t>4</w:t>
      </w:r>
      <w:r>
        <w:fldChar w:fldCharType="end"/>
      </w:r>
      <w:r>
        <w:t xml:space="preserve"> </w:t>
      </w:r>
      <w:r w:rsidR="000A06A9" w:rsidRPr="00491823">
        <w:t>The Sustainability Consortium Key Performance Indicators</w:t>
      </w:r>
      <w:r w:rsidR="004C6EFD">
        <w:t xml:space="preserve"> </w:t>
      </w:r>
      <w:r w:rsidRPr="00491823">
        <w:t xml:space="preserve">scores </w:t>
      </w:r>
      <w:r w:rsidR="002D40D6">
        <w:t xml:space="preserve">(TSC KPI) </w:t>
      </w:r>
      <w:r w:rsidRPr="002206BB">
        <w:rPr>
          <w:rFonts w:ascii="Arial" w:hAnsi="Arial" w:cs="Arial"/>
        </w:rPr>
        <w:t>from</w:t>
      </w:r>
      <w:r w:rsidRPr="00491823">
        <w:t xml:space="preserve"> retail supplier surveys on certification and deforestation  </w:t>
      </w:r>
    </w:p>
    <w:p w14:paraId="55D4F0D6" w14:textId="77777777" w:rsidR="00481283" w:rsidRPr="00545B07" w:rsidRDefault="00481283" w:rsidP="00545B07">
      <w:pPr>
        <w:spacing w:before="120" w:after="120"/>
        <w:rPr>
          <w:rFonts w:ascii="Arial" w:eastAsia="Times New Roman" w:hAnsi="Arial" w:cs="Arial"/>
        </w:rPr>
      </w:pPr>
      <w:r w:rsidRPr="00491823">
        <w:rPr>
          <w:rFonts w:ascii="Arial" w:eastAsia="Times New Roman" w:hAnsi="Arial" w:cs="Arial"/>
          <w:noProof/>
          <w:lang w:val="en-US"/>
        </w:rPr>
        <w:drawing>
          <wp:inline distT="0" distB="0" distL="0" distR="0" wp14:anchorId="3951A61B" wp14:editId="0C5E2377">
            <wp:extent cx="5981700" cy="2421359"/>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874" cy="2420620"/>
                    </a:xfrm>
                    <a:prstGeom prst="rect">
                      <a:avLst/>
                    </a:prstGeom>
                    <a:noFill/>
                  </pic:spPr>
                </pic:pic>
              </a:graphicData>
            </a:graphic>
          </wp:inline>
        </w:drawing>
      </w:r>
    </w:p>
    <w:p w14:paraId="65281450" w14:textId="01226CD5" w:rsidR="00F92979" w:rsidRPr="00D05EDA" w:rsidRDefault="00A844F0" w:rsidP="00D05EDA">
      <w:pPr>
        <w:pBdr>
          <w:bottom w:val="single" w:sz="4" w:space="1" w:color="auto"/>
        </w:pBdr>
        <w:spacing w:before="120" w:after="120"/>
        <w:rPr>
          <w:rFonts w:ascii="Arial" w:eastAsia="Times New Roman" w:hAnsi="Arial" w:cs="Arial"/>
          <w:sz w:val="18"/>
          <w:szCs w:val="18"/>
        </w:rPr>
      </w:pPr>
      <w:r w:rsidRPr="00D777FD">
        <w:rPr>
          <w:rFonts w:ascii="Arial" w:eastAsia="Times New Roman" w:hAnsi="Arial" w:cs="Arial"/>
          <w:sz w:val="18"/>
          <w:szCs w:val="18"/>
        </w:rPr>
        <w:t xml:space="preserve">Source: </w:t>
      </w:r>
      <w:r w:rsidR="00905FCE">
        <w:rPr>
          <w:rFonts w:ascii="Arial" w:eastAsia="Times New Roman" w:hAnsi="Arial" w:cs="Arial"/>
          <w:sz w:val="18"/>
          <w:szCs w:val="18"/>
        </w:rPr>
        <w:t xml:space="preserve">Figure provided by </w:t>
      </w:r>
      <w:r w:rsidR="00905FCE" w:rsidRPr="00D777FD">
        <w:rPr>
          <w:rFonts w:ascii="Arial" w:eastAsia="Times New Roman" w:hAnsi="Arial" w:cs="Arial"/>
          <w:sz w:val="18"/>
          <w:szCs w:val="18"/>
        </w:rPr>
        <w:t xml:space="preserve">The Sustainability Consortium </w:t>
      </w:r>
      <w:r w:rsidR="00905FCE">
        <w:rPr>
          <w:rFonts w:ascii="Arial" w:eastAsia="Times New Roman" w:hAnsi="Arial" w:cs="Arial"/>
          <w:sz w:val="18"/>
          <w:szCs w:val="18"/>
        </w:rPr>
        <w:t>based on personal communication</w:t>
      </w:r>
      <w:r w:rsidRPr="00D777FD">
        <w:rPr>
          <w:rFonts w:ascii="Arial" w:eastAsia="Times New Roman" w:hAnsi="Arial" w:cs="Arial"/>
          <w:sz w:val="18"/>
          <w:szCs w:val="18"/>
        </w:rPr>
        <w:t>.</w:t>
      </w:r>
      <w:r w:rsidR="000E1D87">
        <w:rPr>
          <w:rFonts w:ascii="Arial" w:eastAsia="Times New Roman" w:hAnsi="Arial" w:cs="Arial"/>
          <w:sz w:val="18"/>
          <w:szCs w:val="18"/>
        </w:rPr>
        <w:t xml:space="preserve"> </w:t>
      </w:r>
      <w:r w:rsidRPr="00D777FD">
        <w:rPr>
          <w:rFonts w:ascii="Arial" w:eastAsia="Times New Roman" w:hAnsi="Arial" w:cs="Arial"/>
          <w:sz w:val="18"/>
          <w:szCs w:val="18"/>
        </w:rPr>
        <w:t xml:space="preserve"> </w:t>
      </w:r>
      <w:r w:rsidR="000C40FF" w:rsidRPr="000C40FF">
        <w:rPr>
          <w:rFonts w:ascii="Arial" w:eastAsia="Times New Roman" w:hAnsi="Arial" w:cs="Arial"/>
          <w:sz w:val="18"/>
          <w:szCs w:val="18"/>
        </w:rPr>
        <w:t xml:space="preserve">The KPIs evaluate the success of the companies in meeting their deforestation-related commitments. </w:t>
      </w:r>
      <w:r w:rsidR="006B1468" w:rsidRPr="00453DF8">
        <w:rPr>
          <w:rFonts w:ascii="Arial" w:eastAsia="Times New Roman" w:hAnsi="Arial" w:cs="Arial"/>
          <w:sz w:val="18"/>
          <w:szCs w:val="18"/>
          <w:highlight w:val="yellow"/>
        </w:rPr>
        <w:t xml:space="preserve">Soy-based feed is included in the Beef and Dairy Feed KPI. </w:t>
      </w:r>
      <w:r w:rsidR="000C40FF" w:rsidRPr="00453DF8">
        <w:rPr>
          <w:rFonts w:ascii="Arial" w:eastAsia="Times New Roman" w:hAnsi="Arial" w:cs="Arial"/>
          <w:sz w:val="18"/>
          <w:szCs w:val="18"/>
          <w:highlight w:val="yellow"/>
        </w:rPr>
        <w:t>These scores are based on supply chain reporting conducted by companies.</w:t>
      </w:r>
      <w:r w:rsidR="000C40FF" w:rsidRPr="000C40FF">
        <w:rPr>
          <w:rFonts w:ascii="Arial" w:eastAsia="Times New Roman" w:hAnsi="Arial" w:cs="Arial"/>
          <w:sz w:val="18"/>
          <w:szCs w:val="18"/>
        </w:rPr>
        <w:t xml:space="preserve"> </w:t>
      </w:r>
    </w:p>
    <w:p w14:paraId="4DA02158" w14:textId="380AFAF9" w:rsidR="00481283" w:rsidRPr="000E1D87" w:rsidRDefault="00A844F0" w:rsidP="00797B0D">
      <w:pPr>
        <w:spacing w:before="120" w:after="120"/>
        <w:rPr>
          <w:rFonts w:ascii="Arial" w:eastAsia="Times New Roman" w:hAnsi="Arial" w:cs="Arial"/>
        </w:rPr>
      </w:pPr>
      <w:r>
        <w:rPr>
          <w:rFonts w:ascii="Arial" w:eastAsia="Times New Roman" w:hAnsi="Arial" w:cs="Arial"/>
        </w:rPr>
        <w:t>C</w:t>
      </w:r>
      <w:r w:rsidR="00481283" w:rsidRPr="00545B07">
        <w:rPr>
          <w:rFonts w:ascii="Arial" w:eastAsia="Times New Roman" w:hAnsi="Arial" w:cs="Arial"/>
        </w:rPr>
        <w:t xml:space="preserve">ompared </w:t>
      </w:r>
      <w:r>
        <w:rPr>
          <w:rFonts w:ascii="Arial" w:eastAsia="Times New Roman" w:hAnsi="Arial" w:cs="Arial"/>
        </w:rPr>
        <w:t xml:space="preserve">with </w:t>
      </w:r>
      <w:r w:rsidR="00481283" w:rsidRPr="00545B07">
        <w:rPr>
          <w:rFonts w:ascii="Arial" w:eastAsia="Times New Roman" w:hAnsi="Arial" w:cs="Arial"/>
        </w:rPr>
        <w:t>companies from other sectors, financial in</w:t>
      </w:r>
      <w:r w:rsidR="00481283">
        <w:rPr>
          <w:rFonts w:ascii="Arial" w:eastAsia="Times New Roman" w:hAnsi="Arial" w:cs="Arial"/>
        </w:rPr>
        <w:t>stitutions have made the least</w:t>
      </w:r>
      <w:r w:rsidR="00481283" w:rsidRPr="00545B07">
        <w:rPr>
          <w:rFonts w:ascii="Arial" w:eastAsia="Times New Roman" w:hAnsi="Arial" w:cs="Arial"/>
        </w:rPr>
        <w:t xml:space="preserve"> progress in supporting sustainable, low</w:t>
      </w:r>
      <w:r w:rsidR="00A834BF">
        <w:rPr>
          <w:rFonts w:ascii="Arial" w:eastAsia="Times New Roman" w:hAnsi="Arial" w:cs="Arial"/>
        </w:rPr>
        <w:t>-</w:t>
      </w:r>
      <w:r w:rsidR="00481283" w:rsidRPr="00545B07">
        <w:rPr>
          <w:rFonts w:ascii="Arial" w:eastAsia="Times New Roman" w:hAnsi="Arial" w:cs="Arial"/>
        </w:rPr>
        <w:t>deforestation</w:t>
      </w:r>
      <w:r>
        <w:rPr>
          <w:rFonts w:ascii="Arial" w:eastAsia="Times New Roman" w:hAnsi="Arial" w:cs="Arial"/>
        </w:rPr>
        <w:t>,</w:t>
      </w:r>
      <w:r w:rsidR="00481283" w:rsidRPr="00545B07">
        <w:rPr>
          <w:rFonts w:ascii="Arial" w:eastAsia="Times New Roman" w:hAnsi="Arial" w:cs="Arial"/>
        </w:rPr>
        <w:t xml:space="preserve"> or deforestati</w:t>
      </w:r>
      <w:r w:rsidR="00481283">
        <w:rPr>
          <w:rFonts w:ascii="Arial" w:eastAsia="Times New Roman" w:hAnsi="Arial" w:cs="Arial"/>
        </w:rPr>
        <w:t xml:space="preserve">on-free commodity production.  </w:t>
      </w:r>
      <w:r w:rsidR="00481283" w:rsidRPr="00545B07">
        <w:rPr>
          <w:rFonts w:ascii="Arial" w:eastAsia="Times New Roman" w:hAnsi="Arial" w:cs="Arial"/>
        </w:rPr>
        <w:t xml:space="preserve">Less than 20% of major investors have developed </w:t>
      </w:r>
      <w:r w:rsidR="00481283">
        <w:rPr>
          <w:rFonts w:ascii="Arial" w:eastAsia="Times New Roman" w:hAnsi="Arial" w:cs="Arial"/>
        </w:rPr>
        <w:t>forest safeguards</w:t>
      </w:r>
      <w:r w:rsidR="00481283" w:rsidRPr="00545B07">
        <w:rPr>
          <w:rFonts w:ascii="Arial" w:eastAsia="Times New Roman" w:hAnsi="Arial" w:cs="Arial"/>
        </w:rPr>
        <w:t xml:space="preserve"> or made commodity</w:t>
      </w:r>
      <w:r w:rsidRPr="000E1D87">
        <w:rPr>
          <w:rFonts w:ascii="Arial" w:eastAsia="Times New Roman" w:hAnsi="Arial" w:cs="Arial"/>
        </w:rPr>
        <w:t>-</w:t>
      </w:r>
      <w:r w:rsidR="00481283" w:rsidRPr="000E1D87">
        <w:rPr>
          <w:rFonts w:ascii="Arial" w:eastAsia="Times New Roman" w:hAnsi="Arial" w:cs="Arial"/>
        </w:rPr>
        <w:t>specific pledges.  However, a number of major banks have signed up to the Banking Environment Initiative and</w:t>
      </w:r>
      <w:r w:rsidR="00A834BF" w:rsidRPr="000E1D87">
        <w:rPr>
          <w:rFonts w:ascii="Arial" w:eastAsia="Times New Roman" w:hAnsi="Arial" w:cs="Arial"/>
        </w:rPr>
        <w:t>/or</w:t>
      </w:r>
      <w:r w:rsidR="00481283" w:rsidRPr="000E1D87">
        <w:rPr>
          <w:rFonts w:ascii="Arial" w:eastAsia="Times New Roman" w:hAnsi="Arial" w:cs="Arial"/>
        </w:rPr>
        <w:t xml:space="preserve"> the Natural Capital Declaration suggesting that the risks associated with investing in companies involved in deforestation are beginning to be acknowledged.</w:t>
      </w:r>
    </w:p>
    <w:p w14:paraId="7FE3B380" w14:textId="4CAB1DAA" w:rsidR="005F62CE" w:rsidRPr="000E1D87" w:rsidRDefault="005F62CE" w:rsidP="000E1D87">
      <w:pPr>
        <w:spacing w:before="120" w:after="120"/>
        <w:rPr>
          <w:rFonts w:ascii="Arial" w:eastAsia="Times New Roman" w:hAnsi="Arial" w:cs="Arial"/>
        </w:rPr>
      </w:pPr>
      <w:r w:rsidRPr="000E1D87">
        <w:rPr>
          <w:rFonts w:ascii="Arial" w:eastAsia="Times New Roman" w:hAnsi="Arial" w:cs="Arial"/>
        </w:rPr>
        <w:t>As for governments, according to Forest 500, almost a quarter of the exporting and almost half of the importing countries have made public zero-deforestation commitments for one or more commodities</w:t>
      </w:r>
      <w:r w:rsidR="000E1D87">
        <w:rPr>
          <w:rFonts w:ascii="Arial" w:eastAsia="Times New Roman" w:hAnsi="Arial" w:cs="Arial"/>
        </w:rPr>
        <w:t>.</w:t>
      </w:r>
    </w:p>
    <w:p w14:paraId="132C1679" w14:textId="77777777" w:rsidR="00481283" w:rsidRPr="000E1D87" w:rsidRDefault="00481283" w:rsidP="0071462A">
      <w:pPr>
        <w:pStyle w:val="Caption"/>
        <w:keepNext/>
        <w:spacing w:after="120"/>
        <w:rPr>
          <w:rFonts w:ascii="Arial" w:hAnsi="Arial" w:cs="Arial"/>
          <w:color w:val="auto"/>
          <w:sz w:val="22"/>
          <w:szCs w:val="22"/>
        </w:rPr>
      </w:pPr>
      <w:r w:rsidRPr="000E1D87">
        <w:rPr>
          <w:rFonts w:ascii="Arial" w:hAnsi="Arial" w:cs="Arial"/>
          <w:color w:val="auto"/>
          <w:sz w:val="22"/>
          <w:szCs w:val="22"/>
        </w:rPr>
        <w:t>Data Gaps and Limitations</w:t>
      </w:r>
    </w:p>
    <w:p w14:paraId="1D66C9D8" w14:textId="5B9DF0C0" w:rsidR="00481283" w:rsidRDefault="00770CC6" w:rsidP="009765D7">
      <w:pPr>
        <w:rPr>
          <w:rFonts w:ascii="Arial" w:hAnsi="Arial" w:cs="Arial"/>
        </w:rPr>
      </w:pPr>
      <w:r w:rsidRPr="000E1D87">
        <w:rPr>
          <w:rFonts w:ascii="Arial" w:eastAsia="Times New Roman" w:hAnsi="Arial" w:cs="Arial"/>
        </w:rPr>
        <w:t>There is no standardized</w:t>
      </w:r>
      <w:r w:rsidRPr="00545240">
        <w:rPr>
          <w:rFonts w:ascii="Arial" w:eastAsia="Times New Roman" w:hAnsi="Arial" w:cs="Arial"/>
        </w:rPr>
        <w:t xml:space="preserve"> way to measure sustainability of production across different commodities. Certification bodies apply various definitions and standards, and market data is often not publicly available. </w:t>
      </w:r>
      <w:r w:rsidR="007B48D3">
        <w:rPr>
          <w:rFonts w:ascii="Arial" w:eastAsia="Times New Roman" w:hAnsi="Arial" w:cs="Arial"/>
        </w:rPr>
        <w:t>B</w:t>
      </w:r>
      <w:r w:rsidRPr="00545240">
        <w:rPr>
          <w:rFonts w:ascii="Arial" w:eastAsia="Times New Roman" w:hAnsi="Arial" w:cs="Arial"/>
        </w:rPr>
        <w:t>eef</w:t>
      </w:r>
      <w:r w:rsidR="007B48D3">
        <w:rPr>
          <w:rFonts w:ascii="Arial" w:eastAsia="Times New Roman" w:hAnsi="Arial" w:cs="Arial"/>
        </w:rPr>
        <w:t xml:space="preserve"> production</w:t>
      </w:r>
      <w:r w:rsidRPr="00545240">
        <w:rPr>
          <w:rFonts w:ascii="Arial" w:eastAsia="Times New Roman" w:hAnsi="Arial" w:cs="Arial"/>
        </w:rPr>
        <w:t xml:space="preserve">, one of the most important commodities driving forest loss, </w:t>
      </w:r>
      <w:r w:rsidR="007B48D3">
        <w:rPr>
          <w:rFonts w:ascii="Arial" w:eastAsia="Times New Roman" w:hAnsi="Arial" w:cs="Arial"/>
        </w:rPr>
        <w:t xml:space="preserve">has </w:t>
      </w:r>
      <w:r w:rsidRPr="00545240">
        <w:rPr>
          <w:rFonts w:ascii="Arial" w:eastAsia="Times New Roman" w:hAnsi="Arial" w:cs="Arial"/>
        </w:rPr>
        <w:t xml:space="preserve">no widely used international </w:t>
      </w:r>
      <w:r w:rsidR="00A834BF">
        <w:rPr>
          <w:rFonts w:ascii="Arial" w:eastAsia="Times New Roman" w:hAnsi="Arial" w:cs="Arial"/>
        </w:rPr>
        <w:t xml:space="preserve">certification </w:t>
      </w:r>
      <w:r w:rsidRPr="00545240">
        <w:rPr>
          <w:rFonts w:ascii="Arial" w:eastAsia="Times New Roman" w:hAnsi="Arial" w:cs="Arial"/>
        </w:rPr>
        <w:t>standard</w:t>
      </w:r>
      <w:r w:rsidR="00A834BF">
        <w:rPr>
          <w:rFonts w:ascii="Arial" w:eastAsia="Times New Roman" w:hAnsi="Arial" w:cs="Arial"/>
        </w:rPr>
        <w:t>s</w:t>
      </w:r>
      <w:r w:rsidRPr="00545240">
        <w:rPr>
          <w:rFonts w:ascii="Arial" w:eastAsia="Times New Roman" w:hAnsi="Arial" w:cs="Arial"/>
        </w:rPr>
        <w:t xml:space="preserve">. </w:t>
      </w:r>
      <w:r w:rsidR="000E1D87">
        <w:rPr>
          <w:rFonts w:ascii="Arial" w:eastAsia="Times New Roman" w:hAnsi="Arial" w:cs="Arial"/>
        </w:rPr>
        <w:t xml:space="preserve"> </w:t>
      </w:r>
      <w:r w:rsidRPr="00545240">
        <w:rPr>
          <w:rFonts w:ascii="Arial" w:eastAsia="Times New Roman" w:hAnsi="Arial" w:cs="Arial"/>
        </w:rPr>
        <w:t xml:space="preserve"> </w:t>
      </w:r>
      <w:r w:rsidR="007B48D3" w:rsidRPr="007B48D3">
        <w:rPr>
          <w:rFonts w:ascii="Arial" w:eastAsia="Times New Roman" w:hAnsi="Arial" w:cs="Arial"/>
        </w:rPr>
        <w:t>I</w:t>
      </w:r>
      <w:r w:rsidRPr="00545240">
        <w:rPr>
          <w:rFonts w:ascii="Arial" w:eastAsia="Times New Roman" w:hAnsi="Arial" w:cs="Arial"/>
        </w:rPr>
        <w:t>nclu</w:t>
      </w:r>
      <w:r w:rsidR="007B48D3" w:rsidRPr="00545240">
        <w:rPr>
          <w:rFonts w:ascii="Arial" w:eastAsia="Times New Roman" w:hAnsi="Arial" w:cs="Arial"/>
        </w:rPr>
        <w:t>ding</w:t>
      </w:r>
      <w:r w:rsidRPr="00545240">
        <w:rPr>
          <w:rFonts w:ascii="Arial" w:eastAsia="Times New Roman" w:hAnsi="Arial" w:cs="Arial"/>
        </w:rPr>
        <w:t xml:space="preserve"> deforestation as a sustainability indicator would improve ease of data collection and increase transparency.</w:t>
      </w:r>
    </w:p>
    <w:p w14:paraId="0B5A2B8E" w14:textId="77777777" w:rsidR="009765D7" w:rsidRPr="009765D7" w:rsidRDefault="009765D7" w:rsidP="009765D7">
      <w:pPr>
        <w:rPr>
          <w:rFonts w:ascii="Arial" w:hAnsi="Arial" w:cs="Arial"/>
        </w:rPr>
      </w:pPr>
    </w:p>
    <w:p w14:paraId="1D459006" w14:textId="77777777" w:rsidR="00481283" w:rsidRDefault="00481283" w:rsidP="00797B0D">
      <w:pPr>
        <w:pStyle w:val="MediumGrid1-Accent21"/>
        <w:spacing w:before="120" w:after="120" w:line="276" w:lineRule="auto"/>
        <w:ind w:left="0"/>
        <w:rPr>
          <w:rFonts w:ascii="Arial" w:hAnsi="Arial" w:cs="Arial"/>
          <w:b/>
        </w:rPr>
      </w:pPr>
      <w:r w:rsidRPr="009A2504">
        <w:rPr>
          <w:rFonts w:ascii="Arial" w:hAnsi="Arial" w:cs="Arial"/>
          <w:b/>
        </w:rPr>
        <w:lastRenderedPageBreak/>
        <w:t>Goal 3: Significantly reduce deforestation derived from other economic sectors</w:t>
      </w:r>
      <w:r w:rsidRPr="006410AE">
        <w:rPr>
          <w:rFonts w:ascii="Arial" w:hAnsi="Arial" w:cs="Arial"/>
          <w:b/>
        </w:rPr>
        <w:t xml:space="preserve"> by 2020</w:t>
      </w:r>
    </w:p>
    <w:p w14:paraId="10B2FAD1" w14:textId="77777777" w:rsidR="00481283" w:rsidRDefault="00481283" w:rsidP="00797B0D">
      <w:pPr>
        <w:pStyle w:val="MediumGrid1-Accent21"/>
        <w:spacing w:before="120" w:after="120" w:line="276" w:lineRule="auto"/>
        <w:ind w:left="0"/>
        <w:rPr>
          <w:rFonts w:ascii="Arial" w:hAnsi="Arial" w:cs="Arial"/>
          <w:b/>
        </w:rPr>
      </w:pPr>
    </w:p>
    <w:p w14:paraId="3D4CE617" w14:textId="77777777" w:rsidR="00481283" w:rsidRPr="00491823" w:rsidRDefault="00481283" w:rsidP="00797B0D">
      <w:pPr>
        <w:pStyle w:val="MediumGrid1-Accent21"/>
        <w:spacing w:before="120" w:after="120" w:line="276" w:lineRule="auto"/>
        <w:ind w:left="0"/>
        <w:rPr>
          <w:rFonts w:ascii="Arial" w:hAnsi="Arial" w:cs="Arial"/>
          <w:i/>
          <w:sz w:val="22"/>
          <w:szCs w:val="22"/>
        </w:rPr>
      </w:pPr>
      <w:r w:rsidRPr="00491823">
        <w:rPr>
          <w:rFonts w:ascii="Arial" w:hAnsi="Arial" w:cs="Arial"/>
          <w:i/>
          <w:sz w:val="22"/>
          <w:szCs w:val="22"/>
        </w:rPr>
        <w:t>Key messages:</w:t>
      </w:r>
    </w:p>
    <w:p w14:paraId="4A23C2BE" w14:textId="77777777" w:rsidR="00481283" w:rsidRPr="00491823" w:rsidRDefault="00481283" w:rsidP="00797B0D">
      <w:pPr>
        <w:pStyle w:val="MediumGrid1-Accent21"/>
        <w:spacing w:before="120" w:after="120" w:line="276" w:lineRule="auto"/>
        <w:ind w:left="0"/>
        <w:rPr>
          <w:rFonts w:ascii="Arial" w:hAnsi="Arial" w:cs="Arial"/>
          <w:sz w:val="22"/>
          <w:szCs w:val="22"/>
        </w:rPr>
      </w:pPr>
    </w:p>
    <w:p w14:paraId="58F2CA50" w14:textId="77777777" w:rsidR="00481283" w:rsidRPr="00500239" w:rsidRDefault="00481283" w:rsidP="0014089C">
      <w:pPr>
        <w:pStyle w:val="MediumGrid1-Accent21"/>
        <w:numPr>
          <w:ilvl w:val="0"/>
          <w:numId w:val="39"/>
        </w:numPr>
        <w:spacing w:before="120" w:after="120" w:line="276" w:lineRule="auto"/>
        <w:rPr>
          <w:rFonts w:ascii="Arial" w:hAnsi="Arial" w:cs="Arial"/>
          <w:i/>
          <w:sz w:val="22"/>
          <w:szCs w:val="22"/>
        </w:rPr>
      </w:pPr>
      <w:r w:rsidRPr="007512C9">
        <w:rPr>
          <w:rFonts w:ascii="Arial" w:hAnsi="Arial" w:cs="Arial"/>
          <w:i/>
          <w:sz w:val="22"/>
          <w:szCs w:val="22"/>
        </w:rPr>
        <w:t>The most significant non</w:t>
      </w:r>
      <w:r w:rsidRPr="00500239">
        <w:rPr>
          <w:rFonts w:ascii="Arial" w:hAnsi="Arial" w:cs="Arial"/>
          <w:i/>
          <w:sz w:val="22"/>
          <w:szCs w:val="22"/>
        </w:rPr>
        <w:t>agricultural drivers of forest loss are infrastructure development, human settlements, and mining.</w:t>
      </w:r>
    </w:p>
    <w:p w14:paraId="7548505A" w14:textId="148F77D3" w:rsidR="00481283" w:rsidRPr="00500239" w:rsidRDefault="00481283" w:rsidP="0014089C">
      <w:pPr>
        <w:pStyle w:val="MediumGrid1-Accent21"/>
        <w:numPr>
          <w:ilvl w:val="0"/>
          <w:numId w:val="39"/>
        </w:numPr>
        <w:spacing w:before="120" w:after="120" w:line="276" w:lineRule="auto"/>
        <w:rPr>
          <w:rFonts w:ascii="Arial" w:hAnsi="Arial" w:cs="Arial"/>
          <w:i/>
          <w:sz w:val="22"/>
          <w:szCs w:val="22"/>
        </w:rPr>
      </w:pPr>
      <w:r w:rsidRPr="00500239">
        <w:rPr>
          <w:rFonts w:ascii="Arial" w:hAnsi="Arial" w:cs="Arial"/>
          <w:i/>
          <w:sz w:val="22"/>
          <w:szCs w:val="22"/>
        </w:rPr>
        <w:t xml:space="preserve">Though </w:t>
      </w:r>
      <w:r w:rsidR="00A844F0" w:rsidRPr="00500239">
        <w:rPr>
          <w:rFonts w:ascii="Arial" w:hAnsi="Arial" w:cs="Arial"/>
          <w:i/>
          <w:sz w:val="22"/>
          <w:szCs w:val="22"/>
        </w:rPr>
        <w:t xml:space="preserve">some </w:t>
      </w:r>
      <w:r w:rsidRPr="00500239">
        <w:rPr>
          <w:rFonts w:ascii="Arial" w:hAnsi="Arial" w:cs="Arial"/>
          <w:i/>
          <w:sz w:val="22"/>
          <w:szCs w:val="22"/>
        </w:rPr>
        <w:t>interventions can be highlighted, there is no coordinated effort to</w:t>
      </w:r>
      <w:r w:rsidR="0077678C">
        <w:rPr>
          <w:rFonts w:ascii="Arial" w:hAnsi="Arial" w:cs="Arial"/>
          <w:i/>
          <w:sz w:val="22"/>
          <w:szCs w:val="22"/>
        </w:rPr>
        <w:t xml:space="preserve"> track effort to</w:t>
      </w:r>
      <w:r w:rsidRPr="00500239">
        <w:rPr>
          <w:rFonts w:ascii="Arial" w:hAnsi="Arial" w:cs="Arial"/>
          <w:i/>
          <w:sz w:val="22"/>
          <w:szCs w:val="22"/>
        </w:rPr>
        <w:t xml:space="preserve"> reduce the forest impact of these sectors.</w:t>
      </w:r>
    </w:p>
    <w:p w14:paraId="723F7F1C" w14:textId="06E8F818" w:rsidR="00481283" w:rsidRPr="00DB2F5C" w:rsidRDefault="00481283" w:rsidP="00797B0D">
      <w:pPr>
        <w:spacing w:before="120" w:after="120"/>
        <w:rPr>
          <w:rFonts w:ascii="Arial" w:eastAsia="Times New Roman" w:hAnsi="Arial" w:cs="Arial"/>
        </w:rPr>
      </w:pPr>
      <w:r w:rsidRPr="00500239">
        <w:rPr>
          <w:rFonts w:ascii="Arial" w:eastAsia="Times New Roman" w:hAnsi="Arial" w:cs="Arial"/>
        </w:rPr>
        <w:t>Goal 3 focuses on economic sectors other than agriculture.  The most significant non</w:t>
      </w:r>
      <w:r w:rsidR="006511D3">
        <w:rPr>
          <w:rFonts w:ascii="Arial" w:eastAsia="Times New Roman" w:hAnsi="Arial" w:cs="Arial"/>
        </w:rPr>
        <w:t>-</w:t>
      </w:r>
      <w:r w:rsidRPr="00500239">
        <w:rPr>
          <w:rFonts w:ascii="Arial" w:eastAsia="Times New Roman" w:hAnsi="Arial" w:cs="Arial"/>
        </w:rPr>
        <w:t>agricultural drivers of deforestation are infrastructure</w:t>
      </w:r>
      <w:r w:rsidR="007B48D3">
        <w:rPr>
          <w:rFonts w:ascii="Arial" w:eastAsia="Times New Roman" w:hAnsi="Arial" w:cs="Arial"/>
        </w:rPr>
        <w:t xml:space="preserve"> develop</w:t>
      </w:r>
      <w:r w:rsidR="00A834BF">
        <w:rPr>
          <w:rFonts w:ascii="Arial" w:eastAsia="Times New Roman" w:hAnsi="Arial" w:cs="Arial"/>
        </w:rPr>
        <w:t>m</w:t>
      </w:r>
      <w:r w:rsidR="007B48D3">
        <w:rPr>
          <w:rFonts w:ascii="Arial" w:eastAsia="Times New Roman" w:hAnsi="Arial" w:cs="Arial"/>
        </w:rPr>
        <w:t>ent</w:t>
      </w:r>
      <w:r w:rsidRPr="00500239">
        <w:rPr>
          <w:rFonts w:ascii="Arial" w:eastAsia="Times New Roman" w:hAnsi="Arial" w:cs="Arial"/>
        </w:rPr>
        <w:t xml:space="preserve">, human settlements, and mining, while logging is the most important driver of </w:t>
      </w:r>
      <w:r w:rsidR="009A2504" w:rsidRPr="00500239">
        <w:rPr>
          <w:rFonts w:ascii="Arial" w:eastAsia="Times New Roman" w:hAnsi="Arial" w:cs="Arial"/>
        </w:rPr>
        <w:t xml:space="preserve">forest </w:t>
      </w:r>
      <w:r w:rsidRPr="00500239">
        <w:rPr>
          <w:rFonts w:ascii="Arial" w:eastAsia="Times New Roman" w:hAnsi="Arial" w:cs="Arial"/>
        </w:rPr>
        <w:t>degradation.</w:t>
      </w:r>
      <w:r w:rsidRPr="00500239">
        <w:rPr>
          <w:rStyle w:val="EndnoteReference"/>
          <w:rFonts w:ascii="Arial" w:eastAsia="Times New Roman" w:hAnsi="Arial" w:cs="Arial"/>
        </w:rPr>
        <w:endnoteReference w:id="16"/>
      </w:r>
      <w:r w:rsidRPr="00500239">
        <w:rPr>
          <w:rFonts w:ascii="Arial" w:eastAsia="Times New Roman" w:hAnsi="Arial" w:cs="Arial"/>
        </w:rPr>
        <w:t xml:space="preserve">  Between 2000 and 2010, infrastructure (construction of roads, railroads, pipelines, </w:t>
      </w:r>
      <w:r w:rsidRPr="00DB2F5C">
        <w:rPr>
          <w:rFonts w:ascii="Arial" w:eastAsia="Times New Roman" w:hAnsi="Arial" w:cs="Arial"/>
        </w:rPr>
        <w:t xml:space="preserve">hydroelectric dams) and </w:t>
      </w:r>
      <w:r w:rsidR="009A2504" w:rsidRPr="00DB2F5C">
        <w:rPr>
          <w:rFonts w:ascii="Arial" w:eastAsia="Times New Roman" w:hAnsi="Arial" w:cs="Arial"/>
        </w:rPr>
        <w:t xml:space="preserve">human settlements </w:t>
      </w:r>
      <w:r w:rsidRPr="00DB2F5C">
        <w:rPr>
          <w:rFonts w:ascii="Arial" w:eastAsia="Times New Roman" w:hAnsi="Arial" w:cs="Arial"/>
        </w:rPr>
        <w:t>(</w:t>
      </w:r>
      <w:r w:rsidR="009A2504" w:rsidRPr="00DB2F5C">
        <w:rPr>
          <w:rFonts w:ascii="Arial" w:eastAsia="Times New Roman" w:hAnsi="Arial" w:cs="Arial"/>
        </w:rPr>
        <w:t>urban expansion</w:t>
      </w:r>
      <w:r w:rsidRPr="00DB2F5C">
        <w:rPr>
          <w:rFonts w:ascii="Arial" w:eastAsia="Times New Roman" w:hAnsi="Arial" w:cs="Arial"/>
        </w:rPr>
        <w:t xml:space="preserve">) were each responsible for 10% of all tropical </w:t>
      </w:r>
      <w:r w:rsidR="00DB2F5C" w:rsidRPr="00DB2F5C">
        <w:rPr>
          <w:rFonts w:ascii="Arial" w:eastAsia="Times New Roman" w:hAnsi="Arial" w:cs="Arial"/>
        </w:rPr>
        <w:t>deforestation</w:t>
      </w:r>
      <w:r w:rsidRPr="00DB2F5C">
        <w:rPr>
          <w:rFonts w:ascii="Arial" w:eastAsia="Times New Roman" w:hAnsi="Arial" w:cs="Arial"/>
        </w:rPr>
        <w:t>, while mining accounted for 7% of all tropical deforestation.  During the same period, timber extraction and logging accounted for approximately 52% of all tropical forest degradation, making them the main drivers of total forest degradation (see Goal 10).</w:t>
      </w:r>
    </w:p>
    <w:p w14:paraId="08FC3D1A" w14:textId="4EC0AA0B" w:rsidR="00481283" w:rsidRDefault="00481283" w:rsidP="00797B0D">
      <w:pPr>
        <w:spacing w:before="120" w:after="120"/>
        <w:rPr>
          <w:rFonts w:ascii="Arial" w:eastAsia="Times New Roman" w:hAnsi="Arial" w:cs="Arial"/>
        </w:rPr>
      </w:pPr>
      <w:bookmarkStart w:id="6" w:name="_Ref428907768"/>
      <w:r w:rsidRPr="00DB2F5C">
        <w:rPr>
          <w:rFonts w:ascii="Arial" w:eastAsia="Times New Roman" w:hAnsi="Arial" w:cs="Arial"/>
        </w:rPr>
        <w:t>Unfortunately, few countries have disaggregated data that link deforestation spatially</w:t>
      </w:r>
      <w:r w:rsidRPr="00515807">
        <w:rPr>
          <w:rFonts w:ascii="Arial" w:eastAsia="Times New Roman" w:hAnsi="Arial" w:cs="Arial"/>
        </w:rPr>
        <w:t xml:space="preserve"> to particular drivers.</w:t>
      </w:r>
      <w:r>
        <w:rPr>
          <w:rFonts w:ascii="Arial" w:eastAsia="Times New Roman" w:hAnsi="Arial" w:cs="Arial"/>
        </w:rPr>
        <w:t xml:space="preserve">  </w:t>
      </w:r>
      <w:r w:rsidRPr="00515807">
        <w:rPr>
          <w:rFonts w:ascii="Arial" w:eastAsia="Times New Roman" w:hAnsi="Arial" w:cs="Arial"/>
        </w:rPr>
        <w:t xml:space="preserve">The </w:t>
      </w:r>
      <w:r>
        <w:rPr>
          <w:rFonts w:ascii="Arial" w:eastAsia="Times New Roman" w:hAnsi="Arial" w:cs="Arial"/>
        </w:rPr>
        <w:t>lack</w:t>
      </w:r>
      <w:r w:rsidRPr="00515807">
        <w:rPr>
          <w:rFonts w:ascii="Arial" w:eastAsia="Times New Roman" w:hAnsi="Arial" w:cs="Arial"/>
        </w:rPr>
        <w:t xml:space="preserve"> of </w:t>
      </w:r>
      <w:r>
        <w:rPr>
          <w:rFonts w:ascii="Arial" w:eastAsia="Times New Roman" w:hAnsi="Arial" w:cs="Arial"/>
        </w:rPr>
        <w:t xml:space="preserve">such </w:t>
      </w:r>
      <w:r w:rsidRPr="00515807">
        <w:rPr>
          <w:rFonts w:ascii="Arial" w:eastAsia="Times New Roman" w:hAnsi="Arial" w:cs="Arial"/>
        </w:rPr>
        <w:t xml:space="preserve">data prevents adequate measurement of aggregate deforestation from </w:t>
      </w:r>
      <w:r w:rsidR="009A2504" w:rsidRPr="00515807">
        <w:rPr>
          <w:rFonts w:ascii="Arial" w:eastAsia="Times New Roman" w:hAnsi="Arial" w:cs="Arial"/>
        </w:rPr>
        <w:t>infrastructure</w:t>
      </w:r>
      <w:r w:rsidR="009A2504">
        <w:rPr>
          <w:rFonts w:ascii="Arial" w:eastAsia="Times New Roman" w:hAnsi="Arial" w:cs="Arial"/>
        </w:rPr>
        <w:t>,</w:t>
      </w:r>
      <w:r w:rsidR="009A2504" w:rsidRPr="00515807">
        <w:rPr>
          <w:rFonts w:ascii="Arial" w:eastAsia="Times New Roman" w:hAnsi="Arial" w:cs="Arial"/>
        </w:rPr>
        <w:t xml:space="preserve"> </w:t>
      </w:r>
      <w:r w:rsidRPr="00515807">
        <w:rPr>
          <w:rFonts w:ascii="Arial" w:eastAsia="Times New Roman" w:hAnsi="Arial" w:cs="Arial"/>
        </w:rPr>
        <w:t xml:space="preserve">mining, </w:t>
      </w:r>
      <w:r w:rsidR="009A2504">
        <w:rPr>
          <w:rFonts w:ascii="Arial" w:eastAsia="Times New Roman" w:hAnsi="Arial" w:cs="Arial"/>
        </w:rPr>
        <w:t>and logging</w:t>
      </w:r>
      <w:r w:rsidRPr="00515807">
        <w:rPr>
          <w:rFonts w:ascii="Arial" w:eastAsia="Times New Roman" w:hAnsi="Arial" w:cs="Arial"/>
        </w:rPr>
        <w:t xml:space="preserve"> and </w:t>
      </w:r>
      <w:r w:rsidR="007B1511">
        <w:rPr>
          <w:rFonts w:ascii="Arial" w:eastAsia="Times New Roman" w:hAnsi="Arial" w:cs="Arial"/>
        </w:rPr>
        <w:t>makes i</w:t>
      </w:r>
      <w:r w:rsidR="006511D3">
        <w:rPr>
          <w:rFonts w:ascii="Arial" w:eastAsia="Times New Roman" w:hAnsi="Arial" w:cs="Arial"/>
        </w:rPr>
        <w:t xml:space="preserve">t </w:t>
      </w:r>
      <w:r>
        <w:rPr>
          <w:rFonts w:ascii="Arial" w:eastAsia="Times New Roman" w:hAnsi="Arial" w:cs="Arial"/>
        </w:rPr>
        <w:t>difficult to formulate indicators.  Consequently, we</w:t>
      </w:r>
      <w:r w:rsidRPr="00515807">
        <w:rPr>
          <w:rFonts w:ascii="Arial" w:eastAsia="Times New Roman" w:hAnsi="Arial" w:cs="Arial"/>
        </w:rPr>
        <w:t xml:space="preserve"> do not define indicators to track progress to</w:t>
      </w:r>
      <w:r>
        <w:rPr>
          <w:rFonts w:ascii="Arial" w:eastAsia="Times New Roman" w:hAnsi="Arial" w:cs="Arial"/>
        </w:rPr>
        <w:t xml:space="preserve">ward Goal </w:t>
      </w:r>
      <w:r w:rsidRPr="00515807">
        <w:rPr>
          <w:rFonts w:ascii="Arial" w:eastAsia="Times New Roman" w:hAnsi="Arial" w:cs="Arial"/>
        </w:rPr>
        <w:t xml:space="preserve">3, but rather highlight public and private sector activities that address these drivers </w:t>
      </w:r>
      <w:r>
        <w:rPr>
          <w:rFonts w:ascii="Arial" w:eastAsia="Times New Roman" w:hAnsi="Arial" w:cs="Arial"/>
        </w:rPr>
        <w:t>and thereby</w:t>
      </w:r>
      <w:r w:rsidRPr="00515807">
        <w:rPr>
          <w:rFonts w:ascii="Arial" w:eastAsia="Times New Roman" w:hAnsi="Arial" w:cs="Arial"/>
        </w:rPr>
        <w:t xml:space="preserve"> reduce pressure on forests.</w:t>
      </w:r>
      <w:r>
        <w:rPr>
          <w:rFonts w:ascii="Arial" w:eastAsia="Times New Roman" w:hAnsi="Arial" w:cs="Arial"/>
        </w:rPr>
        <w:t xml:space="preserve">  </w:t>
      </w:r>
      <w:r w:rsidR="007B1511">
        <w:rPr>
          <w:rFonts w:ascii="Arial" w:eastAsia="Times New Roman" w:hAnsi="Arial" w:cs="Arial"/>
        </w:rPr>
        <w:t>P</w:t>
      </w:r>
      <w:r w:rsidRPr="00515807">
        <w:rPr>
          <w:rFonts w:ascii="Arial" w:eastAsia="Times New Roman" w:hAnsi="Arial" w:cs="Arial"/>
        </w:rPr>
        <w:t>ublic policies and private</w:t>
      </w:r>
      <w:r w:rsidR="007B1511">
        <w:rPr>
          <w:rFonts w:ascii="Arial" w:eastAsia="Times New Roman" w:hAnsi="Arial" w:cs="Arial"/>
        </w:rPr>
        <w:t>-</w:t>
      </w:r>
      <w:r w:rsidRPr="00515807">
        <w:rPr>
          <w:rFonts w:ascii="Arial" w:eastAsia="Times New Roman" w:hAnsi="Arial" w:cs="Arial"/>
        </w:rPr>
        <w:t>sector</w:t>
      </w:r>
      <w:r w:rsidR="007B1511">
        <w:rPr>
          <w:rFonts w:ascii="Arial" w:eastAsia="Times New Roman" w:hAnsi="Arial" w:cs="Arial"/>
        </w:rPr>
        <w:t>-</w:t>
      </w:r>
      <w:r w:rsidRPr="00515807">
        <w:rPr>
          <w:rFonts w:ascii="Arial" w:eastAsia="Times New Roman" w:hAnsi="Arial" w:cs="Arial"/>
        </w:rPr>
        <w:t xml:space="preserve">led initiatives show action that has been or can be taken to support this </w:t>
      </w:r>
      <w:r w:rsidR="007B1511">
        <w:rPr>
          <w:rFonts w:ascii="Arial" w:eastAsia="Times New Roman" w:hAnsi="Arial" w:cs="Arial"/>
        </w:rPr>
        <w:t>g</w:t>
      </w:r>
      <w:r w:rsidRPr="00515807">
        <w:rPr>
          <w:rFonts w:ascii="Arial" w:eastAsia="Times New Roman" w:hAnsi="Arial" w:cs="Arial"/>
        </w:rPr>
        <w:t>oal</w:t>
      </w:r>
      <w:r>
        <w:rPr>
          <w:rFonts w:ascii="Arial" w:eastAsia="Times New Roman" w:hAnsi="Arial" w:cs="Arial"/>
        </w:rPr>
        <w:t xml:space="preserve">, though </w:t>
      </w:r>
      <w:r w:rsidR="007B1511">
        <w:rPr>
          <w:rFonts w:ascii="Arial" w:eastAsia="Times New Roman" w:hAnsi="Arial" w:cs="Arial"/>
        </w:rPr>
        <w:t xml:space="preserve">we cannot </w:t>
      </w:r>
      <w:r>
        <w:rPr>
          <w:rFonts w:ascii="Arial" w:eastAsia="Times New Roman" w:hAnsi="Arial" w:cs="Arial"/>
        </w:rPr>
        <w:t xml:space="preserve">assess </w:t>
      </w:r>
      <w:r w:rsidR="00C01C12">
        <w:rPr>
          <w:rFonts w:ascii="Arial" w:eastAsia="Times New Roman" w:hAnsi="Arial" w:cs="Arial"/>
        </w:rPr>
        <w:t xml:space="preserve">its </w:t>
      </w:r>
      <w:r>
        <w:rPr>
          <w:rFonts w:ascii="Arial" w:eastAsia="Times New Roman" w:hAnsi="Arial" w:cs="Arial"/>
        </w:rPr>
        <w:t>effectiveness</w:t>
      </w:r>
      <w:r w:rsidRPr="00515807">
        <w:rPr>
          <w:rFonts w:ascii="Arial" w:eastAsia="Times New Roman" w:hAnsi="Arial" w:cs="Arial"/>
        </w:rPr>
        <w:t>.</w:t>
      </w:r>
      <w:bookmarkEnd w:id="6"/>
    </w:p>
    <w:p w14:paraId="4FC0BF86" w14:textId="08A07B2C" w:rsidR="00481283" w:rsidRDefault="00481283" w:rsidP="00491823">
      <w:pPr>
        <w:spacing w:before="120" w:after="120"/>
      </w:pPr>
      <w:r>
        <w:rPr>
          <w:rFonts w:ascii="Arial" w:eastAsia="Times New Roman" w:hAnsi="Arial" w:cs="Arial"/>
        </w:rPr>
        <w:fldChar w:fldCharType="begin"/>
      </w:r>
      <w:r w:rsidRPr="00444AFC">
        <w:rPr>
          <w:rFonts w:ascii="Arial" w:eastAsia="Times New Roman" w:hAnsi="Arial" w:cs="Arial"/>
        </w:rPr>
        <w:instrText xml:space="preserve"> REF _Ref307987344 \h </w:instrText>
      </w:r>
      <w:r w:rsidR="00444AFC">
        <w:rPr>
          <w:rFonts w:ascii="Arial" w:eastAsia="Times New Roman" w:hAnsi="Arial" w:cs="Arial"/>
        </w:rPr>
        <w:instrText xml:space="preserve"> \* MERGEFORMAT </w:instrText>
      </w:r>
      <w:r>
        <w:rPr>
          <w:rFonts w:ascii="Arial" w:eastAsia="Times New Roman" w:hAnsi="Arial" w:cs="Arial"/>
        </w:rPr>
      </w:r>
      <w:r>
        <w:rPr>
          <w:rFonts w:ascii="Arial" w:eastAsia="Times New Roman" w:hAnsi="Arial" w:cs="Arial"/>
        </w:rPr>
        <w:fldChar w:fldCharType="separate"/>
      </w:r>
      <w:r w:rsidR="00946E86" w:rsidRPr="0024792C">
        <w:rPr>
          <w:rFonts w:ascii="Arial" w:eastAsia="Times New Roman" w:hAnsi="Arial" w:cs="Arial"/>
        </w:rPr>
        <w:t>Table 2</w:t>
      </w:r>
      <w:r>
        <w:rPr>
          <w:rFonts w:ascii="Arial" w:eastAsia="Times New Roman" w:hAnsi="Arial" w:cs="Arial"/>
        </w:rPr>
        <w:fldChar w:fldCharType="end"/>
      </w:r>
      <w:r>
        <w:rPr>
          <w:rFonts w:ascii="Arial" w:eastAsia="Times New Roman" w:hAnsi="Arial" w:cs="Arial"/>
        </w:rPr>
        <w:t xml:space="preserve"> </w:t>
      </w:r>
      <w:r w:rsidRPr="004F2C90">
        <w:rPr>
          <w:rFonts w:ascii="Arial" w:eastAsia="Times New Roman" w:hAnsi="Arial" w:cs="Arial"/>
        </w:rPr>
        <w:t xml:space="preserve">summarizes </w:t>
      </w:r>
      <w:r>
        <w:rPr>
          <w:rFonts w:ascii="Arial" w:eastAsia="Times New Roman" w:hAnsi="Arial" w:cs="Arial"/>
        </w:rPr>
        <w:t xml:space="preserve">public </w:t>
      </w:r>
      <w:r w:rsidR="007B1511" w:rsidRPr="004F2C90">
        <w:rPr>
          <w:rFonts w:ascii="Arial" w:eastAsia="Times New Roman" w:hAnsi="Arial" w:cs="Arial"/>
        </w:rPr>
        <w:t>polices</w:t>
      </w:r>
      <w:r w:rsidR="007B1511">
        <w:rPr>
          <w:rFonts w:ascii="Arial" w:eastAsia="Times New Roman" w:hAnsi="Arial" w:cs="Arial"/>
        </w:rPr>
        <w:t xml:space="preserve"> </w:t>
      </w:r>
      <w:r>
        <w:rPr>
          <w:rFonts w:ascii="Arial" w:eastAsia="Times New Roman" w:hAnsi="Arial" w:cs="Arial"/>
        </w:rPr>
        <w:t xml:space="preserve">and private sector </w:t>
      </w:r>
      <w:r w:rsidRPr="004F2C90">
        <w:rPr>
          <w:rFonts w:ascii="Arial" w:eastAsia="Times New Roman" w:hAnsi="Arial" w:cs="Arial"/>
        </w:rPr>
        <w:t xml:space="preserve">activities </w:t>
      </w:r>
      <w:r w:rsidR="00C01C12">
        <w:rPr>
          <w:rFonts w:ascii="Arial" w:eastAsia="Times New Roman" w:hAnsi="Arial" w:cs="Arial"/>
        </w:rPr>
        <w:t xml:space="preserve">in </w:t>
      </w:r>
      <w:r w:rsidR="00C01C12" w:rsidRPr="0024792C">
        <w:rPr>
          <w:rFonts w:ascii="Arial" w:eastAsia="Times New Roman" w:hAnsi="Arial" w:cs="Arial"/>
        </w:rPr>
        <w:t>infrastructure and mining</w:t>
      </w:r>
      <w:r w:rsidR="00C01C12">
        <w:rPr>
          <w:rFonts w:ascii="Arial" w:eastAsia="Times New Roman" w:hAnsi="Arial" w:cs="Arial"/>
        </w:rPr>
        <w:t xml:space="preserve"> </w:t>
      </w:r>
      <w:r w:rsidR="007B1511">
        <w:rPr>
          <w:rFonts w:ascii="Arial" w:eastAsia="Times New Roman" w:hAnsi="Arial" w:cs="Arial"/>
        </w:rPr>
        <w:t>that</w:t>
      </w:r>
      <w:r w:rsidRPr="004F2C90">
        <w:rPr>
          <w:rFonts w:ascii="Arial" w:eastAsia="Times New Roman" w:hAnsi="Arial" w:cs="Arial"/>
        </w:rPr>
        <w:t xml:space="preserve"> address economic drivers of deforestation</w:t>
      </w:r>
      <w:r w:rsidR="00444AFC">
        <w:rPr>
          <w:rFonts w:ascii="Arial" w:eastAsia="Times New Roman" w:hAnsi="Arial" w:cs="Arial"/>
        </w:rPr>
        <w:t>.</w:t>
      </w:r>
      <w:r w:rsidRPr="004F2C90">
        <w:rPr>
          <w:rFonts w:ascii="Arial" w:eastAsia="Times New Roman" w:hAnsi="Arial" w:cs="Arial"/>
        </w:rPr>
        <w:t xml:space="preserve"> </w:t>
      </w:r>
      <w:r w:rsidR="006511D3">
        <w:rPr>
          <w:rFonts w:ascii="Arial" w:eastAsia="Times New Roman" w:hAnsi="Arial" w:cs="Arial"/>
        </w:rPr>
        <w:t xml:space="preserve"> Additional measures are taken</w:t>
      </w:r>
      <w:r w:rsidR="00F50088">
        <w:rPr>
          <w:rFonts w:ascii="Arial" w:eastAsia="Times New Roman" w:hAnsi="Arial" w:cs="Arial"/>
        </w:rPr>
        <w:t xml:space="preserve"> to control human settlements and infrastructure. </w:t>
      </w:r>
      <w:r w:rsidR="006511D3">
        <w:rPr>
          <w:rFonts w:ascii="Arial" w:eastAsia="Times New Roman" w:hAnsi="Arial" w:cs="Arial"/>
        </w:rPr>
        <w:t xml:space="preserve">The timber and logging sector </w:t>
      </w:r>
      <w:r w:rsidR="00F50088">
        <w:rPr>
          <w:rFonts w:ascii="Arial" w:eastAsia="Times New Roman" w:hAnsi="Arial" w:cs="Arial"/>
        </w:rPr>
        <w:t xml:space="preserve">is discussed in Goal 10 below. </w:t>
      </w:r>
    </w:p>
    <w:p w14:paraId="3080508C" w14:textId="77777777" w:rsidR="00481283" w:rsidRDefault="00481283" w:rsidP="007260CB">
      <w:pPr>
        <w:pStyle w:val="Heading4"/>
      </w:pPr>
      <w:bookmarkStart w:id="7" w:name="_Ref307987344"/>
      <w:bookmarkStart w:id="8" w:name="_Ref433901735"/>
      <w:r>
        <w:t xml:space="preserve">Table </w:t>
      </w:r>
      <w:r>
        <w:fldChar w:fldCharType="begin"/>
      </w:r>
      <w:r>
        <w:instrText xml:space="preserve"> SEQ Table \* ARABIC </w:instrText>
      </w:r>
      <w:r>
        <w:fldChar w:fldCharType="separate"/>
      </w:r>
      <w:r w:rsidR="00946E86">
        <w:rPr>
          <w:noProof/>
        </w:rPr>
        <w:t>2</w:t>
      </w:r>
      <w:r>
        <w:fldChar w:fldCharType="end"/>
      </w:r>
      <w:bookmarkEnd w:id="7"/>
      <w:r>
        <w:t xml:space="preserve">: </w:t>
      </w:r>
      <w:bookmarkEnd w:id="8"/>
      <w:r w:rsidRPr="00FD2CD6">
        <w:t xml:space="preserve">Public and private interventions addressing </w:t>
      </w:r>
      <w:r w:rsidR="000A06A9">
        <w:t xml:space="preserve">some </w:t>
      </w:r>
      <w:r w:rsidRPr="00FD2CD6">
        <w:t xml:space="preserve">economic drivers of deforestation </w:t>
      </w:r>
    </w:p>
    <w:tbl>
      <w:tblPr>
        <w:tblW w:w="9535" w:type="dxa"/>
        <w:tblInd w:w="46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6A0" w:firstRow="1" w:lastRow="0" w:firstColumn="1" w:lastColumn="0" w:noHBand="1" w:noVBand="1"/>
      </w:tblPr>
      <w:tblGrid>
        <w:gridCol w:w="2079"/>
        <w:gridCol w:w="3685"/>
        <w:gridCol w:w="3771"/>
      </w:tblGrid>
      <w:tr w:rsidR="00481283" w:rsidRPr="00B028E2" w14:paraId="6ED86F8E" w14:textId="77777777" w:rsidTr="00D344ED">
        <w:trPr>
          <w:trHeight w:val="215"/>
        </w:trPr>
        <w:tc>
          <w:tcPr>
            <w:tcW w:w="2079" w:type="dxa"/>
            <w:tcBorders>
              <w:top w:val="single" w:sz="4" w:space="0" w:color="4F81BD"/>
              <w:left w:val="single" w:sz="4" w:space="0" w:color="4F81BD"/>
              <w:bottom w:val="single" w:sz="4" w:space="0" w:color="4F81BD"/>
              <w:right w:val="nil"/>
            </w:tcBorders>
            <w:shd w:val="clear" w:color="auto" w:fill="4F81BD"/>
          </w:tcPr>
          <w:p w14:paraId="459ECEAB" w14:textId="77777777" w:rsidR="00481283" w:rsidRPr="00B028E2" w:rsidRDefault="00481283" w:rsidP="00D344ED">
            <w:pPr>
              <w:spacing w:before="120" w:after="120"/>
              <w:rPr>
                <w:rFonts w:ascii="Arial" w:hAnsi="Arial" w:cs="Arial"/>
                <w:b/>
                <w:bCs/>
                <w:color w:val="FFFFFF"/>
                <w:sz w:val="16"/>
                <w:szCs w:val="16"/>
              </w:rPr>
            </w:pPr>
            <w:r w:rsidRPr="00B028E2">
              <w:rPr>
                <w:rFonts w:ascii="Arial" w:hAnsi="Arial" w:cs="Arial"/>
                <w:b/>
                <w:bCs/>
                <w:color w:val="FFFFFF"/>
                <w:sz w:val="16"/>
                <w:szCs w:val="16"/>
              </w:rPr>
              <w:t>Sector</w:t>
            </w:r>
          </w:p>
        </w:tc>
        <w:tc>
          <w:tcPr>
            <w:tcW w:w="3685" w:type="dxa"/>
            <w:tcBorders>
              <w:top w:val="single" w:sz="4" w:space="0" w:color="4F81BD"/>
              <w:left w:val="nil"/>
              <w:bottom w:val="single" w:sz="4" w:space="0" w:color="4F81BD"/>
              <w:right w:val="nil"/>
            </w:tcBorders>
            <w:shd w:val="clear" w:color="auto" w:fill="4F81BD"/>
          </w:tcPr>
          <w:p w14:paraId="786B5EB8" w14:textId="77777777" w:rsidR="00481283" w:rsidRPr="00B028E2" w:rsidRDefault="00481283" w:rsidP="00D344ED">
            <w:pPr>
              <w:spacing w:before="120" w:after="120"/>
              <w:rPr>
                <w:rFonts w:ascii="Arial" w:hAnsi="Arial" w:cs="Arial"/>
                <w:b/>
                <w:bCs/>
                <w:color w:val="FFFFFF"/>
                <w:sz w:val="16"/>
                <w:szCs w:val="16"/>
              </w:rPr>
            </w:pPr>
            <w:r w:rsidRPr="00B028E2">
              <w:rPr>
                <w:rFonts w:ascii="Arial" w:hAnsi="Arial" w:cs="Arial"/>
                <w:b/>
                <w:bCs/>
                <w:color w:val="FFFFFF"/>
                <w:sz w:val="16"/>
                <w:szCs w:val="16"/>
              </w:rPr>
              <w:t>Public</w:t>
            </w:r>
            <w:r w:rsidR="007B1511">
              <w:rPr>
                <w:rFonts w:ascii="Arial" w:hAnsi="Arial" w:cs="Arial"/>
                <w:b/>
                <w:bCs/>
                <w:color w:val="FFFFFF"/>
                <w:sz w:val="16"/>
                <w:szCs w:val="16"/>
              </w:rPr>
              <w:t xml:space="preserve"> Policies</w:t>
            </w:r>
          </w:p>
        </w:tc>
        <w:tc>
          <w:tcPr>
            <w:tcW w:w="3771" w:type="dxa"/>
            <w:tcBorders>
              <w:top w:val="single" w:sz="4" w:space="0" w:color="4F81BD"/>
              <w:left w:val="nil"/>
              <w:bottom w:val="single" w:sz="4" w:space="0" w:color="4F81BD"/>
              <w:right w:val="single" w:sz="4" w:space="0" w:color="4F81BD"/>
            </w:tcBorders>
            <w:shd w:val="clear" w:color="auto" w:fill="4F81BD"/>
          </w:tcPr>
          <w:p w14:paraId="4A1DA890" w14:textId="77777777" w:rsidR="00481283" w:rsidRPr="00B028E2" w:rsidRDefault="00481283">
            <w:pPr>
              <w:spacing w:before="120" w:after="120"/>
              <w:rPr>
                <w:rFonts w:ascii="Arial" w:hAnsi="Arial" w:cs="Arial"/>
                <w:b/>
                <w:bCs/>
                <w:color w:val="FFFFFF"/>
                <w:sz w:val="16"/>
                <w:szCs w:val="16"/>
              </w:rPr>
            </w:pPr>
            <w:r w:rsidRPr="00B028E2">
              <w:rPr>
                <w:rFonts w:ascii="Arial" w:hAnsi="Arial" w:cs="Arial"/>
                <w:b/>
                <w:bCs/>
                <w:color w:val="FFFFFF"/>
                <w:sz w:val="16"/>
                <w:szCs w:val="16"/>
              </w:rPr>
              <w:t>Private</w:t>
            </w:r>
            <w:r w:rsidR="007B1511">
              <w:rPr>
                <w:rFonts w:ascii="Arial" w:hAnsi="Arial" w:cs="Arial"/>
                <w:b/>
                <w:bCs/>
                <w:color w:val="FFFFFF"/>
                <w:sz w:val="16"/>
                <w:szCs w:val="16"/>
              </w:rPr>
              <w:t xml:space="preserve"> Sector Activities</w:t>
            </w:r>
          </w:p>
        </w:tc>
      </w:tr>
      <w:tr w:rsidR="009A2504" w:rsidRPr="00B028E2" w14:paraId="48284E35" w14:textId="77777777" w:rsidTr="00D621F7">
        <w:trPr>
          <w:trHeight w:val="1252"/>
        </w:trPr>
        <w:tc>
          <w:tcPr>
            <w:tcW w:w="2079" w:type="dxa"/>
            <w:shd w:val="clear" w:color="auto" w:fill="auto"/>
          </w:tcPr>
          <w:p w14:paraId="003C933A" w14:textId="77777777" w:rsidR="009A2504" w:rsidRPr="00B028E2" w:rsidRDefault="009A2504" w:rsidP="00D621F7">
            <w:pPr>
              <w:spacing w:before="120" w:after="120"/>
              <w:rPr>
                <w:rFonts w:ascii="Arial" w:hAnsi="Arial" w:cs="Arial"/>
                <w:b/>
                <w:bCs/>
                <w:sz w:val="16"/>
                <w:szCs w:val="16"/>
              </w:rPr>
            </w:pPr>
            <w:r w:rsidRPr="00B028E2">
              <w:rPr>
                <w:rFonts w:ascii="Arial" w:hAnsi="Arial" w:cs="Arial"/>
                <w:b/>
                <w:bCs/>
                <w:sz w:val="16"/>
                <w:szCs w:val="16"/>
              </w:rPr>
              <w:t>Infrastructure</w:t>
            </w:r>
          </w:p>
        </w:tc>
        <w:tc>
          <w:tcPr>
            <w:tcW w:w="3685" w:type="dxa"/>
            <w:shd w:val="clear" w:color="auto" w:fill="auto"/>
          </w:tcPr>
          <w:p w14:paraId="2EE8B645" w14:textId="77777777" w:rsidR="009A2504" w:rsidRPr="00B028E2" w:rsidRDefault="009A2504" w:rsidP="00D621F7">
            <w:pPr>
              <w:spacing w:before="120" w:after="120"/>
              <w:rPr>
                <w:rFonts w:ascii="Arial" w:hAnsi="Arial" w:cs="Arial"/>
                <w:sz w:val="16"/>
                <w:szCs w:val="16"/>
              </w:rPr>
            </w:pPr>
            <w:r w:rsidRPr="00B028E2">
              <w:rPr>
                <w:rFonts w:ascii="Arial" w:hAnsi="Arial" w:cs="Arial"/>
                <w:sz w:val="16"/>
                <w:szCs w:val="16"/>
              </w:rPr>
              <w:t>• Environmental Impact Assessment (EIA) and the Strategic Environmental Impact Assessment (SEA)</w:t>
            </w:r>
          </w:p>
          <w:p w14:paraId="30A53043" w14:textId="77777777" w:rsidR="009A2504" w:rsidRDefault="009A2504" w:rsidP="00D621F7">
            <w:pPr>
              <w:spacing w:before="120" w:after="120"/>
              <w:rPr>
                <w:rFonts w:ascii="Arial" w:hAnsi="Arial" w:cs="Arial"/>
                <w:sz w:val="16"/>
                <w:szCs w:val="16"/>
              </w:rPr>
            </w:pPr>
            <w:r w:rsidRPr="00B028E2">
              <w:rPr>
                <w:rFonts w:ascii="Arial" w:hAnsi="Arial" w:cs="Arial"/>
                <w:sz w:val="16"/>
                <w:szCs w:val="16"/>
              </w:rPr>
              <w:t>• Environmental, social</w:t>
            </w:r>
            <w:r>
              <w:rPr>
                <w:rFonts w:ascii="Arial" w:hAnsi="Arial" w:cs="Arial"/>
                <w:sz w:val="16"/>
                <w:szCs w:val="16"/>
              </w:rPr>
              <w:t>,</w:t>
            </w:r>
            <w:r w:rsidRPr="00B028E2">
              <w:rPr>
                <w:rFonts w:ascii="Arial" w:hAnsi="Arial" w:cs="Arial"/>
                <w:sz w:val="16"/>
                <w:szCs w:val="16"/>
              </w:rPr>
              <w:t xml:space="preserve"> and legal safeguards </w:t>
            </w:r>
          </w:p>
          <w:p w14:paraId="4C394F3C" w14:textId="77777777" w:rsidR="009A2504" w:rsidRPr="00B028E2" w:rsidRDefault="009A2504" w:rsidP="00D621F7">
            <w:pPr>
              <w:spacing w:before="120" w:after="120"/>
              <w:rPr>
                <w:rFonts w:ascii="Arial" w:hAnsi="Arial" w:cs="Arial"/>
                <w:sz w:val="16"/>
                <w:szCs w:val="16"/>
              </w:rPr>
            </w:pPr>
            <w:r>
              <w:rPr>
                <w:rFonts w:ascii="Arial" w:hAnsi="Arial" w:cs="Arial"/>
                <w:sz w:val="16"/>
                <w:szCs w:val="16"/>
              </w:rPr>
              <w:t xml:space="preserve">• Strengthened law enforcement and governance </w:t>
            </w:r>
          </w:p>
        </w:tc>
        <w:tc>
          <w:tcPr>
            <w:tcW w:w="3771" w:type="dxa"/>
            <w:shd w:val="clear" w:color="auto" w:fill="auto"/>
          </w:tcPr>
          <w:p w14:paraId="4DA182EB" w14:textId="77777777" w:rsidR="009A2504" w:rsidRPr="00B028E2" w:rsidRDefault="009A2504" w:rsidP="00D621F7">
            <w:pPr>
              <w:spacing w:before="120" w:after="120"/>
              <w:rPr>
                <w:rFonts w:ascii="Arial" w:hAnsi="Arial" w:cs="Arial"/>
                <w:i/>
                <w:sz w:val="16"/>
                <w:szCs w:val="16"/>
              </w:rPr>
            </w:pPr>
            <w:r w:rsidRPr="00B028E2">
              <w:rPr>
                <w:rFonts w:ascii="Arial" w:hAnsi="Arial" w:cs="Arial"/>
                <w:i/>
                <w:sz w:val="16"/>
                <w:szCs w:val="16"/>
              </w:rPr>
              <w:t xml:space="preserve"> [</w:t>
            </w:r>
            <w:r>
              <w:rPr>
                <w:rFonts w:ascii="Arial" w:hAnsi="Arial" w:cs="Arial"/>
                <w:i/>
                <w:sz w:val="16"/>
                <w:szCs w:val="16"/>
              </w:rPr>
              <w:t>I</w:t>
            </w:r>
            <w:r w:rsidRPr="00B028E2">
              <w:rPr>
                <w:rFonts w:ascii="Arial" w:hAnsi="Arial" w:cs="Arial"/>
                <w:i/>
                <w:sz w:val="16"/>
                <w:szCs w:val="16"/>
              </w:rPr>
              <w:t xml:space="preserve">nfrastructure </w:t>
            </w:r>
            <w:r>
              <w:rPr>
                <w:rFonts w:ascii="Arial" w:hAnsi="Arial" w:cs="Arial"/>
                <w:i/>
                <w:sz w:val="16"/>
                <w:szCs w:val="16"/>
              </w:rPr>
              <w:t>is mainly in the realm of the public sector.</w:t>
            </w:r>
            <w:r w:rsidRPr="00B028E2">
              <w:rPr>
                <w:rFonts w:ascii="Arial" w:hAnsi="Arial" w:cs="Arial"/>
                <w:i/>
                <w:sz w:val="16"/>
                <w:szCs w:val="16"/>
              </w:rPr>
              <w:t>]</w:t>
            </w:r>
          </w:p>
        </w:tc>
      </w:tr>
      <w:tr w:rsidR="009A2504" w:rsidRPr="00B028E2" w14:paraId="4D21894C" w14:textId="77777777" w:rsidTr="00D344ED">
        <w:trPr>
          <w:trHeight w:val="188"/>
        </w:trPr>
        <w:tc>
          <w:tcPr>
            <w:tcW w:w="2079" w:type="dxa"/>
            <w:shd w:val="clear" w:color="auto" w:fill="auto"/>
          </w:tcPr>
          <w:p w14:paraId="4D4D231E" w14:textId="77777777" w:rsidR="009A2504" w:rsidRPr="00B028E2" w:rsidRDefault="009A2504" w:rsidP="00D344ED">
            <w:pPr>
              <w:spacing w:before="120" w:after="120"/>
              <w:rPr>
                <w:rFonts w:ascii="Arial" w:hAnsi="Arial" w:cs="Arial"/>
                <w:b/>
                <w:bCs/>
                <w:sz w:val="16"/>
                <w:szCs w:val="16"/>
              </w:rPr>
            </w:pPr>
            <w:r w:rsidRPr="00B028E2">
              <w:rPr>
                <w:rFonts w:ascii="Arial" w:hAnsi="Arial" w:cs="Arial"/>
                <w:b/>
                <w:bCs/>
                <w:sz w:val="16"/>
                <w:szCs w:val="16"/>
              </w:rPr>
              <w:t>Mining</w:t>
            </w:r>
          </w:p>
        </w:tc>
        <w:tc>
          <w:tcPr>
            <w:tcW w:w="3685" w:type="dxa"/>
            <w:shd w:val="clear" w:color="auto" w:fill="auto"/>
          </w:tcPr>
          <w:p w14:paraId="234903E7" w14:textId="77777777" w:rsidR="009A2504" w:rsidRPr="00B028E2" w:rsidRDefault="009A2504" w:rsidP="00D344ED">
            <w:pPr>
              <w:spacing w:before="120" w:after="120"/>
              <w:rPr>
                <w:rFonts w:ascii="Arial" w:hAnsi="Arial" w:cs="Arial"/>
                <w:sz w:val="16"/>
                <w:szCs w:val="16"/>
              </w:rPr>
            </w:pPr>
            <w:r w:rsidRPr="00B028E2">
              <w:rPr>
                <w:rFonts w:ascii="Arial" w:hAnsi="Arial" w:cs="Arial"/>
                <w:sz w:val="16"/>
                <w:szCs w:val="16"/>
              </w:rPr>
              <w:t xml:space="preserve">• </w:t>
            </w:r>
            <w:r>
              <w:rPr>
                <w:rFonts w:ascii="Arial" w:hAnsi="Arial" w:cs="Arial"/>
                <w:sz w:val="16"/>
                <w:szCs w:val="16"/>
              </w:rPr>
              <w:t>F</w:t>
            </w:r>
            <w:r w:rsidRPr="00B028E2">
              <w:rPr>
                <w:rFonts w:ascii="Arial" w:hAnsi="Arial" w:cs="Arial"/>
                <w:sz w:val="16"/>
                <w:szCs w:val="16"/>
              </w:rPr>
              <w:t xml:space="preserve">ines, </w:t>
            </w:r>
            <w:r>
              <w:rPr>
                <w:rFonts w:ascii="Arial" w:hAnsi="Arial" w:cs="Arial"/>
                <w:sz w:val="16"/>
                <w:szCs w:val="16"/>
              </w:rPr>
              <w:t xml:space="preserve">control of </w:t>
            </w:r>
            <w:r w:rsidRPr="00B028E2">
              <w:rPr>
                <w:rFonts w:ascii="Arial" w:hAnsi="Arial" w:cs="Arial"/>
                <w:sz w:val="16"/>
                <w:szCs w:val="16"/>
              </w:rPr>
              <w:t>illegal mining, strengthening the mining approval process</w:t>
            </w:r>
            <w:r>
              <w:rPr>
                <w:rFonts w:ascii="Arial" w:hAnsi="Arial" w:cs="Arial"/>
                <w:sz w:val="16"/>
                <w:szCs w:val="16"/>
              </w:rPr>
              <w:t xml:space="preserve"> and improving mining practices</w:t>
            </w:r>
          </w:p>
          <w:p w14:paraId="43276BC4" w14:textId="77777777" w:rsidR="009A2504" w:rsidRPr="00B028E2" w:rsidRDefault="009A2504" w:rsidP="00D344ED">
            <w:pPr>
              <w:spacing w:before="120" w:after="120"/>
              <w:rPr>
                <w:rFonts w:ascii="Arial" w:hAnsi="Arial" w:cs="Arial"/>
                <w:sz w:val="16"/>
                <w:szCs w:val="16"/>
              </w:rPr>
            </w:pPr>
            <w:r w:rsidRPr="00B028E2">
              <w:rPr>
                <w:rFonts w:ascii="Arial" w:hAnsi="Arial" w:cs="Arial"/>
                <w:sz w:val="16"/>
                <w:szCs w:val="16"/>
              </w:rPr>
              <w:t xml:space="preserve">• </w:t>
            </w:r>
            <w:r>
              <w:rPr>
                <w:rFonts w:ascii="Arial" w:hAnsi="Arial" w:cs="Arial"/>
                <w:sz w:val="16"/>
                <w:szCs w:val="16"/>
              </w:rPr>
              <w:t xml:space="preserve">Integrated land-use planning </w:t>
            </w:r>
          </w:p>
          <w:p w14:paraId="5A5E168B" w14:textId="77777777" w:rsidR="009A2504" w:rsidRDefault="009A2504" w:rsidP="00E22BB9">
            <w:pPr>
              <w:spacing w:before="120" w:after="120"/>
              <w:rPr>
                <w:rFonts w:ascii="Arial" w:hAnsi="Arial" w:cs="Arial"/>
                <w:sz w:val="16"/>
                <w:szCs w:val="16"/>
              </w:rPr>
            </w:pPr>
            <w:r>
              <w:rPr>
                <w:rFonts w:ascii="Arial" w:hAnsi="Arial" w:cs="Arial"/>
                <w:sz w:val="16"/>
                <w:szCs w:val="16"/>
              </w:rPr>
              <w:t xml:space="preserve">• Protected area laws </w:t>
            </w:r>
          </w:p>
          <w:p w14:paraId="6693B241" w14:textId="77777777" w:rsidR="009A2504" w:rsidRPr="00B028E2" w:rsidRDefault="009A2504" w:rsidP="00D344ED">
            <w:pPr>
              <w:spacing w:before="120" w:after="120"/>
              <w:rPr>
                <w:rFonts w:ascii="Arial" w:hAnsi="Arial" w:cs="Arial"/>
                <w:sz w:val="16"/>
                <w:szCs w:val="16"/>
              </w:rPr>
            </w:pPr>
            <w:r>
              <w:rPr>
                <w:rFonts w:ascii="Arial" w:hAnsi="Arial" w:cs="Arial"/>
                <w:sz w:val="16"/>
                <w:szCs w:val="16"/>
              </w:rPr>
              <w:t xml:space="preserve">• Strengthened law enforcement and </w:t>
            </w:r>
            <w:r>
              <w:rPr>
                <w:rFonts w:ascii="Arial" w:hAnsi="Arial" w:cs="Arial"/>
                <w:sz w:val="16"/>
                <w:szCs w:val="16"/>
              </w:rPr>
              <w:lastRenderedPageBreak/>
              <w:t xml:space="preserve">governance </w:t>
            </w:r>
          </w:p>
        </w:tc>
        <w:tc>
          <w:tcPr>
            <w:tcW w:w="3771" w:type="dxa"/>
            <w:shd w:val="clear" w:color="auto" w:fill="auto"/>
          </w:tcPr>
          <w:p w14:paraId="4B2A46B2" w14:textId="77777777" w:rsidR="009A2504" w:rsidRPr="00B028E2" w:rsidRDefault="009A2504" w:rsidP="00D344ED">
            <w:pPr>
              <w:spacing w:before="120" w:after="120"/>
              <w:rPr>
                <w:rFonts w:ascii="Arial" w:hAnsi="Arial" w:cs="Arial"/>
                <w:sz w:val="16"/>
                <w:szCs w:val="16"/>
              </w:rPr>
            </w:pPr>
            <w:r w:rsidRPr="00B028E2">
              <w:rPr>
                <w:rFonts w:ascii="Arial" w:hAnsi="Arial" w:cs="Arial"/>
                <w:sz w:val="16"/>
                <w:szCs w:val="16"/>
              </w:rPr>
              <w:lastRenderedPageBreak/>
              <w:t xml:space="preserve">• Initiatives that intend to reduce environmental and social impacts of mining through the promotion of responsible practices (e.g. </w:t>
            </w:r>
            <w:r>
              <w:rPr>
                <w:rFonts w:ascii="Arial" w:hAnsi="Arial" w:cs="Arial"/>
                <w:sz w:val="16"/>
                <w:szCs w:val="16"/>
              </w:rPr>
              <w:t>Initiative for Responsible Mining Assurance (</w:t>
            </w:r>
            <w:r w:rsidRPr="00B028E2">
              <w:rPr>
                <w:rFonts w:ascii="Arial" w:hAnsi="Arial" w:cs="Arial"/>
                <w:sz w:val="16"/>
                <w:szCs w:val="16"/>
              </w:rPr>
              <w:t>IRMA</w:t>
            </w:r>
            <w:r>
              <w:rPr>
                <w:rFonts w:ascii="Arial" w:hAnsi="Arial" w:cs="Arial"/>
                <w:sz w:val="16"/>
                <w:szCs w:val="16"/>
              </w:rPr>
              <w:t>)</w:t>
            </w:r>
            <w:r w:rsidRPr="00B028E2">
              <w:rPr>
                <w:rFonts w:ascii="Arial" w:hAnsi="Arial" w:cs="Arial"/>
                <w:sz w:val="16"/>
                <w:szCs w:val="16"/>
              </w:rPr>
              <w:t xml:space="preserve">, </w:t>
            </w:r>
            <w:r>
              <w:rPr>
                <w:rFonts w:ascii="Arial" w:hAnsi="Arial" w:cs="Arial"/>
                <w:sz w:val="16"/>
                <w:szCs w:val="16"/>
              </w:rPr>
              <w:t>Alliance for Responsible Mining (</w:t>
            </w:r>
            <w:r w:rsidRPr="00B028E2">
              <w:rPr>
                <w:rFonts w:ascii="Arial" w:hAnsi="Arial" w:cs="Arial"/>
                <w:sz w:val="16"/>
                <w:szCs w:val="16"/>
              </w:rPr>
              <w:t>ARM)</w:t>
            </w:r>
          </w:p>
          <w:p w14:paraId="2FE707C3" w14:textId="77777777" w:rsidR="009A2504" w:rsidRPr="00B028E2" w:rsidRDefault="009A2504" w:rsidP="00D344ED">
            <w:pPr>
              <w:spacing w:before="120" w:after="120"/>
              <w:rPr>
                <w:rFonts w:ascii="Arial" w:hAnsi="Arial" w:cs="Arial"/>
                <w:sz w:val="16"/>
                <w:szCs w:val="16"/>
              </w:rPr>
            </w:pPr>
            <w:r w:rsidRPr="00B028E2">
              <w:rPr>
                <w:rFonts w:ascii="Arial" w:hAnsi="Arial" w:cs="Arial"/>
                <w:sz w:val="16"/>
                <w:szCs w:val="16"/>
              </w:rPr>
              <w:t xml:space="preserve"> • Commodity-specific sustainable commitments </w:t>
            </w:r>
            <w:r w:rsidRPr="00B028E2">
              <w:rPr>
                <w:rFonts w:ascii="Arial" w:hAnsi="Arial" w:cs="Arial"/>
                <w:sz w:val="16"/>
                <w:szCs w:val="16"/>
                <w:lang w:val="pt-BR"/>
              </w:rPr>
              <w:t xml:space="preserve"> </w:t>
            </w:r>
          </w:p>
        </w:tc>
      </w:tr>
    </w:tbl>
    <w:p w14:paraId="1A9D1110" w14:textId="77777777" w:rsidR="00481283" w:rsidRDefault="00481283" w:rsidP="00797B0D">
      <w:pPr>
        <w:spacing w:before="120" w:after="120"/>
        <w:rPr>
          <w:rFonts w:ascii="Arial" w:eastAsia="Times New Roman" w:hAnsi="Arial" w:cs="Arial"/>
        </w:rPr>
      </w:pPr>
      <w:r w:rsidRPr="004F2C90">
        <w:rPr>
          <w:rFonts w:ascii="Arial" w:eastAsia="Times New Roman" w:hAnsi="Arial" w:cs="Arial"/>
        </w:rPr>
        <w:lastRenderedPageBreak/>
        <w:t>Enhanced regulat</w:t>
      </w:r>
      <w:r>
        <w:rPr>
          <w:rFonts w:ascii="Arial" w:eastAsia="Times New Roman" w:hAnsi="Arial" w:cs="Arial"/>
        </w:rPr>
        <w:t>ion</w:t>
      </w:r>
      <w:r w:rsidRPr="004F2C90">
        <w:rPr>
          <w:rFonts w:ascii="Arial" w:eastAsia="Times New Roman" w:hAnsi="Arial" w:cs="Arial"/>
        </w:rPr>
        <w:t xml:space="preserve"> </w:t>
      </w:r>
      <w:r>
        <w:rPr>
          <w:rFonts w:ascii="Arial" w:eastAsia="Times New Roman" w:hAnsi="Arial" w:cs="Arial"/>
        </w:rPr>
        <w:t>and oversight can better</w:t>
      </w:r>
      <w:r w:rsidRPr="004F2C90">
        <w:rPr>
          <w:rFonts w:ascii="Arial" w:eastAsia="Times New Roman" w:hAnsi="Arial" w:cs="Arial"/>
        </w:rPr>
        <w:t xml:space="preserve"> control these </w:t>
      </w:r>
      <w:r>
        <w:rPr>
          <w:rFonts w:ascii="Arial" w:eastAsia="Times New Roman" w:hAnsi="Arial" w:cs="Arial"/>
        </w:rPr>
        <w:t>drivers</w:t>
      </w:r>
      <w:r w:rsidRPr="004F2C90">
        <w:rPr>
          <w:rFonts w:ascii="Arial" w:eastAsia="Times New Roman" w:hAnsi="Arial" w:cs="Arial"/>
        </w:rPr>
        <w:t xml:space="preserve"> and</w:t>
      </w:r>
      <w:r w:rsidR="00C01C12">
        <w:rPr>
          <w:rFonts w:ascii="Arial" w:eastAsia="Times New Roman" w:hAnsi="Arial" w:cs="Arial"/>
        </w:rPr>
        <w:t xml:space="preserve"> may </w:t>
      </w:r>
      <w:r w:rsidRPr="004F2C90">
        <w:rPr>
          <w:rFonts w:ascii="Arial" w:eastAsia="Times New Roman" w:hAnsi="Arial" w:cs="Arial"/>
        </w:rPr>
        <w:t xml:space="preserve">reduce their impacts on forests. </w:t>
      </w:r>
      <w:r>
        <w:rPr>
          <w:rFonts w:ascii="Arial" w:eastAsia="Times New Roman" w:hAnsi="Arial" w:cs="Arial"/>
        </w:rPr>
        <w:t xml:space="preserve"> </w:t>
      </w:r>
      <w:r w:rsidRPr="004F2C90">
        <w:rPr>
          <w:rFonts w:ascii="Arial" w:eastAsia="Times New Roman" w:hAnsi="Arial" w:cs="Arial"/>
        </w:rPr>
        <w:t>Examples</w:t>
      </w:r>
      <w:r>
        <w:rPr>
          <w:rFonts w:ascii="Arial" w:eastAsia="Times New Roman" w:hAnsi="Arial" w:cs="Arial"/>
        </w:rPr>
        <w:t xml:space="preserve"> of such approaches include: </w:t>
      </w:r>
    </w:p>
    <w:p w14:paraId="16A44E3C" w14:textId="77777777" w:rsidR="007D2E3D" w:rsidRPr="007512C9" w:rsidRDefault="009A2504" w:rsidP="00491823">
      <w:pPr>
        <w:pStyle w:val="ListParagraph"/>
        <w:numPr>
          <w:ilvl w:val="0"/>
          <w:numId w:val="30"/>
        </w:numPr>
        <w:spacing w:before="120" w:after="120"/>
        <w:rPr>
          <w:rFonts w:ascii="Arial" w:eastAsia="Times New Roman" w:hAnsi="Arial" w:cs="Arial"/>
        </w:rPr>
      </w:pPr>
      <w:r w:rsidRPr="007260CB">
        <w:rPr>
          <w:rFonts w:ascii="Arial" w:eastAsia="Times New Roman" w:hAnsi="Arial" w:cs="Arial"/>
        </w:rPr>
        <w:t>Regulation</w:t>
      </w:r>
      <w:r w:rsidR="00481283" w:rsidRPr="007512C9">
        <w:rPr>
          <w:rFonts w:ascii="Arial" w:eastAsia="Times New Roman" w:hAnsi="Arial" w:cs="Arial"/>
        </w:rPr>
        <w:t xml:space="preserve"> of </w:t>
      </w:r>
      <w:r w:rsidR="00481283" w:rsidRPr="00500239">
        <w:rPr>
          <w:rFonts w:ascii="Arial" w:eastAsia="Times New Roman" w:hAnsi="Arial" w:cs="Arial"/>
        </w:rPr>
        <w:t xml:space="preserve">activities </w:t>
      </w:r>
      <w:r w:rsidRPr="00500239">
        <w:rPr>
          <w:rFonts w:ascii="Arial" w:eastAsia="Times New Roman" w:hAnsi="Arial" w:cs="Arial"/>
        </w:rPr>
        <w:t xml:space="preserve">and enforcement  </w:t>
      </w:r>
      <w:r w:rsidR="00481283" w:rsidRPr="00500239">
        <w:rPr>
          <w:rFonts w:ascii="Arial" w:eastAsia="Times New Roman" w:hAnsi="Arial" w:cs="Arial"/>
        </w:rPr>
        <w:t>(</w:t>
      </w:r>
      <w:r w:rsidR="00D621F7" w:rsidRPr="00500239">
        <w:rPr>
          <w:rFonts w:ascii="Arial" w:eastAsia="Times New Roman" w:hAnsi="Arial" w:cs="Arial"/>
        </w:rPr>
        <w:t>e.g.,</w:t>
      </w:r>
      <w:r w:rsidR="00481283" w:rsidRPr="00500239">
        <w:rPr>
          <w:rFonts w:ascii="Arial" w:eastAsia="Times New Roman" w:hAnsi="Arial" w:cs="Arial"/>
        </w:rPr>
        <w:t xml:space="preserve"> Peru is starting to control gold mining by introducing fines for illegal mining, strengthening its mining approval process</w:t>
      </w:r>
      <w:r w:rsidR="007B1511" w:rsidRPr="00500239">
        <w:rPr>
          <w:rFonts w:ascii="Arial" w:eastAsia="Times New Roman" w:hAnsi="Arial" w:cs="Arial"/>
        </w:rPr>
        <w:t>,</w:t>
      </w:r>
      <w:r w:rsidR="00481283" w:rsidRPr="00500239">
        <w:rPr>
          <w:rFonts w:ascii="Arial" w:eastAsia="Times New Roman" w:hAnsi="Arial" w:cs="Arial"/>
        </w:rPr>
        <w:t xml:space="preserve"> and </w:t>
      </w:r>
      <w:r w:rsidR="007B1511" w:rsidRPr="00500239">
        <w:rPr>
          <w:rFonts w:ascii="Arial" w:eastAsia="Times New Roman" w:hAnsi="Arial" w:cs="Arial"/>
        </w:rPr>
        <w:t>regulating</w:t>
      </w:r>
      <w:r w:rsidR="00481283" w:rsidRPr="00500239">
        <w:rPr>
          <w:rFonts w:ascii="Arial" w:eastAsia="Times New Roman" w:hAnsi="Arial" w:cs="Arial"/>
        </w:rPr>
        <w:t xml:space="preserve"> mining practices</w:t>
      </w:r>
      <w:r w:rsidR="00D621F7" w:rsidRPr="00500239">
        <w:rPr>
          <w:rFonts w:ascii="Arial" w:eastAsia="Times New Roman" w:hAnsi="Arial" w:cs="Arial"/>
        </w:rPr>
        <w:t>;</w:t>
      </w:r>
      <w:r w:rsidR="00481283" w:rsidRPr="00500239">
        <w:rPr>
          <w:rStyle w:val="EndnoteReference"/>
          <w:rFonts w:ascii="Arial" w:eastAsia="Times New Roman" w:hAnsi="Arial" w:cs="Arial"/>
        </w:rPr>
        <w:endnoteReference w:id="17"/>
      </w:r>
      <w:r w:rsidR="00481283" w:rsidRPr="00500239">
        <w:rPr>
          <w:rFonts w:ascii="Arial" w:eastAsia="Times New Roman" w:hAnsi="Arial" w:cs="Arial"/>
        </w:rPr>
        <w:t xml:space="preserve"> </w:t>
      </w:r>
      <w:r w:rsidR="007D2E3D" w:rsidRPr="00500239">
        <w:rPr>
          <w:rFonts w:ascii="Arial" w:eastAsia="Times New Roman" w:hAnsi="Arial" w:cs="Arial"/>
        </w:rPr>
        <w:t>charcoal production in the Congo Basin</w:t>
      </w:r>
      <w:r w:rsidR="00D621F7" w:rsidRPr="00500239">
        <w:rPr>
          <w:rFonts w:ascii="Arial" w:eastAsia="Times New Roman" w:hAnsi="Arial" w:cs="Arial"/>
        </w:rPr>
        <w:t xml:space="preserve"> is being </w:t>
      </w:r>
      <w:r w:rsidR="00D621F7" w:rsidRPr="007260CB">
        <w:rPr>
          <w:rFonts w:ascii="Arial" w:eastAsia="Times New Roman" w:hAnsi="Arial" w:cs="Arial"/>
        </w:rPr>
        <w:t>regulated</w:t>
      </w:r>
      <w:r w:rsidR="007D2E3D" w:rsidRPr="007512C9">
        <w:rPr>
          <w:rFonts w:ascii="Arial" w:eastAsia="Times New Roman" w:hAnsi="Arial" w:cs="Arial"/>
        </w:rPr>
        <w:t>).</w:t>
      </w:r>
    </w:p>
    <w:p w14:paraId="385A08D9" w14:textId="77777777" w:rsidR="00481283" w:rsidRDefault="007D2E3D" w:rsidP="00491823">
      <w:pPr>
        <w:pStyle w:val="ListParagraph"/>
        <w:numPr>
          <w:ilvl w:val="0"/>
          <w:numId w:val="30"/>
        </w:numPr>
        <w:spacing w:before="120" w:after="120"/>
        <w:rPr>
          <w:rFonts w:ascii="Arial" w:eastAsia="Times New Roman" w:hAnsi="Arial" w:cs="Arial"/>
        </w:rPr>
      </w:pPr>
      <w:r w:rsidRPr="00500239">
        <w:rPr>
          <w:rFonts w:ascii="Arial" w:eastAsia="Times New Roman" w:hAnsi="Arial" w:cs="Arial"/>
        </w:rPr>
        <w:t>Integrated land-use planning that reconciles mining development and forest conservation (</w:t>
      </w:r>
      <w:r w:rsidR="00D621F7" w:rsidRPr="00500239">
        <w:rPr>
          <w:rFonts w:ascii="Arial" w:eastAsia="Times New Roman" w:hAnsi="Arial" w:cs="Arial"/>
        </w:rPr>
        <w:t>e.g.,</w:t>
      </w:r>
      <w:r w:rsidRPr="00500239">
        <w:rPr>
          <w:rFonts w:ascii="Arial" w:eastAsia="Times New Roman" w:hAnsi="Arial" w:cs="Arial"/>
        </w:rPr>
        <w:t xml:space="preserve"> </w:t>
      </w:r>
      <w:r w:rsidR="007B1511" w:rsidRPr="00500239">
        <w:rPr>
          <w:rFonts w:ascii="Arial" w:eastAsia="Times New Roman" w:hAnsi="Arial" w:cs="Arial"/>
        </w:rPr>
        <w:t xml:space="preserve">infrastructure </w:t>
      </w:r>
      <w:r w:rsidRPr="00500239">
        <w:rPr>
          <w:rFonts w:ascii="Arial" w:eastAsia="Times New Roman" w:hAnsi="Arial" w:cs="Arial"/>
        </w:rPr>
        <w:t xml:space="preserve">associated with the Mbalam-Nabeba iron project </w:t>
      </w:r>
      <w:r w:rsidR="00926D47">
        <w:rPr>
          <w:rFonts w:ascii="Arial" w:eastAsia="Times New Roman" w:hAnsi="Arial" w:cs="Arial"/>
        </w:rPr>
        <w:t>are developed in</w:t>
      </w:r>
      <w:r w:rsidR="00D621F7" w:rsidRPr="00500239">
        <w:rPr>
          <w:rFonts w:ascii="Arial" w:eastAsia="Times New Roman" w:hAnsi="Arial" w:cs="Arial"/>
        </w:rPr>
        <w:t xml:space="preserve"> </w:t>
      </w:r>
      <w:r w:rsidRPr="00500239">
        <w:rPr>
          <w:rFonts w:ascii="Arial" w:eastAsia="Times New Roman" w:hAnsi="Arial" w:cs="Arial"/>
        </w:rPr>
        <w:t>an integrated land use process</w:t>
      </w:r>
      <w:r w:rsidR="002750FE">
        <w:rPr>
          <w:rFonts w:ascii="Arial" w:eastAsia="Times New Roman" w:hAnsi="Arial" w:cs="Arial"/>
        </w:rPr>
        <w:t xml:space="preserve"> that</w:t>
      </w:r>
      <w:r w:rsidRPr="00491823">
        <w:rPr>
          <w:rFonts w:ascii="Arial" w:eastAsia="Times New Roman" w:hAnsi="Arial" w:cs="Arial"/>
        </w:rPr>
        <w:t xml:space="preserve"> take</w:t>
      </w:r>
      <w:r w:rsidR="002750FE">
        <w:rPr>
          <w:rFonts w:ascii="Arial" w:eastAsia="Times New Roman" w:hAnsi="Arial" w:cs="Arial"/>
        </w:rPr>
        <w:t>s</w:t>
      </w:r>
      <w:r w:rsidRPr="00491823">
        <w:rPr>
          <w:rFonts w:ascii="Arial" w:eastAsia="Times New Roman" w:hAnsi="Arial" w:cs="Arial"/>
        </w:rPr>
        <w:t xml:space="preserve"> into account biodiversity and forest cover in Cameroon and the Republic of Congo</w:t>
      </w:r>
      <w:r w:rsidR="00481283">
        <w:rPr>
          <w:rFonts w:ascii="Arial" w:eastAsia="Times New Roman" w:hAnsi="Arial" w:cs="Arial"/>
        </w:rPr>
        <w:t>).</w:t>
      </w:r>
      <w:r w:rsidR="007B1511">
        <w:rPr>
          <w:rStyle w:val="EndnoteReference"/>
          <w:rFonts w:ascii="Arial" w:eastAsia="Times New Roman" w:hAnsi="Arial" w:cs="Arial"/>
        </w:rPr>
        <w:endnoteReference w:id="18"/>
      </w:r>
    </w:p>
    <w:p w14:paraId="71123762" w14:textId="77777777" w:rsidR="00481283" w:rsidRPr="00500239" w:rsidRDefault="00481283" w:rsidP="00491823">
      <w:pPr>
        <w:pStyle w:val="ListParagraph"/>
        <w:numPr>
          <w:ilvl w:val="0"/>
          <w:numId w:val="30"/>
        </w:numPr>
        <w:spacing w:before="120" w:after="120"/>
        <w:rPr>
          <w:rFonts w:ascii="Arial" w:eastAsia="Times New Roman" w:hAnsi="Arial" w:cs="Arial"/>
        </w:rPr>
      </w:pPr>
      <w:r>
        <w:rPr>
          <w:rFonts w:ascii="Arial" w:eastAsia="Times New Roman" w:hAnsi="Arial" w:cs="Arial"/>
        </w:rPr>
        <w:t>D</w:t>
      </w:r>
      <w:r w:rsidRPr="00491823">
        <w:rPr>
          <w:rFonts w:ascii="Arial" w:eastAsia="Times New Roman" w:hAnsi="Arial" w:cs="Arial"/>
        </w:rPr>
        <w:t xml:space="preserve">esignation of protected areas </w:t>
      </w:r>
      <w:r>
        <w:rPr>
          <w:rFonts w:ascii="Arial" w:eastAsia="Times New Roman" w:hAnsi="Arial" w:cs="Arial"/>
        </w:rPr>
        <w:t>(</w:t>
      </w:r>
      <w:r w:rsidR="00D621F7">
        <w:rPr>
          <w:rFonts w:ascii="Arial" w:eastAsia="Times New Roman" w:hAnsi="Arial" w:cs="Arial"/>
        </w:rPr>
        <w:t>e.g.,</w:t>
      </w:r>
      <w:r>
        <w:rPr>
          <w:rFonts w:ascii="Arial" w:eastAsia="Times New Roman" w:hAnsi="Arial" w:cs="Arial"/>
        </w:rPr>
        <w:t xml:space="preserve"> </w:t>
      </w:r>
      <w:r w:rsidRPr="00491823">
        <w:rPr>
          <w:rFonts w:ascii="Arial" w:eastAsia="Times New Roman" w:hAnsi="Arial" w:cs="Arial"/>
        </w:rPr>
        <w:t xml:space="preserve">heightened protection of ecosystems is </w:t>
      </w:r>
      <w:r w:rsidRPr="007512C9">
        <w:rPr>
          <w:rFonts w:ascii="Arial" w:eastAsia="Times New Roman" w:hAnsi="Arial" w:cs="Arial"/>
        </w:rPr>
        <w:t>included in the Constitution of Colombia</w:t>
      </w:r>
      <w:r w:rsidRPr="00500239">
        <w:rPr>
          <w:rFonts w:ascii="Arial" w:eastAsia="Times New Roman" w:hAnsi="Arial" w:cs="Arial"/>
        </w:rPr>
        <w:t xml:space="preserve">). </w:t>
      </w:r>
    </w:p>
    <w:p w14:paraId="62E3A089" w14:textId="77777777" w:rsidR="00481283" w:rsidRPr="004F2C90" w:rsidRDefault="00221638" w:rsidP="00797B0D">
      <w:pPr>
        <w:spacing w:before="120" w:after="120"/>
        <w:rPr>
          <w:rFonts w:ascii="Arial" w:eastAsia="Times New Roman" w:hAnsi="Arial" w:cs="Arial"/>
        </w:rPr>
      </w:pPr>
      <w:r w:rsidRPr="00500239">
        <w:rPr>
          <w:rFonts w:ascii="Arial" w:eastAsia="Times New Roman" w:hAnsi="Arial" w:cs="Arial"/>
        </w:rPr>
        <w:t>C</w:t>
      </w:r>
      <w:r w:rsidR="00481283" w:rsidRPr="00500239">
        <w:rPr>
          <w:rFonts w:ascii="Arial" w:eastAsia="Times New Roman" w:hAnsi="Arial" w:cs="Arial"/>
        </w:rPr>
        <w:t>urrently</w:t>
      </w:r>
      <w:r w:rsidRPr="00500239">
        <w:rPr>
          <w:rFonts w:ascii="Arial" w:eastAsia="Times New Roman" w:hAnsi="Arial" w:cs="Arial"/>
        </w:rPr>
        <w:t>,</w:t>
      </w:r>
      <w:r w:rsidR="00481283" w:rsidRPr="00500239">
        <w:rPr>
          <w:rFonts w:ascii="Arial" w:eastAsia="Times New Roman" w:hAnsi="Arial" w:cs="Arial"/>
        </w:rPr>
        <w:t xml:space="preserve"> no certification scheme sets standards for minimizing the impacts of mining on forests.  However, the Initiative for Responsible Mining Assurance and the Alliance for Responsible Mining promote responsible</w:t>
      </w:r>
      <w:r w:rsidR="00D621F7" w:rsidRPr="00500239">
        <w:rPr>
          <w:rFonts w:ascii="Arial" w:eastAsia="Times New Roman" w:hAnsi="Arial" w:cs="Arial"/>
        </w:rPr>
        <w:t xml:space="preserve"> mining</w:t>
      </w:r>
      <w:r w:rsidR="00481283" w:rsidRPr="00500239">
        <w:rPr>
          <w:rFonts w:ascii="Arial" w:eastAsia="Times New Roman" w:hAnsi="Arial" w:cs="Arial"/>
        </w:rPr>
        <w:t xml:space="preserve"> practices that reduce environmental and social</w:t>
      </w:r>
      <w:r w:rsidR="00481283" w:rsidRPr="000009FB">
        <w:rPr>
          <w:rFonts w:ascii="Arial" w:eastAsia="Times New Roman" w:hAnsi="Arial" w:cs="Arial"/>
        </w:rPr>
        <w:t xml:space="preserve"> impacts</w:t>
      </w:r>
      <w:r w:rsidR="00481283">
        <w:rPr>
          <w:rFonts w:ascii="Arial" w:eastAsia="Times New Roman" w:hAnsi="Arial" w:cs="Arial"/>
        </w:rPr>
        <w:t>.</w:t>
      </w:r>
      <w:r w:rsidR="00481283" w:rsidRPr="000009FB">
        <w:rPr>
          <w:rFonts w:ascii="Arial" w:eastAsia="Times New Roman" w:hAnsi="Arial" w:cs="Arial"/>
        </w:rPr>
        <w:t xml:space="preserve"> </w:t>
      </w:r>
    </w:p>
    <w:p w14:paraId="5192A460" w14:textId="77777777" w:rsidR="00481283" w:rsidRDefault="00481283" w:rsidP="00797B0D">
      <w:pPr>
        <w:spacing w:before="120" w:after="120"/>
        <w:rPr>
          <w:rFonts w:ascii="Arial" w:eastAsia="Times New Roman" w:hAnsi="Arial" w:cs="Arial"/>
        </w:rPr>
      </w:pPr>
      <w:r>
        <w:rPr>
          <w:rFonts w:ascii="Arial" w:eastAsia="Times New Roman" w:hAnsi="Arial" w:cs="Arial"/>
        </w:rPr>
        <w:t>Public finance institutions have</w:t>
      </w:r>
      <w:r w:rsidRPr="004F2C90">
        <w:rPr>
          <w:rFonts w:ascii="Arial" w:eastAsia="Times New Roman" w:hAnsi="Arial" w:cs="Arial"/>
        </w:rPr>
        <w:t xml:space="preserve"> environmental, social</w:t>
      </w:r>
      <w:r w:rsidR="00D621F7">
        <w:rPr>
          <w:rFonts w:ascii="Arial" w:eastAsia="Times New Roman" w:hAnsi="Arial" w:cs="Arial"/>
        </w:rPr>
        <w:t>,</w:t>
      </w:r>
      <w:r w:rsidRPr="004F2C90">
        <w:rPr>
          <w:rFonts w:ascii="Arial" w:eastAsia="Times New Roman" w:hAnsi="Arial" w:cs="Arial"/>
        </w:rPr>
        <w:t xml:space="preserve"> and legal safeguards to ensur</w:t>
      </w:r>
      <w:r>
        <w:rPr>
          <w:rFonts w:ascii="Arial" w:eastAsia="Times New Roman" w:hAnsi="Arial" w:cs="Arial"/>
        </w:rPr>
        <w:t>e</w:t>
      </w:r>
      <w:r w:rsidRPr="004F2C90">
        <w:rPr>
          <w:rFonts w:ascii="Arial" w:eastAsia="Times New Roman" w:hAnsi="Arial" w:cs="Arial"/>
        </w:rPr>
        <w:t xml:space="preserve"> </w:t>
      </w:r>
      <w:r w:rsidR="00D621F7">
        <w:rPr>
          <w:rFonts w:ascii="Arial" w:eastAsia="Times New Roman" w:hAnsi="Arial" w:cs="Arial"/>
        </w:rPr>
        <w:t xml:space="preserve">that </w:t>
      </w:r>
      <w:r>
        <w:rPr>
          <w:rFonts w:ascii="Arial" w:eastAsia="Times New Roman" w:hAnsi="Arial" w:cs="Arial"/>
        </w:rPr>
        <w:t>their</w:t>
      </w:r>
      <w:r w:rsidRPr="004F2C90">
        <w:rPr>
          <w:rFonts w:ascii="Arial" w:eastAsia="Times New Roman" w:hAnsi="Arial" w:cs="Arial"/>
        </w:rPr>
        <w:t xml:space="preserve"> </w:t>
      </w:r>
      <w:r>
        <w:rPr>
          <w:rFonts w:ascii="Arial" w:eastAsia="Times New Roman" w:hAnsi="Arial" w:cs="Arial"/>
        </w:rPr>
        <w:t xml:space="preserve">financing </w:t>
      </w:r>
      <w:r w:rsidRPr="004F2C90">
        <w:rPr>
          <w:rFonts w:ascii="Arial" w:eastAsia="Times New Roman" w:hAnsi="Arial" w:cs="Arial"/>
        </w:rPr>
        <w:t xml:space="preserve">operations </w:t>
      </w:r>
      <w:r>
        <w:rPr>
          <w:rFonts w:ascii="Arial" w:eastAsia="Times New Roman" w:hAnsi="Arial" w:cs="Arial"/>
        </w:rPr>
        <w:t xml:space="preserve">do not </w:t>
      </w:r>
      <w:r w:rsidRPr="004F2C90">
        <w:rPr>
          <w:rFonts w:ascii="Arial" w:eastAsia="Times New Roman" w:hAnsi="Arial" w:cs="Arial"/>
        </w:rPr>
        <w:t>cause environ</w:t>
      </w:r>
      <w:r>
        <w:rPr>
          <w:rFonts w:ascii="Arial" w:eastAsia="Times New Roman" w:hAnsi="Arial" w:cs="Arial"/>
        </w:rPr>
        <w:t>mental and social damage</w:t>
      </w:r>
      <w:r w:rsidRPr="004F2C90">
        <w:rPr>
          <w:rFonts w:ascii="Arial" w:eastAsia="Times New Roman" w:hAnsi="Arial" w:cs="Arial"/>
        </w:rPr>
        <w:t xml:space="preserve">. </w:t>
      </w:r>
      <w:r>
        <w:rPr>
          <w:rFonts w:ascii="Arial" w:eastAsia="Times New Roman" w:hAnsi="Arial" w:cs="Arial"/>
        </w:rPr>
        <w:t xml:space="preserve"> The </w:t>
      </w:r>
      <w:r w:rsidRPr="004F2C90">
        <w:rPr>
          <w:rFonts w:ascii="Arial" w:eastAsia="Times New Roman" w:hAnsi="Arial" w:cs="Arial"/>
        </w:rPr>
        <w:t>World Bank’s safeguard policies</w:t>
      </w:r>
      <w:r>
        <w:rPr>
          <w:rFonts w:ascii="Arial" w:eastAsia="Times New Roman" w:hAnsi="Arial" w:cs="Arial"/>
        </w:rPr>
        <w:t>, for example,</w:t>
      </w:r>
      <w:r w:rsidRPr="004F2C90">
        <w:rPr>
          <w:rFonts w:ascii="Arial" w:eastAsia="Times New Roman" w:hAnsi="Arial" w:cs="Arial"/>
        </w:rPr>
        <w:t xml:space="preserve"> </w:t>
      </w:r>
      <w:r>
        <w:rPr>
          <w:rFonts w:ascii="Arial" w:eastAsia="Times New Roman" w:hAnsi="Arial" w:cs="Arial"/>
        </w:rPr>
        <w:t>require its</w:t>
      </w:r>
      <w:r w:rsidRPr="004F2C90">
        <w:rPr>
          <w:rFonts w:ascii="Arial" w:eastAsia="Times New Roman" w:hAnsi="Arial" w:cs="Arial"/>
        </w:rPr>
        <w:t xml:space="preserve"> lending</w:t>
      </w:r>
      <w:r>
        <w:rPr>
          <w:rFonts w:ascii="Arial" w:eastAsia="Times New Roman" w:hAnsi="Arial" w:cs="Arial"/>
        </w:rPr>
        <w:t xml:space="preserve"> </w:t>
      </w:r>
      <w:r w:rsidR="00D621F7">
        <w:rPr>
          <w:rFonts w:ascii="Arial" w:eastAsia="Times New Roman" w:hAnsi="Arial" w:cs="Arial"/>
        </w:rPr>
        <w:t xml:space="preserve">to </w:t>
      </w:r>
      <w:r>
        <w:rPr>
          <w:rFonts w:ascii="Arial" w:eastAsia="Times New Roman" w:hAnsi="Arial" w:cs="Arial"/>
        </w:rPr>
        <w:t>be accompanied by</w:t>
      </w:r>
      <w:r w:rsidRPr="004F2C90">
        <w:rPr>
          <w:rFonts w:ascii="Arial" w:eastAsia="Times New Roman" w:hAnsi="Arial" w:cs="Arial"/>
        </w:rPr>
        <w:t xml:space="preserve"> environmental and social risk assessment</w:t>
      </w:r>
      <w:r>
        <w:rPr>
          <w:rFonts w:ascii="Arial" w:eastAsia="Times New Roman" w:hAnsi="Arial" w:cs="Arial"/>
        </w:rPr>
        <w:t>s and</w:t>
      </w:r>
      <w:r w:rsidRPr="004F2C90">
        <w:rPr>
          <w:rFonts w:ascii="Arial" w:eastAsia="Times New Roman" w:hAnsi="Arial" w:cs="Arial"/>
        </w:rPr>
        <w:t xml:space="preserve"> risk</w:t>
      </w:r>
      <w:r w:rsidR="00D621F7">
        <w:rPr>
          <w:rFonts w:ascii="Arial" w:eastAsia="Times New Roman" w:hAnsi="Arial" w:cs="Arial"/>
        </w:rPr>
        <w:t>-</w:t>
      </w:r>
      <w:r w:rsidRPr="004F2C90">
        <w:rPr>
          <w:rFonts w:ascii="Arial" w:eastAsia="Times New Roman" w:hAnsi="Arial" w:cs="Arial"/>
        </w:rPr>
        <w:t>reduction plans.</w:t>
      </w:r>
      <w:r>
        <w:rPr>
          <w:rFonts w:ascii="Arial" w:eastAsia="Times New Roman" w:hAnsi="Arial" w:cs="Arial"/>
        </w:rPr>
        <w:t xml:space="preserve"> </w:t>
      </w:r>
      <w:r w:rsidRPr="004F2C90">
        <w:rPr>
          <w:rFonts w:ascii="Arial" w:eastAsia="Times New Roman" w:hAnsi="Arial" w:cs="Arial"/>
        </w:rPr>
        <w:t xml:space="preserve"> World Bank operational principles explicitly address forests: </w:t>
      </w:r>
      <w:r w:rsidR="00D621F7">
        <w:rPr>
          <w:rFonts w:ascii="Arial" w:eastAsia="Times New Roman" w:hAnsi="Arial" w:cs="Arial"/>
        </w:rPr>
        <w:t>for example,</w:t>
      </w:r>
      <w:r w:rsidRPr="004F2C90">
        <w:rPr>
          <w:rFonts w:ascii="Arial" w:eastAsia="Times New Roman" w:hAnsi="Arial" w:cs="Arial"/>
        </w:rPr>
        <w:t xml:space="preserve"> no f</w:t>
      </w:r>
      <w:r w:rsidR="00D621F7">
        <w:rPr>
          <w:rFonts w:ascii="Arial" w:eastAsia="Times New Roman" w:hAnsi="Arial" w:cs="Arial"/>
        </w:rPr>
        <w:t>inancing</w:t>
      </w:r>
      <w:r w:rsidRPr="004F2C90">
        <w:rPr>
          <w:rFonts w:ascii="Arial" w:eastAsia="Times New Roman" w:hAnsi="Arial" w:cs="Arial"/>
        </w:rPr>
        <w:t xml:space="preserve"> </w:t>
      </w:r>
      <w:r w:rsidR="00D621F7">
        <w:rPr>
          <w:rFonts w:ascii="Arial" w:eastAsia="Times New Roman" w:hAnsi="Arial" w:cs="Arial"/>
        </w:rPr>
        <w:t xml:space="preserve">is allowed </w:t>
      </w:r>
      <w:r w:rsidRPr="004F2C90">
        <w:rPr>
          <w:rFonts w:ascii="Arial" w:eastAsia="Times New Roman" w:hAnsi="Arial" w:cs="Arial"/>
        </w:rPr>
        <w:t xml:space="preserve">of projects </w:t>
      </w:r>
      <w:r w:rsidR="00D621F7">
        <w:rPr>
          <w:rFonts w:ascii="Arial" w:eastAsia="Times New Roman" w:hAnsi="Arial" w:cs="Arial"/>
        </w:rPr>
        <w:t>that</w:t>
      </w:r>
      <w:r w:rsidRPr="004F2C90">
        <w:rPr>
          <w:rFonts w:ascii="Arial" w:eastAsia="Times New Roman" w:hAnsi="Arial" w:cs="Arial"/>
        </w:rPr>
        <w:t xml:space="preserve"> “would involve significant conversion or degradation of critical forest areas or related critical natural habitat</w:t>
      </w:r>
      <w:r w:rsidR="00D621F7">
        <w:rPr>
          <w:rFonts w:ascii="Arial" w:eastAsia="Times New Roman" w:hAnsi="Arial" w:cs="Arial"/>
        </w:rPr>
        <w:t>,</w:t>
      </w:r>
      <w:r w:rsidRPr="004F2C90">
        <w:rPr>
          <w:rFonts w:ascii="Arial" w:eastAsia="Times New Roman" w:hAnsi="Arial" w:cs="Arial"/>
        </w:rPr>
        <w:t>”</w:t>
      </w:r>
      <w:r>
        <w:rPr>
          <w:rStyle w:val="EndnoteReference"/>
          <w:rFonts w:ascii="Arial" w:eastAsia="Times New Roman" w:hAnsi="Arial" w:cs="Arial"/>
        </w:rPr>
        <w:endnoteReference w:id="19"/>
      </w:r>
      <w:r w:rsidR="00D621F7">
        <w:rPr>
          <w:rFonts w:ascii="Arial" w:eastAsia="Times New Roman" w:hAnsi="Arial" w:cs="Arial"/>
        </w:rPr>
        <w:t xml:space="preserve"> or of </w:t>
      </w:r>
      <w:r w:rsidRPr="004F2C90">
        <w:rPr>
          <w:rFonts w:ascii="Arial" w:eastAsia="Times New Roman" w:hAnsi="Arial" w:cs="Arial"/>
        </w:rPr>
        <w:t>“natural forest harvesting or plantation development that would involve any conversion or degradation of critical forest areas or related critical natural habitats</w:t>
      </w:r>
      <w:r w:rsidR="00D621F7">
        <w:rPr>
          <w:rFonts w:ascii="Arial" w:eastAsia="Times New Roman" w:hAnsi="Arial" w:cs="Arial"/>
        </w:rPr>
        <w:t>.</w:t>
      </w:r>
      <w:r w:rsidRPr="004F2C90">
        <w:rPr>
          <w:rFonts w:ascii="Arial" w:eastAsia="Times New Roman" w:hAnsi="Arial" w:cs="Arial"/>
        </w:rPr>
        <w:t>”</w:t>
      </w:r>
      <w:r>
        <w:rPr>
          <w:rStyle w:val="EndnoteReference"/>
          <w:rFonts w:ascii="Arial" w:eastAsia="Times New Roman" w:hAnsi="Arial" w:cs="Arial"/>
        </w:rPr>
        <w:endnoteReference w:id="20"/>
      </w:r>
      <w:r>
        <w:rPr>
          <w:rFonts w:ascii="Arial" w:eastAsia="Times New Roman" w:hAnsi="Arial" w:cs="Arial"/>
        </w:rPr>
        <w:t xml:space="preserve">  In addition, </w:t>
      </w:r>
      <w:r w:rsidR="00D621F7" w:rsidRPr="004F2C90">
        <w:rPr>
          <w:rFonts w:ascii="Arial" w:eastAsia="Times New Roman" w:hAnsi="Arial" w:cs="Arial"/>
        </w:rPr>
        <w:t>social and</w:t>
      </w:r>
      <w:r w:rsidR="00D621F7">
        <w:rPr>
          <w:rFonts w:ascii="Arial" w:eastAsia="Times New Roman" w:hAnsi="Arial" w:cs="Arial"/>
          <w:b/>
        </w:rPr>
        <w:t xml:space="preserve"> </w:t>
      </w:r>
      <w:r w:rsidR="00D621F7" w:rsidRPr="004F2C90">
        <w:rPr>
          <w:rFonts w:ascii="Arial" w:eastAsia="Times New Roman" w:hAnsi="Arial" w:cs="Arial"/>
        </w:rPr>
        <w:t>env</w:t>
      </w:r>
      <w:r w:rsidR="00D621F7">
        <w:rPr>
          <w:rFonts w:ascii="Arial" w:eastAsia="Times New Roman" w:hAnsi="Arial" w:cs="Arial"/>
        </w:rPr>
        <w:t xml:space="preserve">ironmental impact assessments </w:t>
      </w:r>
      <w:r w:rsidRPr="004F2C90">
        <w:rPr>
          <w:rFonts w:ascii="Arial" w:eastAsia="Times New Roman" w:hAnsi="Arial" w:cs="Arial"/>
        </w:rPr>
        <w:t xml:space="preserve">are often mandated by </w:t>
      </w:r>
      <w:r>
        <w:rPr>
          <w:rFonts w:ascii="Arial" w:eastAsia="Times New Roman" w:hAnsi="Arial" w:cs="Arial"/>
        </w:rPr>
        <w:t>law as well as by public and private institutions</w:t>
      </w:r>
      <w:r w:rsidRPr="004F2C90">
        <w:rPr>
          <w:rFonts w:ascii="Arial" w:eastAsia="Times New Roman" w:hAnsi="Arial" w:cs="Arial"/>
        </w:rPr>
        <w:t xml:space="preserve"> </w:t>
      </w:r>
      <w:r w:rsidR="00221638">
        <w:rPr>
          <w:rFonts w:ascii="Arial" w:eastAsia="Times New Roman" w:hAnsi="Arial" w:cs="Arial"/>
        </w:rPr>
        <w:t xml:space="preserve">that </w:t>
      </w:r>
      <w:r w:rsidRPr="004F2C90">
        <w:rPr>
          <w:rFonts w:ascii="Arial" w:eastAsia="Times New Roman" w:hAnsi="Arial" w:cs="Arial"/>
        </w:rPr>
        <w:t>financ</w:t>
      </w:r>
      <w:r w:rsidR="00221638">
        <w:rPr>
          <w:rFonts w:ascii="Arial" w:eastAsia="Times New Roman" w:hAnsi="Arial" w:cs="Arial"/>
        </w:rPr>
        <w:t>e</w:t>
      </w:r>
      <w:r w:rsidRPr="004F2C90">
        <w:rPr>
          <w:rFonts w:ascii="Arial" w:eastAsia="Times New Roman" w:hAnsi="Arial" w:cs="Arial"/>
        </w:rPr>
        <w:t xml:space="preserve"> infrastructure</w:t>
      </w:r>
      <w:r>
        <w:rPr>
          <w:rFonts w:ascii="Arial" w:eastAsia="Times New Roman" w:hAnsi="Arial" w:cs="Arial"/>
        </w:rPr>
        <w:t xml:space="preserve">. </w:t>
      </w:r>
    </w:p>
    <w:p w14:paraId="01B8D357" w14:textId="77777777" w:rsidR="00481283" w:rsidRPr="007260CB" w:rsidRDefault="00481283" w:rsidP="00180ED1">
      <w:pPr>
        <w:pStyle w:val="Caption"/>
        <w:rPr>
          <w:rFonts w:ascii="Arial" w:hAnsi="Arial" w:cs="Arial"/>
          <w:color w:val="auto"/>
          <w:sz w:val="22"/>
          <w:szCs w:val="22"/>
        </w:rPr>
      </w:pPr>
      <w:r w:rsidRPr="007260CB">
        <w:rPr>
          <w:rFonts w:ascii="Arial" w:hAnsi="Arial" w:cs="Arial"/>
          <w:color w:val="auto"/>
          <w:sz w:val="22"/>
          <w:szCs w:val="22"/>
        </w:rPr>
        <w:t>Data Gaps and Limitations</w:t>
      </w:r>
      <w:r w:rsidR="00D621F7" w:rsidRPr="007260CB">
        <w:rPr>
          <w:rFonts w:ascii="Arial" w:hAnsi="Arial" w:cs="Arial"/>
          <w:color w:val="auto"/>
          <w:sz w:val="22"/>
          <w:szCs w:val="22"/>
        </w:rPr>
        <w:t xml:space="preserve"> </w:t>
      </w:r>
    </w:p>
    <w:p w14:paraId="2A9069A1" w14:textId="77777777" w:rsidR="00481283" w:rsidRPr="00BD09E5" w:rsidRDefault="00770CC6" w:rsidP="00BD09E5">
      <w:r w:rsidRPr="007260CB">
        <w:rPr>
          <w:rFonts w:ascii="Arial" w:eastAsia="Times New Roman" w:hAnsi="Arial" w:cs="Arial"/>
        </w:rPr>
        <w:t>Data sources that link deforestation to particular economic sectors are largely missing</w:t>
      </w:r>
      <w:r w:rsidR="00F4441C">
        <w:rPr>
          <w:rFonts w:ascii="Arial" w:eastAsia="Times New Roman" w:hAnsi="Arial" w:cs="Arial"/>
        </w:rPr>
        <w:t xml:space="preserve"> or in</w:t>
      </w:r>
      <w:r w:rsidRPr="007260CB">
        <w:rPr>
          <w:rFonts w:ascii="Arial" w:eastAsia="Times New Roman" w:hAnsi="Arial" w:cs="Arial"/>
        </w:rPr>
        <w:t xml:space="preserve"> need </w:t>
      </w:r>
      <w:r w:rsidR="00221638">
        <w:rPr>
          <w:rFonts w:ascii="Arial" w:eastAsia="Times New Roman" w:hAnsi="Arial" w:cs="Arial"/>
        </w:rPr>
        <w:t xml:space="preserve">of </w:t>
      </w:r>
      <w:r w:rsidRPr="007260CB">
        <w:rPr>
          <w:rFonts w:ascii="Arial" w:eastAsia="Times New Roman" w:hAnsi="Arial" w:cs="Arial"/>
        </w:rPr>
        <w:t xml:space="preserve">improvement to </w:t>
      </w:r>
      <w:r w:rsidR="00444AFC">
        <w:rPr>
          <w:rFonts w:ascii="Arial" w:eastAsia="Times New Roman" w:hAnsi="Arial" w:cs="Arial"/>
        </w:rPr>
        <w:t xml:space="preserve">become </w:t>
      </w:r>
      <w:r w:rsidRPr="007260CB">
        <w:rPr>
          <w:rFonts w:ascii="Arial" w:eastAsia="Times New Roman" w:hAnsi="Arial" w:cs="Arial"/>
        </w:rPr>
        <w:t xml:space="preserve">measurable indicators.  </w:t>
      </w:r>
      <w:r w:rsidR="00221638">
        <w:rPr>
          <w:rFonts w:ascii="Arial" w:eastAsia="Times New Roman" w:hAnsi="Arial" w:cs="Arial"/>
        </w:rPr>
        <w:t>G</w:t>
      </w:r>
      <w:r w:rsidRPr="007260CB">
        <w:rPr>
          <w:rFonts w:ascii="Arial" w:eastAsia="Times New Roman" w:hAnsi="Arial" w:cs="Arial"/>
        </w:rPr>
        <w:t xml:space="preserve">lobal </w:t>
      </w:r>
      <w:r w:rsidR="00221638">
        <w:rPr>
          <w:rFonts w:ascii="Arial" w:eastAsia="Times New Roman" w:hAnsi="Arial" w:cs="Arial"/>
        </w:rPr>
        <w:t>m</w:t>
      </w:r>
      <w:r w:rsidR="00221638" w:rsidRPr="00945E43">
        <w:rPr>
          <w:rFonts w:ascii="Arial" w:eastAsia="Times New Roman" w:hAnsi="Arial" w:cs="Arial"/>
        </w:rPr>
        <w:t>apped</w:t>
      </w:r>
      <w:r w:rsidR="00221638" w:rsidRPr="00221638">
        <w:rPr>
          <w:rFonts w:ascii="Arial" w:eastAsia="Times New Roman" w:hAnsi="Arial" w:cs="Arial"/>
        </w:rPr>
        <w:t xml:space="preserve"> </w:t>
      </w:r>
      <w:r w:rsidRPr="007260CB">
        <w:rPr>
          <w:rFonts w:ascii="Arial" w:eastAsia="Times New Roman" w:hAnsi="Arial" w:cs="Arial"/>
        </w:rPr>
        <w:t xml:space="preserve">data </w:t>
      </w:r>
      <w:r w:rsidR="00221638">
        <w:rPr>
          <w:rFonts w:ascii="Arial" w:eastAsia="Times New Roman" w:hAnsi="Arial" w:cs="Arial"/>
        </w:rPr>
        <w:t xml:space="preserve">showing mining and logging </w:t>
      </w:r>
      <w:r w:rsidR="00221638" w:rsidRPr="007C126A">
        <w:rPr>
          <w:rFonts w:ascii="Arial" w:eastAsia="Times New Roman" w:hAnsi="Arial" w:cs="Arial"/>
        </w:rPr>
        <w:t>concession</w:t>
      </w:r>
      <w:r w:rsidR="00221638">
        <w:rPr>
          <w:rFonts w:ascii="Arial" w:eastAsia="Times New Roman" w:hAnsi="Arial" w:cs="Arial"/>
        </w:rPr>
        <w:t>s</w:t>
      </w:r>
      <w:r w:rsidR="00221638" w:rsidRPr="007C126A">
        <w:rPr>
          <w:rFonts w:ascii="Arial" w:eastAsia="Times New Roman" w:hAnsi="Arial" w:cs="Arial"/>
        </w:rPr>
        <w:t xml:space="preserve"> </w:t>
      </w:r>
      <w:r w:rsidRPr="007260CB">
        <w:rPr>
          <w:rFonts w:ascii="Arial" w:eastAsia="Times New Roman" w:hAnsi="Arial" w:cs="Arial"/>
        </w:rPr>
        <w:t xml:space="preserve">over time (number, type, and area) would allow assessment of deforestation within and around concession areas. </w:t>
      </w:r>
    </w:p>
    <w:p w14:paraId="013101BD" w14:textId="77777777" w:rsidR="00481283" w:rsidRDefault="00481283" w:rsidP="00797B0D">
      <w:pPr>
        <w:pStyle w:val="MediumGrid1-Accent21"/>
        <w:spacing w:before="120" w:after="120" w:line="276" w:lineRule="auto"/>
        <w:ind w:left="792"/>
        <w:rPr>
          <w:rFonts w:ascii="Arial" w:hAnsi="Arial" w:cs="Arial"/>
          <w:b/>
        </w:rPr>
      </w:pPr>
    </w:p>
    <w:p w14:paraId="501C5546" w14:textId="77777777" w:rsidR="00481283" w:rsidRPr="00B361BA"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4: </w:t>
      </w:r>
      <w:r w:rsidRPr="00EA5396">
        <w:rPr>
          <w:rFonts w:ascii="Arial" w:hAnsi="Arial" w:cs="Arial"/>
          <w:b/>
        </w:rPr>
        <w:t>Support alternatives to deforestation driven by basic needs (such as subsistence farming and reliance on fuel wood for energy) in ways that alleviate poverty and promote sustainable and equitable development</w:t>
      </w:r>
    </w:p>
    <w:p w14:paraId="6A003F50" w14:textId="77777777" w:rsidR="00481283" w:rsidRPr="00491823" w:rsidRDefault="00481283" w:rsidP="00797B0D">
      <w:pPr>
        <w:spacing w:before="120" w:after="120"/>
        <w:rPr>
          <w:rFonts w:ascii="Arial" w:eastAsia="Times New Roman" w:hAnsi="Arial" w:cs="Arial"/>
          <w:i/>
        </w:rPr>
      </w:pPr>
      <w:r w:rsidRPr="00491823">
        <w:rPr>
          <w:rFonts w:ascii="Arial" w:eastAsia="Times New Roman" w:hAnsi="Arial" w:cs="Arial"/>
          <w:i/>
        </w:rPr>
        <w:t>Key messages</w:t>
      </w:r>
      <w:r>
        <w:rPr>
          <w:rFonts w:ascii="Arial" w:eastAsia="Times New Roman" w:hAnsi="Arial" w:cs="Arial"/>
          <w:i/>
        </w:rPr>
        <w:t>:</w:t>
      </w:r>
    </w:p>
    <w:p w14:paraId="2689C00C" w14:textId="16BD011A" w:rsidR="00481283" w:rsidRPr="00D621F7" w:rsidRDefault="0077678C" w:rsidP="00045E0C">
      <w:pPr>
        <w:pStyle w:val="ListParagraph"/>
        <w:numPr>
          <w:ilvl w:val="0"/>
          <w:numId w:val="40"/>
        </w:numPr>
        <w:spacing w:before="120" w:after="120"/>
        <w:rPr>
          <w:rFonts w:ascii="Arial" w:eastAsia="Times New Roman" w:hAnsi="Arial" w:cs="Arial"/>
          <w:i/>
        </w:rPr>
      </w:pPr>
      <w:r>
        <w:rPr>
          <w:rFonts w:ascii="Arial" w:eastAsia="Times New Roman" w:hAnsi="Arial" w:cs="Arial"/>
          <w:i/>
        </w:rPr>
        <w:t>In t</w:t>
      </w:r>
      <w:r w:rsidR="00481283">
        <w:rPr>
          <w:rFonts w:ascii="Arial" w:eastAsia="Times New Roman" w:hAnsi="Arial" w:cs="Arial"/>
          <w:i/>
        </w:rPr>
        <w:t xml:space="preserve">he absence of data on interventions to tackle subsistence agriculture as a driver of forest loss, we focus </w:t>
      </w:r>
      <w:r>
        <w:rPr>
          <w:rFonts w:ascii="Arial" w:eastAsia="Times New Roman" w:hAnsi="Arial" w:cs="Arial"/>
          <w:i/>
        </w:rPr>
        <w:t xml:space="preserve">solely </w:t>
      </w:r>
      <w:r w:rsidR="00F4441C">
        <w:rPr>
          <w:rFonts w:ascii="Arial" w:eastAsia="Times New Roman" w:hAnsi="Arial" w:cs="Arial"/>
          <w:i/>
        </w:rPr>
        <w:t>on</w:t>
      </w:r>
      <w:r w:rsidR="00481283" w:rsidRPr="00D621F7">
        <w:rPr>
          <w:rFonts w:ascii="Arial" w:eastAsia="Times New Roman" w:hAnsi="Arial" w:cs="Arial"/>
          <w:i/>
        </w:rPr>
        <w:t xml:space="preserve"> </w:t>
      </w:r>
      <w:r w:rsidR="00D621F7" w:rsidRPr="00F4441C">
        <w:rPr>
          <w:rFonts w:ascii="Arial" w:eastAsia="Times New Roman" w:hAnsi="Arial" w:cs="Arial"/>
          <w:i/>
        </w:rPr>
        <w:t>wood</w:t>
      </w:r>
      <w:r w:rsidR="00221638" w:rsidRPr="00D621F7">
        <w:rPr>
          <w:rFonts w:ascii="Arial" w:eastAsia="Times New Roman" w:hAnsi="Arial" w:cs="Arial"/>
          <w:i/>
        </w:rPr>
        <w:t>fuel</w:t>
      </w:r>
      <w:r w:rsidR="00221638">
        <w:rPr>
          <w:rFonts w:ascii="Arial" w:eastAsia="Times New Roman" w:hAnsi="Arial" w:cs="Arial"/>
          <w:i/>
        </w:rPr>
        <w:t xml:space="preserve"> </w:t>
      </w:r>
      <w:r w:rsidR="00481283" w:rsidRPr="00D621F7">
        <w:rPr>
          <w:rFonts w:ascii="Arial" w:eastAsia="Times New Roman" w:hAnsi="Arial" w:cs="Arial"/>
          <w:i/>
        </w:rPr>
        <w:t xml:space="preserve">interventions for which data is available. </w:t>
      </w:r>
    </w:p>
    <w:p w14:paraId="0D9959FD" w14:textId="77777777" w:rsidR="00481283" w:rsidRPr="00045E0C" w:rsidRDefault="00481283" w:rsidP="00045E0C">
      <w:pPr>
        <w:pStyle w:val="ListParagraph"/>
        <w:numPr>
          <w:ilvl w:val="0"/>
          <w:numId w:val="40"/>
        </w:numPr>
        <w:spacing w:before="120" w:after="120"/>
        <w:rPr>
          <w:rFonts w:ascii="Arial" w:eastAsia="Times New Roman" w:hAnsi="Arial" w:cs="Arial"/>
          <w:i/>
        </w:rPr>
      </w:pPr>
      <w:r w:rsidRPr="00D621F7">
        <w:rPr>
          <w:rFonts w:ascii="Arial" w:eastAsia="Times New Roman" w:hAnsi="Arial" w:cs="Arial"/>
          <w:i/>
        </w:rPr>
        <w:lastRenderedPageBreak/>
        <w:t xml:space="preserve">The global distribution of </w:t>
      </w:r>
      <w:r w:rsidRPr="007512C9">
        <w:rPr>
          <w:rFonts w:ascii="Arial" w:eastAsia="Times New Roman" w:hAnsi="Arial" w:cs="Arial"/>
          <w:i/>
        </w:rPr>
        <w:t xml:space="preserve">clean </w:t>
      </w:r>
      <w:r w:rsidRPr="00500239">
        <w:rPr>
          <w:rFonts w:ascii="Arial" w:eastAsia="Times New Roman" w:hAnsi="Arial" w:cs="Arial"/>
          <w:i/>
        </w:rPr>
        <w:t>cookstoves is</w:t>
      </w:r>
      <w:r w:rsidRPr="00D621F7">
        <w:rPr>
          <w:rFonts w:ascii="Arial" w:eastAsia="Times New Roman" w:hAnsi="Arial" w:cs="Arial"/>
          <w:i/>
        </w:rPr>
        <w:t xml:space="preserve"> accelerating</w:t>
      </w:r>
      <w:r>
        <w:rPr>
          <w:rFonts w:ascii="Arial" w:eastAsia="Times New Roman" w:hAnsi="Arial" w:cs="Arial"/>
          <w:i/>
        </w:rPr>
        <w:t xml:space="preserve"> rapidly, almost doubling </w:t>
      </w:r>
      <w:r w:rsidR="00D621F7">
        <w:rPr>
          <w:rFonts w:ascii="Arial" w:eastAsia="Times New Roman" w:hAnsi="Arial" w:cs="Arial"/>
          <w:i/>
        </w:rPr>
        <w:t>every</w:t>
      </w:r>
      <w:r>
        <w:rPr>
          <w:rFonts w:ascii="Arial" w:eastAsia="Times New Roman" w:hAnsi="Arial" w:cs="Arial"/>
          <w:i/>
        </w:rPr>
        <w:t xml:space="preserve"> year from 2008 to 2013.  </w:t>
      </w:r>
      <w:r w:rsidRPr="00045E0C">
        <w:rPr>
          <w:rFonts w:ascii="Arial" w:eastAsia="Times New Roman" w:hAnsi="Arial" w:cs="Arial"/>
          <w:i/>
        </w:rPr>
        <w:t>Global investments in clean cookstove distribution have also increased in recent years, peaking at US</w:t>
      </w:r>
      <w:r w:rsidR="00D621F7">
        <w:rPr>
          <w:rFonts w:ascii="Arial" w:eastAsia="Times New Roman" w:hAnsi="Arial" w:cs="Arial"/>
          <w:i/>
        </w:rPr>
        <w:t>$</w:t>
      </w:r>
      <w:r w:rsidRPr="00045E0C">
        <w:rPr>
          <w:rFonts w:ascii="Arial" w:eastAsia="Times New Roman" w:hAnsi="Arial" w:cs="Arial"/>
          <w:i/>
        </w:rPr>
        <w:t xml:space="preserve">260 million in 2014.  </w:t>
      </w:r>
    </w:p>
    <w:p w14:paraId="4F1DF947" w14:textId="77777777" w:rsidR="007D2E3D" w:rsidRPr="00491823" w:rsidRDefault="00481283" w:rsidP="00797B0D">
      <w:pPr>
        <w:spacing w:before="120" w:after="120"/>
        <w:rPr>
          <w:rFonts w:ascii="Times" w:hAnsi="Times" w:cs="Times"/>
          <w:sz w:val="24"/>
          <w:szCs w:val="24"/>
          <w:lang w:val="en-US"/>
        </w:rPr>
      </w:pPr>
      <w:r w:rsidRPr="00287BC0">
        <w:rPr>
          <w:rFonts w:ascii="Arial" w:eastAsia="Times New Roman" w:hAnsi="Arial" w:cs="Arial"/>
        </w:rPr>
        <w:t xml:space="preserve">Goal 4 </w:t>
      </w:r>
      <w:r>
        <w:rPr>
          <w:rFonts w:ascii="Arial" w:eastAsia="Times New Roman" w:hAnsi="Arial" w:cs="Arial"/>
        </w:rPr>
        <w:t>promotes the reduction of</w:t>
      </w:r>
      <w:r w:rsidRPr="00287BC0">
        <w:rPr>
          <w:rFonts w:ascii="Arial" w:eastAsia="Times New Roman" w:hAnsi="Arial" w:cs="Arial"/>
        </w:rPr>
        <w:t xml:space="preserve"> forest loss by supporting economically sustainable alternatives to slash-and-burn farming and unsustainable harvesting of fuel </w:t>
      </w:r>
      <w:r w:rsidR="00F80FC1" w:rsidRPr="00287BC0">
        <w:rPr>
          <w:rFonts w:ascii="Arial" w:eastAsia="Times New Roman" w:hAnsi="Arial" w:cs="Arial"/>
        </w:rPr>
        <w:t>wood</w:t>
      </w:r>
      <w:r w:rsidR="00F80FC1">
        <w:rPr>
          <w:rFonts w:ascii="Arial" w:eastAsia="Times New Roman" w:hAnsi="Arial" w:cs="Arial"/>
        </w:rPr>
        <w:t xml:space="preserve"> </w:t>
      </w:r>
      <w:r w:rsidRPr="00287BC0">
        <w:rPr>
          <w:rFonts w:ascii="Arial" w:eastAsia="Times New Roman" w:hAnsi="Arial" w:cs="Arial"/>
        </w:rPr>
        <w:t xml:space="preserve">from natural forests. </w:t>
      </w:r>
      <w:r>
        <w:rPr>
          <w:rFonts w:ascii="Arial" w:eastAsia="Times New Roman" w:hAnsi="Arial" w:cs="Arial"/>
        </w:rPr>
        <w:t xml:space="preserve">  </w:t>
      </w:r>
      <w:r w:rsidRPr="00287BC0">
        <w:rPr>
          <w:rFonts w:ascii="Arial" w:eastAsia="Times New Roman" w:hAnsi="Arial" w:cs="Arial"/>
        </w:rPr>
        <w:t>Across tropical and subtropical countries in Africa, Asia</w:t>
      </w:r>
      <w:r w:rsidR="00F80FC1">
        <w:rPr>
          <w:rFonts w:ascii="Arial" w:eastAsia="Times New Roman" w:hAnsi="Arial" w:cs="Arial"/>
        </w:rPr>
        <w:t>,</w:t>
      </w:r>
      <w:r w:rsidRPr="00287BC0">
        <w:rPr>
          <w:rFonts w:ascii="Arial" w:eastAsia="Times New Roman" w:hAnsi="Arial" w:cs="Arial"/>
        </w:rPr>
        <w:t xml:space="preserve"> and America, small scale and subsistence agriculture </w:t>
      </w:r>
      <w:r w:rsidR="00444AFC">
        <w:rPr>
          <w:rFonts w:ascii="Arial" w:eastAsia="Times New Roman" w:hAnsi="Arial" w:cs="Arial"/>
        </w:rPr>
        <w:t>are</w:t>
      </w:r>
      <w:r w:rsidR="00F80FC1">
        <w:rPr>
          <w:rFonts w:ascii="Arial" w:eastAsia="Times New Roman" w:hAnsi="Arial" w:cs="Arial"/>
        </w:rPr>
        <w:t xml:space="preserve"> </w:t>
      </w:r>
      <w:r w:rsidRPr="00287BC0">
        <w:rPr>
          <w:rFonts w:ascii="Arial" w:eastAsia="Times New Roman" w:hAnsi="Arial" w:cs="Arial"/>
        </w:rPr>
        <w:t xml:space="preserve">estimated </w:t>
      </w:r>
      <w:r w:rsidR="00F80FC1">
        <w:rPr>
          <w:rFonts w:ascii="Arial" w:eastAsia="Times New Roman" w:hAnsi="Arial" w:cs="Arial"/>
        </w:rPr>
        <w:t>to be</w:t>
      </w:r>
      <w:r w:rsidRPr="00287BC0">
        <w:rPr>
          <w:rFonts w:ascii="Arial" w:eastAsia="Times New Roman" w:hAnsi="Arial" w:cs="Arial"/>
        </w:rPr>
        <w:t xml:space="preserve"> responsible for </w:t>
      </w:r>
      <w:r>
        <w:rPr>
          <w:rFonts w:ascii="Arial" w:eastAsia="Times New Roman" w:hAnsi="Arial" w:cs="Arial"/>
        </w:rPr>
        <w:t>about</w:t>
      </w:r>
      <w:r w:rsidRPr="00287BC0">
        <w:rPr>
          <w:rFonts w:ascii="Arial" w:eastAsia="Times New Roman" w:hAnsi="Arial" w:cs="Arial"/>
        </w:rPr>
        <w:t xml:space="preserve"> 3</w:t>
      </w:r>
      <w:r>
        <w:rPr>
          <w:rFonts w:ascii="Arial" w:eastAsia="Times New Roman" w:hAnsi="Arial" w:cs="Arial"/>
        </w:rPr>
        <w:t>3</w:t>
      </w:r>
      <w:r w:rsidRPr="00287BC0">
        <w:rPr>
          <w:rFonts w:ascii="Arial" w:eastAsia="Times New Roman" w:hAnsi="Arial" w:cs="Arial"/>
        </w:rPr>
        <w:t>% of deforestation,</w:t>
      </w:r>
      <w:r>
        <w:rPr>
          <w:rStyle w:val="EndnoteReference"/>
          <w:rFonts w:ascii="Arial" w:eastAsia="Times New Roman" w:hAnsi="Arial" w:cs="Arial"/>
        </w:rPr>
        <w:endnoteReference w:id="21"/>
      </w:r>
      <w:r w:rsidRPr="00287BC0">
        <w:rPr>
          <w:rFonts w:ascii="Arial" w:eastAsia="Times New Roman" w:hAnsi="Arial" w:cs="Arial"/>
        </w:rPr>
        <w:t xml:space="preserve"> with </w:t>
      </w:r>
      <w:r w:rsidR="00221638">
        <w:rPr>
          <w:rFonts w:ascii="Arial" w:eastAsia="Times New Roman" w:hAnsi="Arial" w:cs="Arial"/>
        </w:rPr>
        <w:t>wood</w:t>
      </w:r>
      <w:r w:rsidRPr="00287BC0">
        <w:rPr>
          <w:rFonts w:ascii="Arial" w:eastAsia="Times New Roman" w:hAnsi="Arial" w:cs="Arial"/>
        </w:rPr>
        <w:t>fuel</w:t>
      </w:r>
      <w:r w:rsidR="00F80FC1">
        <w:rPr>
          <w:rFonts w:ascii="Arial" w:eastAsia="Times New Roman" w:hAnsi="Arial" w:cs="Arial"/>
        </w:rPr>
        <w:t xml:space="preserve"> </w:t>
      </w:r>
      <w:r w:rsidRPr="00287BC0">
        <w:rPr>
          <w:rFonts w:ascii="Arial" w:eastAsia="Times New Roman" w:hAnsi="Arial" w:cs="Arial"/>
        </w:rPr>
        <w:t xml:space="preserve">and charcoal responsible for </w:t>
      </w:r>
      <w:r>
        <w:rPr>
          <w:rFonts w:ascii="Arial" w:eastAsia="Times New Roman" w:hAnsi="Arial" w:cs="Arial"/>
        </w:rPr>
        <w:t>27-34</w:t>
      </w:r>
      <w:r w:rsidRPr="00287BC0">
        <w:rPr>
          <w:rFonts w:ascii="Arial" w:eastAsia="Times New Roman" w:hAnsi="Arial" w:cs="Arial"/>
        </w:rPr>
        <w:t>% of forest degradation.</w:t>
      </w:r>
      <w:r>
        <w:rPr>
          <w:rStyle w:val="EndnoteReference"/>
          <w:rFonts w:ascii="Arial" w:eastAsia="Times New Roman" w:hAnsi="Arial" w:cs="Arial"/>
        </w:rPr>
        <w:endnoteReference w:id="22"/>
      </w:r>
      <w:r>
        <w:rPr>
          <w:rFonts w:ascii="Arial" w:eastAsia="Times New Roman" w:hAnsi="Arial" w:cs="Arial"/>
        </w:rPr>
        <w:t xml:space="preserve">  Small-scale agriculture remains a significant driver of deforestation in Africa.</w:t>
      </w:r>
      <w:r>
        <w:rPr>
          <w:rStyle w:val="EndnoteReference"/>
          <w:rFonts w:ascii="Arial" w:eastAsia="Times New Roman" w:hAnsi="Arial" w:cs="Arial"/>
        </w:rPr>
        <w:endnoteReference w:id="23"/>
      </w:r>
      <w:r>
        <w:rPr>
          <w:rFonts w:ascii="Arial" w:eastAsia="Times New Roman" w:hAnsi="Arial" w:cs="Arial"/>
        </w:rPr>
        <w:t xml:space="preserve"> </w:t>
      </w:r>
      <w:r w:rsidR="007D2E3D" w:rsidRPr="00CA0479">
        <w:rPr>
          <w:rFonts w:ascii="Arial" w:eastAsia="Times New Roman" w:hAnsi="Arial" w:cs="Arial"/>
        </w:rPr>
        <w:t xml:space="preserve">Approximately 275 million people live in </w:t>
      </w:r>
      <w:r w:rsidR="00221638" w:rsidRPr="00CA0479">
        <w:rPr>
          <w:rFonts w:ascii="Arial" w:eastAsia="Times New Roman" w:hAnsi="Arial" w:cs="Arial"/>
        </w:rPr>
        <w:t>wood</w:t>
      </w:r>
      <w:r w:rsidR="007D2E3D" w:rsidRPr="00CA0479">
        <w:rPr>
          <w:rFonts w:ascii="Arial" w:eastAsia="Times New Roman" w:hAnsi="Arial" w:cs="Arial"/>
        </w:rPr>
        <w:t>fuel</w:t>
      </w:r>
      <w:r w:rsidR="00F80FC1">
        <w:rPr>
          <w:rFonts w:ascii="Arial" w:eastAsia="Times New Roman" w:hAnsi="Arial" w:cs="Arial"/>
        </w:rPr>
        <w:t xml:space="preserve"> </w:t>
      </w:r>
      <w:r w:rsidR="007D2E3D" w:rsidRPr="00CA0479">
        <w:rPr>
          <w:rFonts w:ascii="Arial" w:eastAsia="Times New Roman" w:hAnsi="Arial" w:cs="Arial"/>
        </w:rPr>
        <w:t>deplet</w:t>
      </w:r>
      <w:r w:rsidR="00F80FC1">
        <w:rPr>
          <w:rFonts w:ascii="Arial" w:eastAsia="Times New Roman" w:hAnsi="Arial" w:cs="Arial"/>
        </w:rPr>
        <w:t>ed</w:t>
      </w:r>
      <w:r w:rsidR="007D2E3D" w:rsidRPr="00CA0479">
        <w:rPr>
          <w:rFonts w:ascii="Arial" w:eastAsia="Times New Roman" w:hAnsi="Arial" w:cs="Arial"/>
        </w:rPr>
        <w:t xml:space="preserve"> </w:t>
      </w:r>
      <w:r w:rsidR="00F80FC1">
        <w:rPr>
          <w:rFonts w:ascii="Arial" w:eastAsia="Times New Roman" w:hAnsi="Arial" w:cs="Arial"/>
        </w:rPr>
        <w:t>“</w:t>
      </w:r>
      <w:r w:rsidR="007D2E3D" w:rsidRPr="00CA0479">
        <w:rPr>
          <w:rFonts w:ascii="Arial" w:eastAsia="Times New Roman" w:hAnsi="Arial" w:cs="Arial"/>
        </w:rPr>
        <w:t>hotspots</w:t>
      </w:r>
      <w:r w:rsidR="00221638">
        <w:rPr>
          <w:rFonts w:ascii="Arial" w:eastAsia="Times New Roman" w:hAnsi="Arial" w:cs="Arial"/>
        </w:rPr>
        <w:t>,</w:t>
      </w:r>
      <w:r w:rsidR="00F80FC1">
        <w:rPr>
          <w:rFonts w:ascii="Arial" w:eastAsia="Times New Roman" w:hAnsi="Arial" w:cs="Arial"/>
        </w:rPr>
        <w:t>”</w:t>
      </w:r>
      <w:r w:rsidR="007D2E3D" w:rsidRPr="00CA0479">
        <w:rPr>
          <w:rFonts w:ascii="Arial" w:eastAsia="Times New Roman" w:hAnsi="Arial" w:cs="Arial"/>
        </w:rPr>
        <w:t xml:space="preserve"> where harvesting </w:t>
      </w:r>
      <w:r w:rsidR="00221638">
        <w:rPr>
          <w:rFonts w:ascii="Arial" w:eastAsia="Times New Roman" w:hAnsi="Arial" w:cs="Arial"/>
        </w:rPr>
        <w:t xml:space="preserve">to meet unsustainable demand is </w:t>
      </w:r>
      <w:r w:rsidR="007D2E3D" w:rsidRPr="00CA0479">
        <w:rPr>
          <w:rFonts w:ascii="Arial" w:eastAsia="Times New Roman" w:hAnsi="Arial" w:cs="Arial"/>
        </w:rPr>
        <w:t>likely to cause deforestation</w:t>
      </w:r>
      <w:r w:rsidR="00221638">
        <w:rPr>
          <w:rFonts w:ascii="Arial" w:eastAsia="Times New Roman" w:hAnsi="Arial" w:cs="Arial"/>
        </w:rPr>
        <w:t xml:space="preserve">. </w:t>
      </w:r>
    </w:p>
    <w:p w14:paraId="4BF105BD" w14:textId="77777777" w:rsidR="007D2E3D" w:rsidRDefault="007D2E3D" w:rsidP="00797B0D">
      <w:pPr>
        <w:spacing w:before="120" w:after="120"/>
        <w:rPr>
          <w:rFonts w:ascii="Arial" w:eastAsia="Times New Roman" w:hAnsi="Arial" w:cs="Arial"/>
        </w:rPr>
      </w:pPr>
      <w:r w:rsidRPr="00287BC0">
        <w:rPr>
          <w:rFonts w:ascii="Arial" w:eastAsia="Times New Roman" w:hAnsi="Arial" w:cs="Arial"/>
        </w:rPr>
        <w:t>There is</w:t>
      </w:r>
      <w:r w:rsidR="00221638">
        <w:rPr>
          <w:rFonts w:ascii="Arial" w:eastAsia="Times New Roman" w:hAnsi="Arial" w:cs="Arial"/>
        </w:rPr>
        <w:t xml:space="preserve"> </w:t>
      </w:r>
      <w:r w:rsidRPr="00287BC0">
        <w:rPr>
          <w:rFonts w:ascii="Arial" w:eastAsia="Times New Roman" w:hAnsi="Arial" w:cs="Arial"/>
        </w:rPr>
        <w:t>no simple correlation between smallholder activities and forest loss</w:t>
      </w:r>
      <w:r w:rsidR="00F80FC1">
        <w:rPr>
          <w:rFonts w:ascii="Arial" w:eastAsia="Times New Roman" w:hAnsi="Arial" w:cs="Arial"/>
        </w:rPr>
        <w:t>;</w:t>
      </w:r>
      <w:r w:rsidRPr="00287BC0">
        <w:rPr>
          <w:rFonts w:ascii="Arial" w:eastAsia="Times New Roman" w:hAnsi="Arial" w:cs="Arial"/>
        </w:rPr>
        <w:t xml:space="preserve"> </w:t>
      </w:r>
      <w:r>
        <w:rPr>
          <w:rFonts w:ascii="Arial" w:eastAsia="Times New Roman" w:hAnsi="Arial" w:cs="Arial"/>
        </w:rPr>
        <w:t>therefore</w:t>
      </w:r>
      <w:r w:rsidR="00F80FC1">
        <w:rPr>
          <w:rFonts w:ascii="Arial" w:eastAsia="Times New Roman" w:hAnsi="Arial" w:cs="Arial"/>
        </w:rPr>
        <w:t>,</w:t>
      </w:r>
      <w:r w:rsidRPr="00287BC0">
        <w:rPr>
          <w:rFonts w:ascii="Arial" w:eastAsia="Times New Roman" w:hAnsi="Arial" w:cs="Arial"/>
        </w:rPr>
        <w:t xml:space="preserve"> the relationship between poverty and forest loss is not linear</w:t>
      </w:r>
      <w:r>
        <w:rPr>
          <w:rFonts w:ascii="Arial" w:eastAsia="Times New Roman" w:hAnsi="Arial" w:cs="Arial"/>
        </w:rPr>
        <w:t xml:space="preserve"> (see </w:t>
      </w:r>
      <w:r w:rsidR="00F80FC1">
        <w:rPr>
          <w:rFonts w:ascii="Arial" w:eastAsia="Times New Roman" w:hAnsi="Arial" w:cs="Arial"/>
        </w:rPr>
        <w:t>s</w:t>
      </w:r>
      <w:r w:rsidR="00814EDF">
        <w:rPr>
          <w:rFonts w:ascii="Arial" w:eastAsia="Times New Roman" w:hAnsi="Arial" w:cs="Arial"/>
        </w:rPr>
        <w:t xml:space="preserve">upplementary </w:t>
      </w:r>
      <w:r w:rsidR="00F80FC1">
        <w:rPr>
          <w:rFonts w:ascii="Arial" w:eastAsia="Times New Roman" w:hAnsi="Arial" w:cs="Arial"/>
        </w:rPr>
        <w:t>m</w:t>
      </w:r>
      <w:r w:rsidR="00814EDF">
        <w:rPr>
          <w:rFonts w:ascii="Arial" w:eastAsia="Times New Roman" w:hAnsi="Arial" w:cs="Arial"/>
        </w:rPr>
        <w:t>aterials</w:t>
      </w:r>
      <w:r>
        <w:rPr>
          <w:rFonts w:ascii="Arial" w:eastAsia="Times New Roman" w:hAnsi="Arial" w:cs="Arial"/>
        </w:rPr>
        <w:t>)</w:t>
      </w:r>
      <w:r w:rsidRPr="00287BC0">
        <w:rPr>
          <w:rFonts w:ascii="Arial" w:eastAsia="Times New Roman" w:hAnsi="Arial" w:cs="Arial"/>
        </w:rPr>
        <w:t>. Poverty and low</w:t>
      </w:r>
      <w:r w:rsidR="00F80FC1">
        <w:rPr>
          <w:rFonts w:ascii="Arial" w:eastAsia="Times New Roman" w:hAnsi="Arial" w:cs="Arial"/>
        </w:rPr>
        <w:t>-</w:t>
      </w:r>
      <w:r w:rsidRPr="00287BC0">
        <w:rPr>
          <w:rFonts w:ascii="Arial" w:eastAsia="Times New Roman" w:hAnsi="Arial" w:cs="Arial"/>
        </w:rPr>
        <w:t>yielding production practices can drive forest loss by increasing the land footprint required for subsistence</w:t>
      </w:r>
      <w:r>
        <w:rPr>
          <w:rFonts w:ascii="Arial" w:eastAsia="Times New Roman" w:hAnsi="Arial" w:cs="Arial"/>
        </w:rPr>
        <w:t>, but not always, and traditional rotational cultivation is not necessarily bad for forests</w:t>
      </w:r>
      <w:r w:rsidRPr="00287BC0">
        <w:rPr>
          <w:rFonts w:ascii="Arial" w:eastAsia="Times New Roman" w:hAnsi="Arial" w:cs="Arial"/>
        </w:rPr>
        <w:t>.</w:t>
      </w:r>
      <w:r>
        <w:rPr>
          <w:rFonts w:ascii="Arial" w:eastAsia="Times New Roman" w:hAnsi="Arial" w:cs="Arial"/>
        </w:rPr>
        <w:t xml:space="preserve"> </w:t>
      </w:r>
      <w:r w:rsidRPr="00287BC0">
        <w:rPr>
          <w:rFonts w:ascii="Arial" w:eastAsia="Times New Roman" w:hAnsi="Arial" w:cs="Arial"/>
        </w:rPr>
        <w:t xml:space="preserve"> Conversely, increasing wealth and returns on agricultural investment can drive forest loss by increasing the financial incentive and technological capacity to deforest. </w:t>
      </w:r>
      <w:r>
        <w:rPr>
          <w:rFonts w:ascii="Arial" w:eastAsia="Times New Roman" w:hAnsi="Arial" w:cs="Arial"/>
        </w:rPr>
        <w:t xml:space="preserve"> The focus of Goal </w:t>
      </w:r>
      <w:r w:rsidRPr="00287BC0">
        <w:rPr>
          <w:rFonts w:ascii="Arial" w:eastAsia="Times New Roman" w:hAnsi="Arial" w:cs="Arial"/>
        </w:rPr>
        <w:t xml:space="preserve">4 is not </w:t>
      </w:r>
      <w:r>
        <w:rPr>
          <w:rFonts w:ascii="Arial" w:eastAsia="Times New Roman" w:hAnsi="Arial" w:cs="Arial"/>
        </w:rPr>
        <w:t xml:space="preserve">just </w:t>
      </w:r>
      <w:r w:rsidRPr="00287BC0">
        <w:rPr>
          <w:rFonts w:ascii="Arial" w:eastAsia="Times New Roman" w:hAnsi="Arial" w:cs="Arial"/>
        </w:rPr>
        <w:t xml:space="preserve">avoiding forest loss associated with poverty, but also avoiding forest loss driven by unsustainable development pathways out of poverty.  </w:t>
      </w:r>
    </w:p>
    <w:p w14:paraId="7876018B" w14:textId="77777777" w:rsidR="007D2E3D" w:rsidRDefault="00221638" w:rsidP="00797B0D">
      <w:pPr>
        <w:spacing w:before="120" w:after="120"/>
        <w:rPr>
          <w:rFonts w:ascii="Arial" w:eastAsia="Times New Roman" w:hAnsi="Arial" w:cs="Arial"/>
        </w:rPr>
      </w:pPr>
      <w:r>
        <w:rPr>
          <w:rFonts w:ascii="Arial" w:eastAsia="Times New Roman" w:hAnsi="Arial" w:cs="Arial"/>
        </w:rPr>
        <w:t>N</w:t>
      </w:r>
      <w:r w:rsidR="007D2E3D" w:rsidRPr="00CB4390">
        <w:rPr>
          <w:rFonts w:ascii="Arial" w:eastAsia="Times New Roman" w:hAnsi="Arial" w:cs="Arial"/>
        </w:rPr>
        <w:t>o global datasets quantify government, corporate, or civil society support for alternatives to deforestation driven by basic needs</w:t>
      </w:r>
      <w:r w:rsidR="00F80FC1">
        <w:rPr>
          <w:rFonts w:ascii="Arial" w:eastAsia="Times New Roman" w:hAnsi="Arial" w:cs="Arial"/>
        </w:rPr>
        <w:t>;</w:t>
      </w:r>
      <w:r w:rsidR="007D2E3D" w:rsidRPr="00CB4390">
        <w:rPr>
          <w:rFonts w:ascii="Arial" w:eastAsia="Times New Roman" w:hAnsi="Arial" w:cs="Arial"/>
        </w:rPr>
        <w:t xml:space="preserve"> hence our ability to monitor progress toward achievement of this goal is</w:t>
      </w:r>
      <w:r w:rsidR="00F80FC1">
        <w:rPr>
          <w:rFonts w:ascii="Arial" w:eastAsia="Times New Roman" w:hAnsi="Arial" w:cs="Arial"/>
        </w:rPr>
        <w:t xml:space="preserve"> currently </w:t>
      </w:r>
      <w:r w:rsidR="007D2E3D" w:rsidRPr="00CB4390">
        <w:rPr>
          <w:rFonts w:ascii="Arial" w:eastAsia="Times New Roman" w:hAnsi="Arial" w:cs="Arial"/>
        </w:rPr>
        <w:t>inadequate.</w:t>
      </w:r>
      <w:r w:rsidR="007D2E3D">
        <w:rPr>
          <w:rFonts w:ascii="Arial" w:eastAsia="Times New Roman" w:hAnsi="Arial" w:cs="Arial"/>
        </w:rPr>
        <w:t xml:space="preserve">  </w:t>
      </w:r>
      <w:r w:rsidR="007D2E3D" w:rsidRPr="00CB4390">
        <w:rPr>
          <w:rFonts w:ascii="Arial" w:eastAsia="Times New Roman" w:hAnsi="Arial" w:cs="Arial"/>
        </w:rPr>
        <w:t xml:space="preserve">The only relevant metric </w:t>
      </w:r>
      <w:r w:rsidR="00F80FC1">
        <w:rPr>
          <w:rFonts w:ascii="Arial" w:eastAsia="Times New Roman" w:hAnsi="Arial" w:cs="Arial"/>
        </w:rPr>
        <w:t xml:space="preserve">identified </w:t>
      </w:r>
      <w:r w:rsidR="007D2E3D" w:rsidRPr="00CB4390">
        <w:rPr>
          <w:rFonts w:ascii="Arial" w:eastAsia="Times New Roman" w:hAnsi="Arial" w:cs="Arial"/>
        </w:rPr>
        <w:t>is</w:t>
      </w:r>
      <w:r w:rsidR="007D2E3D">
        <w:rPr>
          <w:rFonts w:ascii="Arial" w:eastAsia="Times New Roman" w:hAnsi="Arial" w:cs="Arial"/>
        </w:rPr>
        <w:t xml:space="preserve"> the growth in distribution of clean</w:t>
      </w:r>
      <w:r w:rsidR="007D2E3D" w:rsidRPr="00CB4390">
        <w:rPr>
          <w:rFonts w:ascii="Arial" w:eastAsia="Times New Roman" w:hAnsi="Arial" w:cs="Arial"/>
        </w:rPr>
        <w:t xml:space="preserve"> cookstoves that reduce </w:t>
      </w:r>
      <w:r w:rsidRPr="00CB4390">
        <w:rPr>
          <w:rFonts w:ascii="Arial" w:eastAsia="Times New Roman" w:hAnsi="Arial" w:cs="Arial"/>
        </w:rPr>
        <w:t>wood</w:t>
      </w:r>
      <w:r w:rsidR="007D2E3D" w:rsidRPr="00CB4390">
        <w:rPr>
          <w:rFonts w:ascii="Arial" w:eastAsia="Times New Roman" w:hAnsi="Arial" w:cs="Arial"/>
        </w:rPr>
        <w:t xml:space="preserve">fuel consumption. </w:t>
      </w:r>
      <w:r w:rsidR="007D2E3D">
        <w:rPr>
          <w:rFonts w:ascii="Arial" w:eastAsia="Times New Roman" w:hAnsi="Arial" w:cs="Arial"/>
        </w:rPr>
        <w:t xml:space="preserve"> </w:t>
      </w:r>
      <w:r w:rsidR="007D2E3D" w:rsidRPr="00CB4390">
        <w:rPr>
          <w:rFonts w:ascii="Arial" w:eastAsia="Times New Roman" w:hAnsi="Arial" w:cs="Arial"/>
        </w:rPr>
        <w:t xml:space="preserve">To monitor support for reducing the role of </w:t>
      </w:r>
      <w:r w:rsidRPr="00CB4390">
        <w:rPr>
          <w:rFonts w:ascii="Arial" w:eastAsia="Times New Roman" w:hAnsi="Arial" w:cs="Arial"/>
        </w:rPr>
        <w:t>wood</w:t>
      </w:r>
      <w:r w:rsidR="007D2E3D" w:rsidRPr="00CB4390">
        <w:rPr>
          <w:rFonts w:ascii="Arial" w:eastAsia="Times New Roman" w:hAnsi="Arial" w:cs="Arial"/>
        </w:rPr>
        <w:t>fuel harvesting as a driver of forest loss</w:t>
      </w:r>
      <w:r w:rsidR="007D2E3D">
        <w:rPr>
          <w:rFonts w:ascii="Arial" w:eastAsia="Times New Roman" w:hAnsi="Arial" w:cs="Arial"/>
        </w:rPr>
        <w:t>,</w:t>
      </w:r>
      <w:r w:rsidR="007D2E3D" w:rsidRPr="00CB4390">
        <w:rPr>
          <w:rFonts w:ascii="Arial" w:eastAsia="Times New Roman" w:hAnsi="Arial" w:cs="Arial"/>
        </w:rPr>
        <w:t xml:space="preserve"> we </w:t>
      </w:r>
      <w:r>
        <w:rPr>
          <w:rFonts w:ascii="Arial" w:eastAsia="Times New Roman" w:hAnsi="Arial" w:cs="Arial"/>
        </w:rPr>
        <w:t>offer</w:t>
      </w:r>
      <w:r w:rsidR="007D2E3D">
        <w:rPr>
          <w:rFonts w:ascii="Arial" w:eastAsia="Times New Roman" w:hAnsi="Arial" w:cs="Arial"/>
        </w:rPr>
        <w:t xml:space="preserve"> two</w:t>
      </w:r>
      <w:r w:rsidR="007D2E3D" w:rsidRPr="00CB4390">
        <w:rPr>
          <w:rFonts w:ascii="Arial" w:eastAsia="Times New Roman" w:hAnsi="Arial" w:cs="Arial"/>
        </w:rPr>
        <w:t xml:space="preserve"> proxy indicators:</w:t>
      </w:r>
    </w:p>
    <w:p w14:paraId="62262230" w14:textId="77777777" w:rsidR="007D2E3D" w:rsidRDefault="007D2E3D" w:rsidP="00797B0D">
      <w:pPr>
        <w:spacing w:before="120" w:after="120"/>
        <w:rPr>
          <w:rFonts w:ascii="Arial" w:eastAsia="Times New Roman" w:hAnsi="Arial" w:cs="Arial"/>
          <w:b/>
        </w:rPr>
      </w:pPr>
      <w:r>
        <w:rPr>
          <w:rFonts w:ascii="Arial" w:eastAsia="Times New Roman" w:hAnsi="Arial" w:cs="Arial"/>
          <w:b/>
        </w:rPr>
        <w:t xml:space="preserve">Indicator 1. </w:t>
      </w:r>
      <w:r w:rsidRPr="00EE2392">
        <w:rPr>
          <w:rFonts w:ascii="Arial" w:eastAsia="Times New Roman" w:hAnsi="Arial" w:cs="Arial"/>
          <w:b/>
        </w:rPr>
        <w:t>Global distribution of clean cookstoves</w:t>
      </w:r>
    </w:p>
    <w:p w14:paraId="6BFA6C78" w14:textId="77777777" w:rsidR="007D2E3D" w:rsidRPr="00EE2392" w:rsidRDefault="007D2E3D" w:rsidP="00797B0D">
      <w:pPr>
        <w:spacing w:before="120" w:after="120"/>
        <w:rPr>
          <w:rFonts w:ascii="Arial" w:eastAsia="Times New Roman" w:hAnsi="Arial" w:cs="Arial"/>
          <w:b/>
        </w:rPr>
      </w:pPr>
      <w:r>
        <w:rPr>
          <w:rFonts w:ascii="Arial" w:eastAsia="Times New Roman" w:hAnsi="Arial" w:cs="Arial"/>
          <w:b/>
        </w:rPr>
        <w:t xml:space="preserve">Indicator 2. </w:t>
      </w:r>
      <w:r w:rsidRPr="00EE2392">
        <w:rPr>
          <w:rFonts w:ascii="Arial" w:eastAsia="Times New Roman" w:hAnsi="Arial" w:cs="Arial"/>
          <w:b/>
        </w:rPr>
        <w:t xml:space="preserve">Financial </w:t>
      </w:r>
      <w:r w:rsidR="00363C3D">
        <w:rPr>
          <w:rFonts w:ascii="Arial" w:eastAsia="Times New Roman" w:hAnsi="Arial" w:cs="Arial"/>
          <w:b/>
        </w:rPr>
        <w:t>support for</w:t>
      </w:r>
      <w:r w:rsidRPr="00EE2392">
        <w:rPr>
          <w:rFonts w:ascii="Arial" w:eastAsia="Times New Roman" w:hAnsi="Arial" w:cs="Arial"/>
          <w:b/>
        </w:rPr>
        <w:t xml:space="preserve"> </w:t>
      </w:r>
      <w:r w:rsidR="00221638" w:rsidRPr="00EE2392">
        <w:rPr>
          <w:rFonts w:ascii="Arial" w:eastAsia="Times New Roman" w:hAnsi="Arial" w:cs="Arial"/>
          <w:b/>
        </w:rPr>
        <w:t>wood</w:t>
      </w:r>
      <w:r w:rsidRPr="00EE2392">
        <w:rPr>
          <w:rFonts w:ascii="Arial" w:eastAsia="Times New Roman" w:hAnsi="Arial" w:cs="Arial"/>
          <w:b/>
        </w:rPr>
        <w:t>fuel interventions</w:t>
      </w:r>
    </w:p>
    <w:p w14:paraId="01201A0E" w14:textId="77777777" w:rsidR="007D2E3D" w:rsidRPr="00CB4390" w:rsidRDefault="007D2E3D" w:rsidP="00797B0D">
      <w:pPr>
        <w:spacing w:before="120" w:after="120"/>
        <w:rPr>
          <w:rFonts w:ascii="Arial" w:eastAsia="Times New Roman" w:hAnsi="Arial" w:cs="Arial"/>
        </w:rPr>
      </w:pPr>
      <w:r>
        <w:rPr>
          <w:rFonts w:ascii="Arial" w:eastAsia="Times New Roman" w:hAnsi="Arial" w:cs="Arial"/>
        </w:rPr>
        <w:t xml:space="preserve">In countries where </w:t>
      </w:r>
      <w:r w:rsidR="00221638">
        <w:rPr>
          <w:rFonts w:ascii="Arial" w:eastAsia="Times New Roman" w:hAnsi="Arial" w:cs="Arial"/>
        </w:rPr>
        <w:t>wood</w:t>
      </w:r>
      <w:r>
        <w:rPr>
          <w:rFonts w:ascii="Arial" w:eastAsia="Times New Roman" w:hAnsi="Arial" w:cs="Arial"/>
        </w:rPr>
        <w:t xml:space="preserve">fuel consumption is driving forest degradation, clean </w:t>
      </w:r>
      <w:r w:rsidRPr="00CB4390">
        <w:rPr>
          <w:rFonts w:ascii="Arial" w:eastAsia="Times New Roman" w:hAnsi="Arial" w:cs="Arial"/>
        </w:rPr>
        <w:t xml:space="preserve">cookstove programs </w:t>
      </w:r>
      <w:r>
        <w:rPr>
          <w:rFonts w:ascii="Arial" w:eastAsia="Times New Roman" w:hAnsi="Arial" w:cs="Arial"/>
        </w:rPr>
        <w:t>can</w:t>
      </w:r>
      <w:r w:rsidRPr="00CB4390">
        <w:rPr>
          <w:rFonts w:ascii="Arial" w:eastAsia="Times New Roman" w:hAnsi="Arial" w:cs="Arial"/>
        </w:rPr>
        <w:t xml:space="preserve"> reduce pressure on forests</w:t>
      </w:r>
      <w:r>
        <w:rPr>
          <w:rFonts w:ascii="Arial" w:eastAsia="Times New Roman" w:hAnsi="Arial" w:cs="Arial"/>
        </w:rPr>
        <w:t>, as well as improve family</w:t>
      </w:r>
      <w:r w:rsidRPr="00CB4390">
        <w:rPr>
          <w:rFonts w:ascii="Arial" w:eastAsia="Times New Roman" w:hAnsi="Arial" w:cs="Arial"/>
        </w:rPr>
        <w:t xml:space="preserve"> health </w:t>
      </w:r>
      <w:r>
        <w:rPr>
          <w:rFonts w:ascii="Arial" w:eastAsia="Times New Roman" w:hAnsi="Arial" w:cs="Arial"/>
        </w:rPr>
        <w:t>by</w:t>
      </w:r>
      <w:r w:rsidRPr="00CB4390">
        <w:rPr>
          <w:rFonts w:ascii="Arial" w:eastAsia="Times New Roman" w:hAnsi="Arial" w:cs="Arial"/>
        </w:rPr>
        <w:t xml:space="preserve"> reduc</w:t>
      </w:r>
      <w:r>
        <w:rPr>
          <w:rFonts w:ascii="Arial" w:eastAsia="Times New Roman" w:hAnsi="Arial" w:cs="Arial"/>
        </w:rPr>
        <w:t>ing</w:t>
      </w:r>
      <w:r w:rsidRPr="00CB4390">
        <w:rPr>
          <w:rFonts w:ascii="Arial" w:eastAsia="Times New Roman" w:hAnsi="Arial" w:cs="Arial"/>
        </w:rPr>
        <w:t xml:space="preserve"> exposure to indoor </w:t>
      </w:r>
      <w:r>
        <w:rPr>
          <w:rFonts w:ascii="Arial" w:eastAsia="Times New Roman" w:hAnsi="Arial" w:cs="Arial"/>
        </w:rPr>
        <w:t>smoke and pollution.</w:t>
      </w:r>
      <w:r w:rsidR="000868D8">
        <w:rPr>
          <w:rFonts w:ascii="Arial" w:eastAsia="Times New Roman" w:hAnsi="Arial" w:cs="Arial"/>
        </w:rPr>
        <w:t xml:space="preserve"> </w:t>
      </w:r>
    </w:p>
    <w:p w14:paraId="47943246" w14:textId="77777777" w:rsidR="007D2E3D" w:rsidRDefault="007D2E3D" w:rsidP="00797B0D">
      <w:pPr>
        <w:spacing w:before="120" w:after="120"/>
        <w:rPr>
          <w:rFonts w:ascii="Arial" w:eastAsia="Times New Roman" w:hAnsi="Arial" w:cs="Arial"/>
        </w:rPr>
      </w:pPr>
      <w:r w:rsidRPr="007512C9">
        <w:rPr>
          <w:rFonts w:ascii="Arial" w:eastAsia="Times New Roman" w:hAnsi="Arial" w:cs="Arial"/>
        </w:rPr>
        <w:t>Woodfuel</w:t>
      </w:r>
      <w:r w:rsidRPr="00500239">
        <w:rPr>
          <w:rFonts w:ascii="Arial" w:eastAsia="Times New Roman" w:hAnsi="Arial" w:cs="Arial"/>
        </w:rPr>
        <w:t xml:space="preserve"> is any type of bioenergy derived directly or indirectly from trees and shrubs grown on forest </w:t>
      </w:r>
      <w:r w:rsidR="00857EAA">
        <w:rPr>
          <w:rFonts w:ascii="Arial" w:eastAsia="Times New Roman" w:hAnsi="Arial" w:cs="Arial"/>
        </w:rPr>
        <w:t>or</w:t>
      </w:r>
      <w:r w:rsidRPr="00500239">
        <w:rPr>
          <w:rFonts w:ascii="Arial" w:eastAsia="Times New Roman" w:hAnsi="Arial" w:cs="Arial"/>
        </w:rPr>
        <w:t xml:space="preserve"> nonforest land,</w:t>
      </w:r>
      <w:r w:rsidR="00481283" w:rsidRPr="00500239">
        <w:rPr>
          <w:rStyle w:val="EndnoteReference"/>
          <w:rFonts w:ascii="Arial" w:eastAsia="Times New Roman" w:hAnsi="Arial" w:cs="Arial"/>
        </w:rPr>
        <w:endnoteReference w:id="24"/>
      </w:r>
      <w:r w:rsidR="00481283" w:rsidRPr="00500239">
        <w:rPr>
          <w:rFonts w:ascii="Arial" w:eastAsia="Times New Roman" w:hAnsi="Arial" w:cs="Arial"/>
        </w:rPr>
        <w:t xml:space="preserve"> including firewood and charcoal.  In many of the least developed countries, over 90% of households rel</w:t>
      </w:r>
      <w:r w:rsidR="00F80FC1" w:rsidRPr="00500239">
        <w:rPr>
          <w:rFonts w:ascii="Arial" w:eastAsia="Times New Roman" w:hAnsi="Arial" w:cs="Arial"/>
        </w:rPr>
        <w:t>y</w:t>
      </w:r>
      <w:r w:rsidR="00481283" w:rsidRPr="00D91EE0">
        <w:rPr>
          <w:rFonts w:ascii="Arial" w:eastAsia="Times New Roman" w:hAnsi="Arial" w:cs="Arial"/>
        </w:rPr>
        <w:t xml:space="preserve"> on woodfuel for cooking.</w:t>
      </w:r>
      <w:r w:rsidR="00481283">
        <w:rPr>
          <w:rStyle w:val="EndnoteReference"/>
          <w:rFonts w:ascii="Arial" w:eastAsia="Times New Roman" w:hAnsi="Arial" w:cs="Arial"/>
        </w:rPr>
        <w:endnoteReference w:id="25"/>
      </w:r>
      <w:r w:rsidR="00481283" w:rsidRPr="00D91EE0">
        <w:rPr>
          <w:rFonts w:ascii="Arial" w:eastAsia="Times New Roman" w:hAnsi="Arial" w:cs="Arial"/>
        </w:rPr>
        <w:t xml:space="preserve"> </w:t>
      </w:r>
      <w:r w:rsidR="00481283">
        <w:rPr>
          <w:rFonts w:ascii="Arial" w:eastAsia="Times New Roman" w:hAnsi="Arial" w:cs="Arial"/>
        </w:rPr>
        <w:t xml:space="preserve"> In</w:t>
      </w:r>
      <w:r w:rsidR="00481283" w:rsidRPr="00D91EE0">
        <w:rPr>
          <w:rFonts w:ascii="Arial" w:eastAsia="Times New Roman" w:hAnsi="Arial" w:cs="Arial"/>
        </w:rPr>
        <w:t xml:space="preserve"> some countries, estimated </w:t>
      </w:r>
      <w:r w:rsidR="00481283">
        <w:rPr>
          <w:rFonts w:ascii="Arial" w:eastAsia="Times New Roman" w:hAnsi="Arial" w:cs="Arial"/>
        </w:rPr>
        <w:t>GHG</w:t>
      </w:r>
      <w:r w:rsidR="00481283" w:rsidRPr="00D91EE0">
        <w:rPr>
          <w:rFonts w:ascii="Arial" w:eastAsia="Times New Roman" w:hAnsi="Arial" w:cs="Arial"/>
        </w:rPr>
        <w:t xml:space="preserve"> emissions from woodfuel consumption are equivalent to</w:t>
      </w:r>
      <w:r w:rsidR="00481283">
        <w:rPr>
          <w:rFonts w:ascii="Arial" w:eastAsia="Times New Roman" w:hAnsi="Arial" w:cs="Arial"/>
        </w:rPr>
        <w:t>,</w:t>
      </w:r>
      <w:r w:rsidR="00481283" w:rsidRPr="00D91EE0">
        <w:rPr>
          <w:rFonts w:ascii="Arial" w:eastAsia="Times New Roman" w:hAnsi="Arial" w:cs="Arial"/>
        </w:rPr>
        <w:t xml:space="preserve"> or even greater than</w:t>
      </w:r>
      <w:r w:rsidR="00481283">
        <w:rPr>
          <w:rFonts w:ascii="Arial" w:eastAsia="Times New Roman" w:hAnsi="Arial" w:cs="Arial"/>
        </w:rPr>
        <w:t>,</w:t>
      </w:r>
      <w:r w:rsidR="00481283" w:rsidRPr="00D91EE0">
        <w:rPr>
          <w:rFonts w:ascii="Arial" w:eastAsia="Times New Roman" w:hAnsi="Arial" w:cs="Arial"/>
        </w:rPr>
        <w:t xml:space="preserve"> reported emissions from deforestation.</w:t>
      </w:r>
      <w:r w:rsidR="00481283">
        <w:rPr>
          <w:rStyle w:val="EndnoteReference"/>
          <w:rFonts w:ascii="Arial" w:eastAsia="Times New Roman" w:hAnsi="Arial" w:cs="Arial"/>
        </w:rPr>
        <w:endnoteReference w:id="26"/>
      </w:r>
      <w:r w:rsidR="00481283" w:rsidRPr="007C1A1A">
        <w:rPr>
          <w:rFonts w:ascii="Arial" w:eastAsia="Times New Roman" w:hAnsi="Arial" w:cs="Arial"/>
        </w:rPr>
        <w:t xml:space="preserve"> </w:t>
      </w:r>
    </w:p>
    <w:p w14:paraId="53BE3155" w14:textId="744AF7D8" w:rsidR="007D2E3D" w:rsidRPr="00C40D07" w:rsidRDefault="0059039A" w:rsidP="00C40D07">
      <w:pPr>
        <w:spacing w:before="120" w:after="120"/>
        <w:rPr>
          <w:rFonts w:ascii="Arial" w:eastAsia="Times New Roman" w:hAnsi="Arial" w:cs="Arial"/>
        </w:rPr>
      </w:pPr>
      <w:r w:rsidRPr="008D1CDB">
        <w:rPr>
          <w:rFonts w:ascii="Arial" w:eastAsia="Times New Roman" w:hAnsi="Arial" w:cs="Arial"/>
          <w:i/>
        </w:rPr>
        <w:t>Indicator 1.</w:t>
      </w:r>
      <w:r w:rsidRPr="008D1CDB">
        <w:rPr>
          <w:rFonts w:ascii="Arial" w:eastAsia="Times New Roman" w:hAnsi="Arial" w:cs="Arial"/>
        </w:rPr>
        <w:t xml:space="preserve"> </w:t>
      </w:r>
      <w:r w:rsidR="00A718A1" w:rsidRPr="00444AFC">
        <w:rPr>
          <w:rFonts w:ascii="Arial" w:eastAsia="Times New Roman" w:hAnsi="Arial" w:cs="Arial"/>
        </w:rPr>
        <w:t>Figure 5</w:t>
      </w:r>
      <w:r w:rsidR="007D2E3D" w:rsidRPr="00444AFC">
        <w:rPr>
          <w:rFonts w:ascii="Arial" w:eastAsia="Times New Roman" w:hAnsi="Arial" w:cs="Arial"/>
        </w:rPr>
        <w:t xml:space="preserve"> indicates</w:t>
      </w:r>
      <w:r w:rsidR="007D2E3D">
        <w:rPr>
          <w:rFonts w:ascii="Arial" w:eastAsia="Times New Roman" w:hAnsi="Arial" w:cs="Arial"/>
        </w:rPr>
        <w:t xml:space="preserve"> a significant acceleration in the distribution of clean cookstoves globally. </w:t>
      </w:r>
      <w:r w:rsidR="008A0FAA">
        <w:rPr>
          <w:rFonts w:ascii="Arial" w:eastAsia="Times New Roman" w:hAnsi="Arial" w:cs="Arial"/>
        </w:rPr>
        <w:t xml:space="preserve"> </w:t>
      </w:r>
      <w:r w:rsidR="00F80FC1">
        <w:rPr>
          <w:rFonts w:ascii="Arial" w:eastAsia="Times New Roman" w:hAnsi="Arial" w:cs="Arial"/>
        </w:rPr>
        <w:t>A</w:t>
      </w:r>
      <w:r w:rsidR="007D2E3D">
        <w:rPr>
          <w:rFonts w:ascii="Arial" w:eastAsia="Times New Roman" w:hAnsi="Arial" w:cs="Arial"/>
        </w:rPr>
        <w:t xml:space="preserve">nalysis indicates that a large number of these cookstoves are distributed in </w:t>
      </w:r>
      <w:r w:rsidR="007D2E3D" w:rsidRPr="00CB4390">
        <w:rPr>
          <w:rFonts w:ascii="Arial" w:eastAsia="Times New Roman" w:hAnsi="Arial" w:cs="Arial"/>
        </w:rPr>
        <w:t>countries where the link between woodfuel consumption and forest loss is well established</w:t>
      </w:r>
      <w:r w:rsidR="007D2E3D">
        <w:rPr>
          <w:rFonts w:ascii="Arial" w:eastAsia="Times New Roman" w:hAnsi="Arial" w:cs="Arial"/>
        </w:rPr>
        <w:t xml:space="preserve"> (see </w:t>
      </w:r>
      <w:r w:rsidR="00F80FC1">
        <w:rPr>
          <w:rFonts w:ascii="Arial" w:eastAsia="Times New Roman" w:hAnsi="Arial" w:cs="Arial"/>
        </w:rPr>
        <w:t>s</w:t>
      </w:r>
      <w:r w:rsidR="008A0FAA">
        <w:rPr>
          <w:rFonts w:ascii="Arial" w:eastAsia="Times New Roman" w:hAnsi="Arial" w:cs="Arial"/>
        </w:rPr>
        <w:t xml:space="preserve">upplementary </w:t>
      </w:r>
      <w:r w:rsidR="00F80FC1">
        <w:rPr>
          <w:rFonts w:ascii="Arial" w:eastAsia="Times New Roman" w:hAnsi="Arial" w:cs="Arial"/>
        </w:rPr>
        <w:t>m</w:t>
      </w:r>
      <w:r w:rsidR="008A0FAA">
        <w:rPr>
          <w:rFonts w:ascii="Arial" w:eastAsia="Times New Roman" w:hAnsi="Arial" w:cs="Arial"/>
        </w:rPr>
        <w:t>ateria</w:t>
      </w:r>
      <w:r w:rsidR="0021416E">
        <w:rPr>
          <w:rFonts w:ascii="Arial" w:eastAsia="Times New Roman" w:hAnsi="Arial" w:cs="Arial"/>
        </w:rPr>
        <w:t>ls</w:t>
      </w:r>
      <w:r w:rsidR="007D2E3D">
        <w:rPr>
          <w:rFonts w:ascii="Arial" w:eastAsia="Times New Roman" w:hAnsi="Arial" w:cs="Arial"/>
        </w:rPr>
        <w:t xml:space="preserve">).  </w:t>
      </w:r>
      <w:r w:rsidR="0021416E">
        <w:rPr>
          <w:rFonts w:ascii="Arial" w:eastAsia="Times New Roman" w:hAnsi="Arial" w:cs="Arial"/>
        </w:rPr>
        <w:t>Our detailed analysis</w:t>
      </w:r>
      <w:r w:rsidR="007D2E3D" w:rsidRPr="00CB4390">
        <w:rPr>
          <w:rFonts w:ascii="Arial" w:eastAsia="Times New Roman" w:hAnsi="Arial" w:cs="Arial"/>
        </w:rPr>
        <w:t xml:space="preserve"> identif</w:t>
      </w:r>
      <w:r w:rsidR="007D2E3D">
        <w:rPr>
          <w:rFonts w:ascii="Arial" w:eastAsia="Times New Roman" w:hAnsi="Arial" w:cs="Arial"/>
        </w:rPr>
        <w:t>ies</w:t>
      </w:r>
      <w:r w:rsidR="007D2E3D" w:rsidRPr="00CB4390">
        <w:rPr>
          <w:rFonts w:ascii="Arial" w:eastAsia="Times New Roman" w:hAnsi="Arial" w:cs="Arial"/>
        </w:rPr>
        <w:t xml:space="preserve"> countries </w:t>
      </w:r>
      <w:r w:rsidR="007D2E3D">
        <w:rPr>
          <w:rFonts w:ascii="Arial" w:eastAsia="Times New Roman" w:hAnsi="Arial" w:cs="Arial"/>
        </w:rPr>
        <w:t>where</w:t>
      </w:r>
      <w:r w:rsidR="007D2E3D" w:rsidRPr="00CB4390">
        <w:rPr>
          <w:rFonts w:ascii="Arial" w:eastAsia="Times New Roman" w:hAnsi="Arial" w:cs="Arial"/>
        </w:rPr>
        <w:t xml:space="preserve"> subsistence and smallholder activities</w:t>
      </w:r>
      <w:r w:rsidR="007D2E3D">
        <w:rPr>
          <w:rFonts w:ascii="Arial" w:eastAsia="Times New Roman" w:hAnsi="Arial" w:cs="Arial"/>
        </w:rPr>
        <w:t xml:space="preserve"> </w:t>
      </w:r>
      <w:r w:rsidR="007D2E3D" w:rsidRPr="00CB4390">
        <w:rPr>
          <w:rFonts w:ascii="Arial" w:eastAsia="Times New Roman" w:hAnsi="Arial" w:cs="Arial"/>
        </w:rPr>
        <w:t xml:space="preserve">correlate with high rates of forest loss, and </w:t>
      </w:r>
      <w:r w:rsidR="007D2E3D">
        <w:rPr>
          <w:rFonts w:ascii="Arial" w:eastAsia="Times New Roman" w:hAnsi="Arial" w:cs="Arial"/>
        </w:rPr>
        <w:t xml:space="preserve">includes </w:t>
      </w:r>
      <w:r w:rsidR="007D2E3D" w:rsidRPr="00CB4390">
        <w:rPr>
          <w:rFonts w:ascii="Arial" w:eastAsia="Times New Roman" w:hAnsi="Arial" w:cs="Arial"/>
        </w:rPr>
        <w:t>case st</w:t>
      </w:r>
      <w:r w:rsidR="007D2E3D">
        <w:rPr>
          <w:rFonts w:ascii="Arial" w:eastAsia="Times New Roman" w:hAnsi="Arial" w:cs="Arial"/>
        </w:rPr>
        <w:t>udies on specific interventions to reduce poverty among smallholder farmers while successfully protecting the forest.</w:t>
      </w:r>
    </w:p>
    <w:p w14:paraId="42775F5F" w14:textId="77777777" w:rsidR="007D2E3D" w:rsidRDefault="00A718A1" w:rsidP="008D1CDB">
      <w:pPr>
        <w:pStyle w:val="Heading4"/>
      </w:pPr>
      <w:bookmarkStart w:id="9" w:name="_Ref433901879"/>
      <w:r>
        <w:lastRenderedPageBreak/>
        <w:t>Figure 5</w:t>
      </w:r>
      <w:bookmarkEnd w:id="9"/>
      <w:r w:rsidR="007D2E3D">
        <w:t xml:space="preserve">: </w:t>
      </w:r>
      <w:r w:rsidR="007D2E3D" w:rsidRPr="003B30EA">
        <w:t>Estimated distribution of cookstoves worldwide</w:t>
      </w:r>
      <w:r w:rsidR="00F80FC1">
        <w:t>, 2006-13</w:t>
      </w:r>
    </w:p>
    <w:p w14:paraId="7892A303" w14:textId="77777777" w:rsidR="007D2E3D" w:rsidRDefault="007D2E3D" w:rsidP="00797B0D">
      <w:pPr>
        <w:spacing w:after="0"/>
        <w:rPr>
          <w:rFonts w:ascii="Arial" w:hAnsi="Arial" w:cs="Arial"/>
        </w:rPr>
      </w:pPr>
      <w:r w:rsidRPr="00A31A1B">
        <w:rPr>
          <w:rFonts w:cs="Arial"/>
          <w:noProof/>
          <w:lang w:val="en-US"/>
        </w:rPr>
        <w:drawing>
          <wp:inline distT="0" distB="0" distL="0" distR="0" wp14:anchorId="128354EA" wp14:editId="535D4FD3">
            <wp:extent cx="4906645" cy="208788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Arial" w:hAnsi="Arial" w:cs="Arial"/>
        </w:rPr>
        <w:t xml:space="preserve"> </w:t>
      </w:r>
      <w:r w:rsidRPr="00C04D94">
        <w:rPr>
          <w:rFonts w:ascii="Arial" w:hAnsi="Arial" w:cs="Arial"/>
        </w:rPr>
        <w:t xml:space="preserve"> </w:t>
      </w:r>
    </w:p>
    <w:p w14:paraId="2C84B2B0" w14:textId="1715AE9B" w:rsidR="007D2E3D" w:rsidRPr="00711C5A" w:rsidRDefault="00F80FC1" w:rsidP="00711C5A">
      <w:pPr>
        <w:pBdr>
          <w:bottom w:val="single" w:sz="4" w:space="1" w:color="auto"/>
        </w:pBdr>
        <w:tabs>
          <w:tab w:val="left" w:pos="1182"/>
        </w:tabs>
        <w:rPr>
          <w:rFonts w:ascii="Arial" w:hAnsi="Arial" w:cs="Arial"/>
          <w:bCs/>
          <w:sz w:val="18"/>
          <w:szCs w:val="18"/>
        </w:rPr>
      </w:pPr>
      <w:r w:rsidRPr="00D431F3">
        <w:rPr>
          <w:rFonts w:ascii="Arial" w:hAnsi="Arial" w:cs="Arial"/>
          <w:bCs/>
          <w:sz w:val="18"/>
          <w:szCs w:val="18"/>
        </w:rPr>
        <w:t>Source: Climate Focus graphics based on data provided by Partners</w:t>
      </w:r>
      <w:r w:rsidR="00D431F3" w:rsidRPr="00D431F3">
        <w:rPr>
          <w:rFonts w:ascii="Arial" w:hAnsi="Arial" w:cs="Arial"/>
          <w:bCs/>
          <w:sz w:val="18"/>
          <w:szCs w:val="18"/>
        </w:rPr>
        <w:t xml:space="preserve">hip for Clean Indoor Air (PCIA), </w:t>
      </w:r>
      <w:r w:rsidRPr="00D431F3">
        <w:rPr>
          <w:rFonts w:ascii="Arial" w:hAnsi="Arial" w:cs="Arial"/>
          <w:bCs/>
          <w:sz w:val="18"/>
          <w:szCs w:val="18"/>
        </w:rPr>
        <w:t xml:space="preserve">and </w:t>
      </w:r>
      <w:r w:rsidR="008D1CDB" w:rsidRPr="00D431F3">
        <w:rPr>
          <w:rFonts w:ascii="Arial" w:hAnsi="Arial" w:cs="Arial"/>
          <w:bCs/>
          <w:sz w:val="18"/>
          <w:szCs w:val="18"/>
        </w:rPr>
        <w:t xml:space="preserve">Global Alliance for </w:t>
      </w:r>
      <w:r w:rsidR="00711C5A" w:rsidRPr="00D431F3">
        <w:rPr>
          <w:rFonts w:ascii="Arial" w:hAnsi="Arial" w:cs="Arial"/>
          <w:bCs/>
          <w:sz w:val="18"/>
          <w:szCs w:val="18"/>
        </w:rPr>
        <w:t xml:space="preserve">Clean </w:t>
      </w:r>
      <w:r w:rsidR="008D1CDB" w:rsidRPr="00D431F3">
        <w:rPr>
          <w:rFonts w:ascii="Arial" w:hAnsi="Arial" w:cs="Arial"/>
          <w:bCs/>
          <w:sz w:val="18"/>
          <w:szCs w:val="18"/>
        </w:rPr>
        <w:t>Cookstoves</w:t>
      </w:r>
      <w:r w:rsidR="00D431F3" w:rsidRPr="00D431F3">
        <w:rPr>
          <w:rFonts w:ascii="Arial" w:hAnsi="Arial" w:cs="Arial"/>
          <w:bCs/>
          <w:sz w:val="18"/>
          <w:szCs w:val="18"/>
        </w:rPr>
        <w:t xml:space="preserve"> (2013)</w:t>
      </w:r>
      <w:r w:rsidR="000B7B49" w:rsidRPr="00D431F3">
        <w:rPr>
          <w:rFonts w:ascii="Arial" w:hAnsi="Arial" w:cs="Arial"/>
          <w:bCs/>
          <w:sz w:val="18"/>
          <w:szCs w:val="18"/>
        </w:rPr>
        <w:t>.</w:t>
      </w:r>
      <w:r w:rsidR="000B7B49">
        <w:rPr>
          <w:rFonts w:ascii="Arial" w:hAnsi="Arial" w:cs="Arial"/>
          <w:bCs/>
          <w:sz w:val="18"/>
          <w:szCs w:val="18"/>
        </w:rPr>
        <w:t xml:space="preserve"> </w:t>
      </w:r>
    </w:p>
    <w:p w14:paraId="79C7C281" w14:textId="77777777" w:rsidR="007D2E3D" w:rsidRDefault="0059039A" w:rsidP="00797B0D">
      <w:pPr>
        <w:spacing w:before="120" w:after="120"/>
        <w:rPr>
          <w:rFonts w:ascii="Arial" w:eastAsia="Times New Roman" w:hAnsi="Arial" w:cs="Arial"/>
        </w:rPr>
      </w:pPr>
      <w:r w:rsidRPr="008D1CDB">
        <w:rPr>
          <w:rFonts w:ascii="Arial" w:eastAsia="Times New Roman" w:hAnsi="Arial" w:cs="Arial"/>
          <w:i/>
        </w:rPr>
        <w:t>Indicator 2</w:t>
      </w:r>
      <w:r w:rsidRPr="007512C9">
        <w:rPr>
          <w:rFonts w:ascii="Arial" w:eastAsia="Times New Roman" w:hAnsi="Arial" w:cs="Arial"/>
        </w:rPr>
        <w:t xml:space="preserve">. </w:t>
      </w:r>
      <w:r w:rsidR="007D2E3D" w:rsidRPr="00500239">
        <w:rPr>
          <w:rFonts w:ascii="Arial" w:eastAsia="Times New Roman" w:hAnsi="Arial" w:cs="Arial"/>
        </w:rPr>
        <w:t xml:space="preserve">Finance for woodfuel interventions comes </w:t>
      </w:r>
      <w:r w:rsidRPr="00500239">
        <w:rPr>
          <w:rFonts w:ascii="Arial" w:eastAsia="Times New Roman" w:hAnsi="Arial" w:cs="Arial"/>
        </w:rPr>
        <w:t xml:space="preserve">from </w:t>
      </w:r>
      <w:r w:rsidRPr="008D1CDB">
        <w:rPr>
          <w:rFonts w:ascii="Arial" w:eastAsia="Times New Roman" w:hAnsi="Arial" w:cs="Arial"/>
        </w:rPr>
        <w:t xml:space="preserve">official development assistance </w:t>
      </w:r>
      <w:r w:rsidR="007D2E3D" w:rsidRPr="007512C9">
        <w:rPr>
          <w:rFonts w:ascii="Arial" w:eastAsia="Times New Roman" w:hAnsi="Arial" w:cs="Arial"/>
        </w:rPr>
        <w:t>(ODA)</w:t>
      </w:r>
      <w:r w:rsidR="007D2E3D" w:rsidRPr="00500239">
        <w:rPr>
          <w:rFonts w:ascii="Arial" w:eastAsia="Times New Roman" w:hAnsi="Arial" w:cs="Arial"/>
        </w:rPr>
        <w:t>, carbon markets</w:t>
      </w:r>
      <w:r w:rsidRPr="00500239">
        <w:rPr>
          <w:rFonts w:ascii="Arial" w:eastAsia="Times New Roman" w:hAnsi="Arial" w:cs="Arial"/>
        </w:rPr>
        <w:t>,</w:t>
      </w:r>
      <w:r w:rsidR="007D2E3D" w:rsidRPr="00500239">
        <w:rPr>
          <w:rFonts w:ascii="Arial" w:eastAsia="Times New Roman" w:hAnsi="Arial" w:cs="Arial"/>
        </w:rPr>
        <w:t xml:space="preserve"> other private investments</w:t>
      </w:r>
      <w:r w:rsidRPr="00500239">
        <w:rPr>
          <w:rFonts w:ascii="Arial" w:eastAsia="Times New Roman" w:hAnsi="Arial" w:cs="Arial"/>
        </w:rPr>
        <w:t>, and other sources</w:t>
      </w:r>
      <w:r w:rsidR="007D2E3D" w:rsidRPr="00500239">
        <w:rPr>
          <w:rFonts w:ascii="Arial" w:eastAsia="Times New Roman" w:hAnsi="Arial" w:cs="Arial"/>
        </w:rPr>
        <w:t xml:space="preserve">.  While measuring total finance flows is not straightforward, </w:t>
      </w:r>
      <w:r w:rsidR="00482D6B" w:rsidRPr="00500239">
        <w:rPr>
          <w:rFonts w:ascii="Arial" w:eastAsia="Times New Roman" w:hAnsi="Arial" w:cs="Arial"/>
        </w:rPr>
        <w:t xml:space="preserve">several </w:t>
      </w:r>
      <w:r w:rsidR="007D2E3D" w:rsidRPr="00500239">
        <w:rPr>
          <w:rFonts w:ascii="Arial" w:eastAsia="Times New Roman" w:hAnsi="Arial" w:cs="Arial"/>
        </w:rPr>
        <w:t>data sources indicate escalating sums.</w:t>
      </w:r>
      <w:r w:rsidR="0021416E" w:rsidRPr="00500239">
        <w:rPr>
          <w:rFonts w:ascii="Arial" w:eastAsia="Times New Roman" w:hAnsi="Arial" w:cs="Arial"/>
        </w:rPr>
        <w:t xml:space="preserve"> </w:t>
      </w:r>
      <w:r w:rsidR="007D2E3D" w:rsidRPr="00500239">
        <w:rPr>
          <w:rFonts w:ascii="Arial" w:eastAsia="Times New Roman" w:hAnsi="Arial" w:cs="Arial"/>
        </w:rPr>
        <w:t xml:space="preserve"> ODA directed to the woodfuel sector has increased from an annual average of US</w:t>
      </w:r>
      <w:r w:rsidRPr="00500239">
        <w:rPr>
          <w:rFonts w:ascii="Arial" w:eastAsia="Times New Roman" w:hAnsi="Arial" w:cs="Arial"/>
        </w:rPr>
        <w:t>$</w:t>
      </w:r>
      <w:r w:rsidR="007D2E3D" w:rsidRPr="00500239">
        <w:rPr>
          <w:rFonts w:ascii="Arial" w:eastAsia="Times New Roman" w:hAnsi="Arial" w:cs="Arial"/>
        </w:rPr>
        <w:t>3.6 million between 2006 and 2009, to US</w:t>
      </w:r>
      <w:r w:rsidRPr="00500239">
        <w:rPr>
          <w:rFonts w:ascii="Arial" w:eastAsia="Times New Roman" w:hAnsi="Arial" w:cs="Arial"/>
        </w:rPr>
        <w:t>$</w:t>
      </w:r>
      <w:r w:rsidR="007D2E3D" w:rsidRPr="00500239">
        <w:rPr>
          <w:rFonts w:ascii="Arial" w:eastAsia="Times New Roman" w:hAnsi="Arial" w:cs="Arial"/>
        </w:rPr>
        <w:t xml:space="preserve">47 million between 2010 and 2013.  Ecosystem Marketplace </w:t>
      </w:r>
      <w:r w:rsidR="00857EAA">
        <w:rPr>
          <w:rFonts w:ascii="Arial" w:eastAsia="Times New Roman" w:hAnsi="Arial" w:cs="Arial"/>
        </w:rPr>
        <w:t xml:space="preserve">data </w:t>
      </w:r>
      <w:r w:rsidR="007D2E3D" w:rsidRPr="00500239">
        <w:rPr>
          <w:rFonts w:ascii="Arial" w:eastAsia="Times New Roman" w:hAnsi="Arial" w:cs="Arial"/>
        </w:rPr>
        <w:t>indicate a ramping up of the value of carbon market transaction</w:t>
      </w:r>
      <w:r w:rsidRPr="00500239">
        <w:rPr>
          <w:rFonts w:ascii="Arial" w:eastAsia="Times New Roman" w:hAnsi="Arial" w:cs="Arial"/>
        </w:rPr>
        <w:t>s</w:t>
      </w:r>
      <w:r w:rsidR="007D2E3D" w:rsidRPr="00500239">
        <w:rPr>
          <w:rFonts w:ascii="Arial" w:eastAsia="Times New Roman" w:hAnsi="Arial" w:cs="Arial"/>
        </w:rPr>
        <w:t xml:space="preserve"> for cookstove projects between 2011 and 2012, with a </w:t>
      </w:r>
      <w:r w:rsidR="00482D6B" w:rsidRPr="008D1CDB">
        <w:rPr>
          <w:rFonts w:ascii="Arial" w:eastAsia="Times New Roman" w:hAnsi="Arial" w:cs="Arial"/>
        </w:rPr>
        <w:t xml:space="preserve">decline </w:t>
      </w:r>
      <w:r w:rsidR="007D2E3D" w:rsidRPr="007512C9">
        <w:rPr>
          <w:rFonts w:ascii="Arial" w:eastAsia="Times New Roman" w:hAnsi="Arial" w:cs="Arial"/>
        </w:rPr>
        <w:t>from 2013 to 2014</w:t>
      </w:r>
      <w:r w:rsidR="007D2E3D" w:rsidRPr="00500239">
        <w:rPr>
          <w:rFonts w:ascii="Arial" w:eastAsia="Times New Roman" w:hAnsi="Arial" w:cs="Arial"/>
        </w:rPr>
        <w:t>.</w:t>
      </w:r>
      <w:r w:rsidR="00D8128D" w:rsidRPr="007512C9">
        <w:rPr>
          <w:rStyle w:val="EndnoteReference"/>
          <w:rFonts w:ascii="Arial" w:eastAsia="Times New Roman" w:hAnsi="Arial" w:cs="Arial"/>
        </w:rPr>
        <w:endnoteReference w:id="27"/>
      </w:r>
      <w:r w:rsidR="00D8128D" w:rsidRPr="007512C9">
        <w:rPr>
          <w:rFonts w:ascii="Arial" w:eastAsia="Times New Roman" w:hAnsi="Arial" w:cs="Arial"/>
        </w:rPr>
        <w:t xml:space="preserve"> </w:t>
      </w:r>
      <w:r w:rsidR="007D2E3D" w:rsidRPr="00500239">
        <w:rPr>
          <w:rFonts w:ascii="Arial" w:eastAsia="Times New Roman" w:hAnsi="Arial" w:cs="Arial"/>
        </w:rPr>
        <w:t>Cookstove project developers, however, have reported far higher investments.  According to a Global Alliance for Clean Cookstoves market survey, cookstove project developers received US</w:t>
      </w:r>
      <w:r w:rsidRPr="00500239">
        <w:rPr>
          <w:rFonts w:ascii="Arial" w:eastAsia="Times New Roman" w:hAnsi="Arial" w:cs="Arial"/>
        </w:rPr>
        <w:t>$</w:t>
      </w:r>
      <w:r w:rsidR="007D2E3D" w:rsidRPr="00500239">
        <w:rPr>
          <w:rFonts w:ascii="Arial" w:eastAsia="Times New Roman" w:hAnsi="Arial" w:cs="Arial"/>
        </w:rPr>
        <w:t xml:space="preserve"> 273 million in 2014 (</w:t>
      </w:r>
      <w:r w:rsidR="00711C5A">
        <w:rPr>
          <w:rFonts w:ascii="Arial" w:eastAsia="Times New Roman" w:hAnsi="Arial" w:cs="Arial"/>
        </w:rPr>
        <w:t>Global Alliance for Clean Cookstoves (GAC)</w:t>
      </w:r>
      <w:r w:rsidR="0021416E">
        <w:rPr>
          <w:rFonts w:ascii="Arial" w:eastAsia="Times New Roman" w:hAnsi="Arial" w:cs="Arial"/>
        </w:rPr>
        <w:t>, Figure 6</w:t>
      </w:r>
      <w:r w:rsidR="007D2E3D">
        <w:rPr>
          <w:rFonts w:ascii="Arial" w:eastAsia="Times New Roman" w:hAnsi="Arial" w:cs="Arial"/>
        </w:rPr>
        <w:t>)</w:t>
      </w:r>
      <w:r w:rsidR="007D2E3D" w:rsidRPr="00CB4390">
        <w:rPr>
          <w:rFonts w:ascii="Arial" w:eastAsia="Times New Roman" w:hAnsi="Arial" w:cs="Arial"/>
        </w:rPr>
        <w:t xml:space="preserve">. </w:t>
      </w:r>
      <w:r w:rsidR="007D2E3D">
        <w:rPr>
          <w:rFonts w:ascii="Arial" w:eastAsia="Times New Roman" w:hAnsi="Arial" w:cs="Arial"/>
        </w:rPr>
        <w:t xml:space="preserve"> </w:t>
      </w:r>
      <w:r w:rsidR="007D2E3D" w:rsidRPr="00CB4390">
        <w:rPr>
          <w:rFonts w:ascii="Arial" w:eastAsia="Times New Roman" w:hAnsi="Arial" w:cs="Arial"/>
        </w:rPr>
        <w:t>This figure</w:t>
      </w:r>
      <w:r w:rsidR="00857EAA">
        <w:rPr>
          <w:rFonts w:ascii="Arial" w:eastAsia="Times New Roman" w:hAnsi="Arial" w:cs="Arial"/>
        </w:rPr>
        <w:t xml:space="preserve">, which </w:t>
      </w:r>
      <w:r w:rsidR="007D2E3D" w:rsidRPr="00CB4390">
        <w:rPr>
          <w:rFonts w:ascii="Arial" w:eastAsia="Times New Roman" w:hAnsi="Arial" w:cs="Arial"/>
        </w:rPr>
        <w:t>includes ODA and carbon market flows</w:t>
      </w:r>
      <w:r w:rsidR="00482D6B">
        <w:rPr>
          <w:rFonts w:ascii="Arial" w:eastAsia="Times New Roman" w:hAnsi="Arial" w:cs="Arial"/>
        </w:rPr>
        <w:t>,</w:t>
      </w:r>
      <w:r w:rsidR="007D2E3D" w:rsidRPr="00CB4390">
        <w:rPr>
          <w:rFonts w:ascii="Arial" w:eastAsia="Times New Roman" w:hAnsi="Arial" w:cs="Arial"/>
        </w:rPr>
        <w:t xml:space="preserve"> is significantly higher than figures for previous years.</w:t>
      </w:r>
    </w:p>
    <w:p w14:paraId="7F7DD462" w14:textId="1A8014EB" w:rsidR="007D2E3D" w:rsidRDefault="007D2E3D" w:rsidP="00EF7191">
      <w:pPr>
        <w:pStyle w:val="Heading4"/>
        <w:rPr>
          <w:rFonts w:ascii="Arial" w:hAnsi="Arial" w:cs="Arial"/>
        </w:rPr>
      </w:pPr>
      <w:r>
        <w:t>Figure</w:t>
      </w:r>
      <w:r w:rsidR="00E66D62">
        <w:t xml:space="preserve"> 6</w:t>
      </w:r>
      <w:r>
        <w:t xml:space="preserve">: </w:t>
      </w:r>
      <w:r w:rsidR="000A06A9">
        <w:t>F</w:t>
      </w:r>
      <w:r w:rsidR="000A06A9" w:rsidRPr="00541B23">
        <w:t xml:space="preserve">inance </w:t>
      </w:r>
      <w:r w:rsidR="000A06A9">
        <w:t>for w</w:t>
      </w:r>
      <w:r w:rsidRPr="00541B23">
        <w:t>oodfuel intervention</w:t>
      </w:r>
      <w:r w:rsidR="000A06A9">
        <w:t>s</w:t>
      </w:r>
      <w:r w:rsidRPr="00541B23">
        <w:t xml:space="preserve"> from multiple sources, 2002</w:t>
      </w:r>
      <w:r w:rsidR="00482D6B">
        <w:t>-</w:t>
      </w:r>
      <w:r w:rsidRPr="00541B23">
        <w:t xml:space="preserve">14 </w:t>
      </w:r>
    </w:p>
    <w:p w14:paraId="1949A7D1" w14:textId="77777777" w:rsidR="007D2E3D" w:rsidRDefault="007D2E3D" w:rsidP="00797B0D">
      <w:pPr>
        <w:tabs>
          <w:tab w:val="left" w:pos="1182"/>
        </w:tabs>
        <w:rPr>
          <w:rFonts w:ascii="Arial" w:eastAsia="Times New Roman" w:hAnsi="Arial" w:cs="Arial"/>
        </w:rPr>
      </w:pPr>
      <w:r w:rsidRPr="00491823">
        <w:rPr>
          <w:rFonts w:ascii="Arial" w:eastAsia="Times New Roman" w:hAnsi="Arial" w:cs="Arial"/>
          <w:noProof/>
          <w:lang w:val="en-US"/>
        </w:rPr>
        <w:drawing>
          <wp:inline distT="0" distB="0" distL="0" distR="0" wp14:anchorId="3DCC420C" wp14:editId="600E8B84">
            <wp:extent cx="5486400" cy="2466975"/>
            <wp:effectExtent l="0" t="0" r="1905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B7CC47" w14:textId="0D93BC88" w:rsidR="00482D6B" w:rsidRDefault="006535C2" w:rsidP="008D3A50">
      <w:pPr>
        <w:pStyle w:val="Caption"/>
        <w:keepNext/>
        <w:pBdr>
          <w:bottom w:val="single" w:sz="4" w:space="1" w:color="auto"/>
        </w:pBdr>
        <w:spacing w:after="120"/>
        <w:rPr>
          <w:rFonts w:ascii="Arial" w:hAnsi="Arial" w:cs="Arial"/>
          <w:b w:val="0"/>
          <w:color w:val="auto"/>
        </w:rPr>
      </w:pPr>
      <w:r w:rsidRPr="008D3A50">
        <w:rPr>
          <w:rFonts w:ascii="Arial" w:hAnsi="Arial" w:cs="Arial"/>
          <w:b w:val="0"/>
          <w:color w:val="auto"/>
        </w:rPr>
        <w:lastRenderedPageBreak/>
        <w:t xml:space="preserve">ODA is official development </w:t>
      </w:r>
      <w:r w:rsidR="005E3723" w:rsidRPr="008D3A50">
        <w:rPr>
          <w:rFonts w:ascii="Arial" w:hAnsi="Arial" w:cs="Arial"/>
          <w:b w:val="0"/>
          <w:color w:val="auto"/>
        </w:rPr>
        <w:t>assistance;</w:t>
      </w:r>
      <w:r w:rsidRPr="008D3A50">
        <w:rPr>
          <w:rFonts w:ascii="Arial" w:hAnsi="Arial" w:cs="Arial"/>
          <w:b w:val="0"/>
          <w:color w:val="auto"/>
        </w:rPr>
        <w:t xml:space="preserve"> </w:t>
      </w:r>
      <w:r w:rsidR="008D3A50" w:rsidRPr="008D3A50">
        <w:rPr>
          <w:rFonts w:ascii="Arial" w:hAnsi="Arial" w:cs="Arial"/>
          <w:b w:val="0"/>
          <w:color w:val="auto"/>
        </w:rPr>
        <w:t xml:space="preserve">GACC is </w:t>
      </w:r>
      <w:r w:rsidR="008D3A50">
        <w:rPr>
          <w:rFonts w:ascii="Arial" w:hAnsi="Arial" w:cs="Arial"/>
          <w:b w:val="0"/>
          <w:color w:val="auto"/>
        </w:rPr>
        <w:t xml:space="preserve">the </w:t>
      </w:r>
      <w:r w:rsidR="008D3A50" w:rsidRPr="008D3A50">
        <w:rPr>
          <w:rFonts w:ascii="Arial" w:hAnsi="Arial" w:cs="Arial"/>
          <w:b w:val="0"/>
          <w:color w:val="auto"/>
        </w:rPr>
        <w:t>Global Alliance for Clean Cookstoves</w:t>
      </w:r>
      <w:r w:rsidR="003A7E34">
        <w:rPr>
          <w:rFonts w:ascii="Arial" w:hAnsi="Arial" w:cs="Arial"/>
          <w:b w:val="0"/>
          <w:color w:val="auto"/>
        </w:rPr>
        <w:t xml:space="preserve"> </w:t>
      </w:r>
    </w:p>
    <w:p w14:paraId="5B2480FB" w14:textId="51C2995B" w:rsidR="0059039A" w:rsidRPr="008D3A50" w:rsidRDefault="0059039A" w:rsidP="008D3A50">
      <w:pPr>
        <w:pStyle w:val="Caption"/>
        <w:keepNext/>
        <w:pBdr>
          <w:bottom w:val="single" w:sz="4" w:space="1" w:color="auto"/>
        </w:pBdr>
        <w:spacing w:after="120"/>
        <w:rPr>
          <w:rFonts w:ascii="Arial" w:hAnsi="Arial" w:cs="Arial"/>
          <w:b w:val="0"/>
          <w:color w:val="auto"/>
        </w:rPr>
      </w:pPr>
      <w:r w:rsidRPr="008D3A50">
        <w:rPr>
          <w:rFonts w:ascii="Arial" w:hAnsi="Arial" w:cs="Arial"/>
          <w:b w:val="0"/>
          <w:color w:val="auto"/>
        </w:rPr>
        <w:t xml:space="preserve">Source: Climate Focus graphics based on </w:t>
      </w:r>
      <w:r w:rsidR="00AA3984">
        <w:rPr>
          <w:rFonts w:ascii="Arial" w:hAnsi="Arial" w:cs="Arial"/>
          <w:b w:val="0"/>
          <w:color w:val="auto"/>
        </w:rPr>
        <w:t xml:space="preserve">unpublished </w:t>
      </w:r>
      <w:r w:rsidRPr="008D3A50">
        <w:rPr>
          <w:rFonts w:ascii="Arial" w:hAnsi="Arial" w:cs="Arial"/>
          <w:b w:val="0"/>
          <w:color w:val="auto"/>
        </w:rPr>
        <w:t xml:space="preserve">data from </w:t>
      </w:r>
      <w:r w:rsidR="006535C2" w:rsidRPr="006535C2">
        <w:rPr>
          <w:rFonts w:ascii="Arial" w:hAnsi="Arial" w:cs="Arial"/>
          <w:b w:val="0"/>
          <w:color w:val="auto"/>
        </w:rPr>
        <w:t>Organisation of Economic Cooperation and Development’s  Development Assistance Committee</w:t>
      </w:r>
      <w:r w:rsidRPr="008D3A50">
        <w:rPr>
          <w:rFonts w:ascii="Arial" w:hAnsi="Arial" w:cs="Arial"/>
          <w:b w:val="0"/>
          <w:color w:val="auto"/>
        </w:rPr>
        <w:t>, the Global Alliance for Clean Cookstoves</w:t>
      </w:r>
      <w:r>
        <w:rPr>
          <w:rFonts w:ascii="Arial" w:hAnsi="Arial" w:cs="Arial"/>
          <w:b w:val="0"/>
          <w:color w:val="auto"/>
        </w:rPr>
        <w:t>,</w:t>
      </w:r>
      <w:r w:rsidRPr="008D3A50">
        <w:rPr>
          <w:rFonts w:ascii="Arial" w:hAnsi="Arial" w:cs="Arial"/>
          <w:b w:val="0"/>
          <w:color w:val="auto"/>
        </w:rPr>
        <w:t xml:space="preserve"> and Ecosystem Marketplace</w:t>
      </w:r>
      <w:r w:rsidR="00CA4A80">
        <w:rPr>
          <w:rFonts w:ascii="Arial" w:hAnsi="Arial" w:cs="Arial"/>
          <w:b w:val="0"/>
          <w:color w:val="auto"/>
        </w:rPr>
        <w:t>.</w:t>
      </w:r>
    </w:p>
    <w:p w14:paraId="2274F813" w14:textId="77777777" w:rsidR="007D2E3D" w:rsidRPr="008D3A50" w:rsidRDefault="00180ED1" w:rsidP="00180ED1">
      <w:pPr>
        <w:pStyle w:val="Caption"/>
        <w:keepNext/>
        <w:spacing w:after="120"/>
        <w:rPr>
          <w:rFonts w:ascii="Arial" w:hAnsi="Arial" w:cs="Arial"/>
          <w:color w:val="auto"/>
          <w:sz w:val="22"/>
          <w:szCs w:val="22"/>
        </w:rPr>
      </w:pPr>
      <w:r w:rsidRPr="008D3A50">
        <w:rPr>
          <w:rFonts w:ascii="Arial" w:hAnsi="Arial" w:cs="Arial"/>
          <w:color w:val="auto"/>
          <w:sz w:val="22"/>
          <w:szCs w:val="22"/>
        </w:rPr>
        <w:t>Data Gaps and Limitations</w:t>
      </w:r>
    </w:p>
    <w:p w14:paraId="7C5DB10A" w14:textId="77777777" w:rsidR="0059039A" w:rsidRPr="008D3A50" w:rsidRDefault="0059039A" w:rsidP="0059039A">
      <w:pPr>
        <w:rPr>
          <w:rFonts w:ascii="Arial" w:hAnsi="Arial" w:cs="Arial"/>
        </w:rPr>
      </w:pPr>
      <w:r w:rsidRPr="008D3A50">
        <w:rPr>
          <w:rFonts w:ascii="Arial" w:hAnsi="Arial" w:cs="Arial"/>
        </w:rPr>
        <w:t xml:space="preserve">OECD countries do not currently distinguish </w:t>
      </w:r>
      <w:r w:rsidR="00482D6B" w:rsidRPr="008D3A50">
        <w:rPr>
          <w:rFonts w:ascii="Arial" w:hAnsi="Arial" w:cs="Arial"/>
        </w:rPr>
        <w:t>ODA</w:t>
      </w:r>
      <w:r w:rsidRPr="008D3A50">
        <w:rPr>
          <w:rFonts w:ascii="Arial" w:hAnsi="Arial" w:cs="Arial"/>
        </w:rPr>
        <w:t xml:space="preserve"> flows to subsistence or smallholder agriculture from flows to the agricultural sector in general. Changing this would make it possible to track climate-relevant international public finance in this area. </w:t>
      </w:r>
    </w:p>
    <w:p w14:paraId="315DB90E" w14:textId="77777777" w:rsidR="0059039A" w:rsidRPr="00DE6190" w:rsidRDefault="0059039A" w:rsidP="003A7E34"/>
    <w:p w14:paraId="739121A1" w14:textId="77777777" w:rsidR="007D2E3D" w:rsidRPr="00500239" w:rsidRDefault="007D2E3D" w:rsidP="00491823">
      <w:pPr>
        <w:pStyle w:val="MediumGrid1-Accent21"/>
        <w:spacing w:before="120" w:after="120" w:line="276" w:lineRule="auto"/>
        <w:ind w:left="0"/>
        <w:rPr>
          <w:rFonts w:ascii="Arial" w:hAnsi="Arial" w:cs="Arial"/>
          <w:b/>
          <w:i/>
        </w:rPr>
      </w:pPr>
      <w:r w:rsidRPr="005E0533">
        <w:rPr>
          <w:rFonts w:ascii="Arial" w:hAnsi="Arial" w:cs="Arial"/>
          <w:b/>
        </w:rPr>
        <w:t>Goal 5</w:t>
      </w:r>
      <w:r>
        <w:rPr>
          <w:rFonts w:ascii="Arial" w:hAnsi="Arial" w:cs="Arial"/>
          <w:b/>
        </w:rPr>
        <w:t>:</w:t>
      </w:r>
      <w:r w:rsidRPr="005E0533">
        <w:rPr>
          <w:rFonts w:ascii="Arial" w:hAnsi="Arial" w:cs="Arial"/>
          <w:b/>
        </w:rPr>
        <w:t xml:space="preserve"> Restore 150 million hectares of degraded landscapes </w:t>
      </w:r>
      <w:r w:rsidRPr="00342127">
        <w:rPr>
          <w:rFonts w:ascii="Arial" w:hAnsi="Arial" w:cs="Arial"/>
          <w:b/>
        </w:rPr>
        <w:t>and forestlands</w:t>
      </w:r>
      <w:r w:rsidRPr="005E0533">
        <w:rPr>
          <w:rFonts w:ascii="Arial" w:hAnsi="Arial" w:cs="Arial"/>
          <w:b/>
        </w:rPr>
        <w:t xml:space="preserve"> by 2020 and significantly increase the rate of global </w:t>
      </w:r>
      <w:r w:rsidRPr="007512C9">
        <w:rPr>
          <w:rFonts w:ascii="Arial" w:hAnsi="Arial" w:cs="Arial"/>
          <w:b/>
        </w:rPr>
        <w:t>restoration thereafter, which would restore at least an additional 200 million hectares by 2030</w:t>
      </w:r>
    </w:p>
    <w:p w14:paraId="21C40BA3" w14:textId="77777777" w:rsidR="007D2E3D" w:rsidRPr="00500239" w:rsidRDefault="007D2E3D" w:rsidP="00797B0D">
      <w:pPr>
        <w:spacing w:before="120" w:after="120"/>
        <w:rPr>
          <w:rFonts w:ascii="Arial" w:eastAsia="Times New Roman" w:hAnsi="Arial" w:cs="Arial"/>
          <w:i/>
        </w:rPr>
      </w:pPr>
      <w:r w:rsidRPr="00500239">
        <w:rPr>
          <w:rFonts w:ascii="Arial" w:eastAsia="Times New Roman" w:hAnsi="Arial" w:cs="Arial"/>
          <w:i/>
        </w:rPr>
        <w:t>Key messages:</w:t>
      </w:r>
    </w:p>
    <w:p w14:paraId="78FF2049" w14:textId="172EA167" w:rsidR="007D2E3D" w:rsidRPr="0071462A" w:rsidRDefault="00CB7143" w:rsidP="00B81C1B">
      <w:pPr>
        <w:pStyle w:val="ListParagraph"/>
        <w:numPr>
          <w:ilvl w:val="0"/>
          <w:numId w:val="41"/>
        </w:numPr>
        <w:spacing w:before="120" w:after="120"/>
        <w:rPr>
          <w:rFonts w:ascii="Arial" w:eastAsia="Times New Roman" w:hAnsi="Arial" w:cs="Arial"/>
          <w:i/>
        </w:rPr>
      </w:pPr>
      <w:r w:rsidRPr="00500239">
        <w:rPr>
          <w:rFonts w:ascii="Arial" w:eastAsia="Times New Roman" w:hAnsi="Arial" w:cs="Arial"/>
          <w:i/>
        </w:rPr>
        <w:t>Since 2011, countries, regions and organizations have committed to restore 62.</w:t>
      </w:r>
      <w:r w:rsidR="00342127">
        <w:rPr>
          <w:rFonts w:ascii="Arial" w:eastAsia="Times New Roman" w:hAnsi="Arial" w:cs="Arial"/>
          <w:i/>
        </w:rPr>
        <w:t>6</w:t>
      </w:r>
      <w:r w:rsidRPr="00500239">
        <w:rPr>
          <w:rFonts w:ascii="Arial" w:eastAsia="Times New Roman" w:hAnsi="Arial" w:cs="Arial"/>
          <w:i/>
        </w:rPr>
        <w:t xml:space="preserve"> million h</w:t>
      </w:r>
      <w:r w:rsidR="0059039A" w:rsidRPr="00500239">
        <w:rPr>
          <w:rFonts w:ascii="Arial" w:eastAsia="Times New Roman" w:hAnsi="Arial" w:cs="Arial"/>
          <w:i/>
        </w:rPr>
        <w:t>ectares</w:t>
      </w:r>
      <w:r w:rsidRPr="00500239">
        <w:rPr>
          <w:rFonts w:ascii="Arial" w:eastAsia="Times New Roman" w:hAnsi="Arial" w:cs="Arial"/>
          <w:i/>
        </w:rPr>
        <w:t xml:space="preserve"> of forest landscapes under the Bonn Challenge—</w:t>
      </w:r>
      <w:r w:rsidR="00165F2B" w:rsidRPr="00500239">
        <w:rPr>
          <w:rFonts w:ascii="Arial" w:eastAsia="Times New Roman" w:hAnsi="Arial" w:cs="Arial"/>
          <w:i/>
        </w:rPr>
        <w:t>approximately</w:t>
      </w:r>
      <w:r w:rsidRPr="00500239">
        <w:rPr>
          <w:rFonts w:ascii="Arial" w:eastAsia="Times New Roman" w:hAnsi="Arial" w:cs="Arial"/>
          <w:i/>
        </w:rPr>
        <w:t xml:space="preserve"> </w:t>
      </w:r>
      <w:r w:rsidR="00165F2B" w:rsidRPr="00500239">
        <w:rPr>
          <w:rFonts w:ascii="Arial" w:eastAsia="Times New Roman" w:hAnsi="Arial" w:cs="Arial"/>
          <w:i/>
        </w:rPr>
        <w:t>42</w:t>
      </w:r>
      <w:r w:rsidRPr="00500239">
        <w:rPr>
          <w:rFonts w:ascii="Arial" w:eastAsia="Times New Roman" w:hAnsi="Arial" w:cs="Arial"/>
          <w:i/>
        </w:rPr>
        <w:t>% of the 2020 restoration target.</w:t>
      </w:r>
      <w:r w:rsidRPr="00500239">
        <w:rPr>
          <w:rFonts w:ascii="Arial" w:eastAsia="Times New Roman" w:hAnsi="Arial" w:cs="Arial"/>
        </w:rPr>
        <w:t xml:space="preserve"> </w:t>
      </w:r>
      <w:r w:rsidR="00AA3984">
        <w:rPr>
          <w:rFonts w:ascii="Arial" w:eastAsia="Times New Roman" w:hAnsi="Arial" w:cs="Arial"/>
        </w:rPr>
        <w:t xml:space="preserve"> </w:t>
      </w:r>
      <w:r w:rsidR="0028191A" w:rsidRPr="00500239">
        <w:rPr>
          <w:rFonts w:ascii="Arial" w:eastAsia="Times New Roman" w:hAnsi="Arial" w:cs="Arial"/>
          <w:i/>
        </w:rPr>
        <w:t>To meet the 2020 target, restoration</w:t>
      </w:r>
      <w:r w:rsidR="0028191A" w:rsidRPr="0071462A">
        <w:rPr>
          <w:rFonts w:ascii="Arial" w:eastAsia="Times New Roman" w:hAnsi="Arial" w:cs="Arial"/>
          <w:i/>
        </w:rPr>
        <w:t xml:space="preserve"> pledges will need to be made at a greater rate to cover the remaining 90 million hectares.</w:t>
      </w:r>
    </w:p>
    <w:p w14:paraId="6E8699EF" w14:textId="77777777" w:rsidR="009F6795" w:rsidRPr="00500239" w:rsidRDefault="009F6795" w:rsidP="00B81C1B">
      <w:pPr>
        <w:pStyle w:val="ListParagraph"/>
        <w:numPr>
          <w:ilvl w:val="0"/>
          <w:numId w:val="41"/>
        </w:numPr>
        <w:spacing w:before="120" w:after="120"/>
        <w:rPr>
          <w:rFonts w:ascii="Arial" w:eastAsia="Times New Roman" w:hAnsi="Arial" w:cs="Arial"/>
          <w:i/>
        </w:rPr>
      </w:pPr>
      <w:r w:rsidRPr="007512C9">
        <w:rPr>
          <w:rFonts w:ascii="Arial" w:eastAsia="Times New Roman" w:hAnsi="Arial" w:cs="Arial"/>
          <w:i/>
        </w:rPr>
        <w:t>Parties to the U</w:t>
      </w:r>
      <w:r w:rsidR="0059039A" w:rsidRPr="009C70A1">
        <w:rPr>
          <w:rFonts w:ascii="Arial" w:eastAsia="Times New Roman" w:hAnsi="Arial" w:cs="Arial"/>
          <w:i/>
        </w:rPr>
        <w:t xml:space="preserve">nited </w:t>
      </w:r>
      <w:r w:rsidRPr="007512C9">
        <w:rPr>
          <w:rFonts w:ascii="Arial" w:eastAsia="Times New Roman" w:hAnsi="Arial" w:cs="Arial"/>
          <w:i/>
        </w:rPr>
        <w:t>N</w:t>
      </w:r>
      <w:r w:rsidR="0059039A" w:rsidRPr="009C70A1">
        <w:rPr>
          <w:rFonts w:ascii="Arial" w:eastAsia="Times New Roman" w:hAnsi="Arial" w:cs="Arial"/>
          <w:i/>
        </w:rPr>
        <w:t>ations</w:t>
      </w:r>
      <w:r w:rsidRPr="007512C9">
        <w:rPr>
          <w:rFonts w:ascii="Arial" w:eastAsia="Times New Roman" w:hAnsi="Arial" w:cs="Arial"/>
          <w:i/>
        </w:rPr>
        <w:t xml:space="preserve"> Framework Convention on Climate Change</w:t>
      </w:r>
      <w:r w:rsidRPr="00500239">
        <w:rPr>
          <w:rFonts w:ascii="Arial" w:eastAsia="Times New Roman" w:hAnsi="Arial" w:cs="Arial"/>
          <w:i/>
        </w:rPr>
        <w:t xml:space="preserve"> have committed to restore, reforest</w:t>
      </w:r>
      <w:r w:rsidR="0059039A" w:rsidRPr="00500239">
        <w:rPr>
          <w:rFonts w:ascii="Arial" w:eastAsia="Times New Roman" w:hAnsi="Arial" w:cs="Arial"/>
          <w:i/>
        </w:rPr>
        <w:t>,</w:t>
      </w:r>
      <w:r w:rsidRPr="00500239">
        <w:rPr>
          <w:rFonts w:ascii="Arial" w:eastAsia="Times New Roman" w:hAnsi="Arial" w:cs="Arial"/>
          <w:i/>
        </w:rPr>
        <w:t xml:space="preserve"> and/or afforest about 122 million h</w:t>
      </w:r>
      <w:r w:rsidR="0059039A" w:rsidRPr="00500239">
        <w:rPr>
          <w:rFonts w:ascii="Arial" w:eastAsia="Times New Roman" w:hAnsi="Arial" w:cs="Arial"/>
          <w:i/>
        </w:rPr>
        <w:t>ectares</w:t>
      </w:r>
      <w:r w:rsidR="00B81C1B" w:rsidRPr="00500239">
        <w:rPr>
          <w:rFonts w:ascii="Arial" w:eastAsia="Times New Roman" w:hAnsi="Arial" w:cs="Arial"/>
          <w:i/>
        </w:rPr>
        <w:t xml:space="preserve"> as part of their land</w:t>
      </w:r>
      <w:r w:rsidR="00857EAA">
        <w:rPr>
          <w:rFonts w:ascii="Arial" w:eastAsia="Times New Roman" w:hAnsi="Arial" w:cs="Arial"/>
          <w:i/>
        </w:rPr>
        <w:t>-</w:t>
      </w:r>
      <w:r w:rsidR="00B81C1B" w:rsidRPr="00500239">
        <w:rPr>
          <w:rFonts w:ascii="Arial" w:eastAsia="Times New Roman" w:hAnsi="Arial" w:cs="Arial"/>
          <w:i/>
        </w:rPr>
        <w:t>sector intended nationally determined contributions</w:t>
      </w:r>
      <w:r w:rsidRPr="00500239">
        <w:rPr>
          <w:rFonts w:ascii="Arial" w:eastAsia="Times New Roman" w:hAnsi="Arial" w:cs="Arial"/>
          <w:i/>
        </w:rPr>
        <w:t>—approximately 41% of the 300</w:t>
      </w:r>
      <w:r w:rsidR="00342127">
        <w:rPr>
          <w:rFonts w:ascii="Arial" w:eastAsia="Times New Roman" w:hAnsi="Arial" w:cs="Arial"/>
          <w:i/>
        </w:rPr>
        <w:t>-</w:t>
      </w:r>
      <w:r w:rsidRPr="00500239">
        <w:rPr>
          <w:rFonts w:ascii="Arial" w:eastAsia="Times New Roman" w:hAnsi="Arial" w:cs="Arial"/>
          <w:i/>
        </w:rPr>
        <w:t>million</w:t>
      </w:r>
      <w:r w:rsidR="00342127">
        <w:rPr>
          <w:rFonts w:ascii="Arial" w:eastAsia="Times New Roman" w:hAnsi="Arial" w:cs="Arial"/>
          <w:i/>
        </w:rPr>
        <w:t>-</w:t>
      </w:r>
      <w:r w:rsidRPr="00500239">
        <w:rPr>
          <w:rFonts w:ascii="Arial" w:eastAsia="Times New Roman" w:hAnsi="Arial" w:cs="Arial"/>
          <w:i/>
        </w:rPr>
        <w:t>h</w:t>
      </w:r>
      <w:r w:rsidR="0059039A" w:rsidRPr="00500239">
        <w:rPr>
          <w:rFonts w:ascii="Arial" w:eastAsia="Times New Roman" w:hAnsi="Arial" w:cs="Arial"/>
          <w:i/>
        </w:rPr>
        <w:t>ectare</w:t>
      </w:r>
      <w:r w:rsidRPr="00500239">
        <w:rPr>
          <w:rFonts w:ascii="Arial" w:eastAsia="Times New Roman" w:hAnsi="Arial" w:cs="Arial"/>
          <w:i/>
        </w:rPr>
        <w:t xml:space="preserve"> 2030 restoration target.  </w:t>
      </w:r>
    </w:p>
    <w:p w14:paraId="3CCC6B1F" w14:textId="77777777" w:rsidR="007D2E3D" w:rsidRPr="00500239" w:rsidRDefault="007D2E3D" w:rsidP="00491823">
      <w:pPr>
        <w:pStyle w:val="ListParagraph"/>
        <w:spacing w:before="120" w:after="120"/>
        <w:rPr>
          <w:rFonts w:ascii="Arial" w:eastAsia="Times New Roman" w:hAnsi="Arial" w:cs="Arial"/>
          <w:i/>
        </w:rPr>
      </w:pPr>
    </w:p>
    <w:p w14:paraId="09366380" w14:textId="1B307803" w:rsidR="00651F3A" w:rsidRPr="00500239" w:rsidRDefault="007D2E3D" w:rsidP="00797B0D">
      <w:pPr>
        <w:spacing w:before="120" w:after="120"/>
        <w:rPr>
          <w:rFonts w:ascii="Arial" w:eastAsia="Times New Roman" w:hAnsi="Arial" w:cs="Arial"/>
        </w:rPr>
      </w:pPr>
      <w:r w:rsidRPr="00500239">
        <w:rPr>
          <w:rFonts w:ascii="Arial" w:eastAsia="Times New Roman" w:hAnsi="Arial" w:cs="Arial"/>
        </w:rPr>
        <w:t xml:space="preserve">Goal 5 adopts the </w:t>
      </w:r>
      <w:r w:rsidR="00482D6B" w:rsidRPr="00500239">
        <w:rPr>
          <w:rFonts w:ascii="Arial" w:eastAsia="Times New Roman" w:hAnsi="Arial" w:cs="Arial"/>
        </w:rPr>
        <w:t xml:space="preserve">2011 </w:t>
      </w:r>
      <w:r w:rsidRPr="00500239">
        <w:rPr>
          <w:rFonts w:ascii="Arial" w:eastAsia="Times New Roman" w:hAnsi="Arial" w:cs="Arial"/>
        </w:rPr>
        <w:t>Bonn Challenge target of restoring</w:t>
      </w:r>
      <w:r w:rsidR="0068300E" w:rsidRPr="00500239">
        <w:rPr>
          <w:rFonts w:ascii="Arial" w:eastAsia="Times New Roman" w:hAnsi="Arial" w:cs="Arial"/>
        </w:rPr>
        <w:t xml:space="preserve"> </w:t>
      </w:r>
      <w:r w:rsidRPr="00500239">
        <w:rPr>
          <w:rFonts w:ascii="Arial" w:eastAsia="Times New Roman" w:hAnsi="Arial" w:cs="Arial"/>
        </w:rPr>
        <w:t>150 million hectares of forest by 2020,</w:t>
      </w:r>
      <w:r w:rsidR="00112908" w:rsidRPr="00500239">
        <w:rPr>
          <w:rStyle w:val="EndnoteReference"/>
          <w:rFonts w:ascii="Arial" w:eastAsia="Times New Roman" w:hAnsi="Arial" w:cs="Arial"/>
        </w:rPr>
        <w:endnoteReference w:id="28"/>
      </w:r>
      <w:r w:rsidR="00112908" w:rsidRPr="00500239">
        <w:rPr>
          <w:rFonts w:ascii="Arial" w:eastAsia="Times New Roman" w:hAnsi="Arial" w:cs="Arial"/>
        </w:rPr>
        <w:t xml:space="preserve"> </w:t>
      </w:r>
      <w:r w:rsidRPr="00500239">
        <w:rPr>
          <w:rFonts w:ascii="Arial" w:eastAsia="Times New Roman" w:hAnsi="Arial" w:cs="Arial"/>
        </w:rPr>
        <w:t xml:space="preserve">and extends it to restore an additional 200 million hectares by 2030. </w:t>
      </w:r>
      <w:r w:rsidR="0068300E" w:rsidRPr="00500239">
        <w:rPr>
          <w:rFonts w:ascii="Arial" w:eastAsia="Times New Roman" w:hAnsi="Arial" w:cs="Arial"/>
        </w:rPr>
        <w:t xml:space="preserve"> </w:t>
      </w:r>
      <w:r w:rsidRPr="00500239">
        <w:rPr>
          <w:rFonts w:ascii="Arial" w:eastAsia="Times New Roman" w:hAnsi="Arial" w:cs="Arial"/>
        </w:rPr>
        <w:t>A methodology for tracking progress toward these goals by the International Union for the Conservation of Nature (IUCN)</w:t>
      </w:r>
      <w:r w:rsidR="00342127">
        <w:rPr>
          <w:rFonts w:ascii="Arial" w:eastAsia="Times New Roman" w:hAnsi="Arial" w:cs="Arial"/>
        </w:rPr>
        <w:t xml:space="preserve"> </w:t>
      </w:r>
      <w:r w:rsidR="000F65F7" w:rsidRPr="00500239">
        <w:rPr>
          <w:rFonts w:ascii="Arial" w:eastAsia="Times New Roman" w:hAnsi="Arial" w:cs="Arial"/>
        </w:rPr>
        <w:t xml:space="preserve">is expected to be </w:t>
      </w:r>
      <w:r w:rsidRPr="00500239">
        <w:rPr>
          <w:rFonts w:ascii="Arial" w:eastAsia="Times New Roman" w:hAnsi="Arial" w:cs="Arial"/>
        </w:rPr>
        <w:t>release</w:t>
      </w:r>
      <w:r w:rsidR="000F65F7" w:rsidRPr="00500239">
        <w:rPr>
          <w:rFonts w:ascii="Arial" w:eastAsia="Times New Roman" w:hAnsi="Arial" w:cs="Arial"/>
        </w:rPr>
        <w:t>d</w:t>
      </w:r>
      <w:r w:rsidRPr="00500239">
        <w:rPr>
          <w:rFonts w:ascii="Arial" w:eastAsia="Times New Roman" w:hAnsi="Arial" w:cs="Arial"/>
        </w:rPr>
        <w:t xml:space="preserve"> shortly</w:t>
      </w:r>
      <w:r w:rsidR="00342127">
        <w:rPr>
          <w:rFonts w:ascii="Arial" w:eastAsia="Times New Roman" w:hAnsi="Arial" w:cs="Arial"/>
        </w:rPr>
        <w:t xml:space="preserve"> making it possible to monitor i</w:t>
      </w:r>
      <w:r w:rsidRPr="00500239">
        <w:rPr>
          <w:rFonts w:ascii="Arial" w:eastAsia="Times New Roman" w:hAnsi="Arial" w:cs="Arial"/>
        </w:rPr>
        <w:t>mplementation of Goal 5.</w:t>
      </w:r>
      <w:r w:rsidR="0068300E" w:rsidRPr="00500239">
        <w:rPr>
          <w:rFonts w:ascii="Arial" w:eastAsia="Times New Roman" w:hAnsi="Arial" w:cs="Arial"/>
        </w:rPr>
        <w:t xml:space="preserve">  </w:t>
      </w:r>
      <w:r w:rsidRPr="00500239">
        <w:rPr>
          <w:rFonts w:ascii="Arial" w:eastAsia="Times New Roman" w:hAnsi="Arial" w:cs="Arial"/>
        </w:rPr>
        <w:t xml:space="preserve">In the meantime, </w:t>
      </w:r>
      <w:r w:rsidR="00A153A4">
        <w:rPr>
          <w:rFonts w:ascii="Arial" w:eastAsia="Times New Roman" w:hAnsi="Arial" w:cs="Arial"/>
        </w:rPr>
        <w:t xml:space="preserve">we use </w:t>
      </w:r>
      <w:r w:rsidRPr="00500239">
        <w:rPr>
          <w:rFonts w:ascii="Arial" w:eastAsia="Times New Roman" w:hAnsi="Arial" w:cs="Arial"/>
        </w:rPr>
        <w:t>restoration pledges made under the Bonn Challenge</w:t>
      </w:r>
      <w:r w:rsidR="00BD2036" w:rsidRPr="00500239">
        <w:rPr>
          <w:rFonts w:ascii="Arial" w:eastAsia="Times New Roman" w:hAnsi="Arial" w:cs="Arial"/>
        </w:rPr>
        <w:t xml:space="preserve"> and </w:t>
      </w:r>
      <w:r w:rsidR="00536538" w:rsidRPr="00500239">
        <w:rPr>
          <w:rFonts w:ascii="Arial" w:eastAsia="Times New Roman" w:hAnsi="Arial" w:cs="Arial"/>
        </w:rPr>
        <w:t xml:space="preserve">the </w:t>
      </w:r>
      <w:r w:rsidR="00482D6B" w:rsidRPr="00C7450C">
        <w:rPr>
          <w:rFonts w:ascii="Arial" w:eastAsia="Times New Roman" w:hAnsi="Arial" w:cs="Arial"/>
        </w:rPr>
        <w:t>United Nations Framework Convention on Climate Change</w:t>
      </w:r>
      <w:r w:rsidR="00482D6B" w:rsidRPr="007512C9" w:rsidDel="000F65F7">
        <w:rPr>
          <w:rFonts w:ascii="Arial" w:eastAsia="Times New Roman" w:hAnsi="Arial" w:cs="Arial"/>
        </w:rPr>
        <w:t xml:space="preserve"> </w:t>
      </w:r>
      <w:r w:rsidR="00482D6B" w:rsidRPr="007512C9">
        <w:rPr>
          <w:rFonts w:ascii="Arial" w:eastAsia="Times New Roman" w:hAnsi="Arial" w:cs="Arial"/>
        </w:rPr>
        <w:t>(</w:t>
      </w:r>
      <w:r w:rsidR="00BD2036" w:rsidRPr="00500239">
        <w:rPr>
          <w:rFonts w:ascii="Arial" w:eastAsia="Times New Roman" w:hAnsi="Arial" w:cs="Arial"/>
        </w:rPr>
        <w:t>UNFCCC</w:t>
      </w:r>
      <w:r w:rsidR="00482D6B" w:rsidRPr="00C7450C">
        <w:rPr>
          <w:rFonts w:ascii="Arial" w:eastAsia="Times New Roman" w:hAnsi="Arial" w:cs="Arial"/>
        </w:rPr>
        <w:t>)</w:t>
      </w:r>
      <w:r w:rsidR="00BD2036" w:rsidRPr="007512C9">
        <w:rPr>
          <w:rFonts w:ascii="Arial" w:eastAsia="Times New Roman" w:hAnsi="Arial" w:cs="Arial"/>
        </w:rPr>
        <w:t xml:space="preserve"> </w:t>
      </w:r>
      <w:r w:rsidR="00A153A4">
        <w:rPr>
          <w:rFonts w:ascii="Arial" w:eastAsia="Times New Roman" w:hAnsi="Arial" w:cs="Arial"/>
        </w:rPr>
        <w:t>as</w:t>
      </w:r>
      <w:r w:rsidR="00BD2036" w:rsidRPr="00500239">
        <w:rPr>
          <w:rFonts w:ascii="Arial" w:eastAsia="Times New Roman" w:hAnsi="Arial" w:cs="Arial"/>
        </w:rPr>
        <w:t xml:space="preserve"> </w:t>
      </w:r>
      <w:r w:rsidRPr="00500239">
        <w:rPr>
          <w:rFonts w:ascii="Arial" w:eastAsia="Times New Roman" w:hAnsi="Arial" w:cs="Arial"/>
        </w:rPr>
        <w:t>imperfect prox</w:t>
      </w:r>
      <w:r w:rsidR="00BD2036" w:rsidRPr="00500239">
        <w:rPr>
          <w:rFonts w:ascii="Arial" w:eastAsia="Times New Roman" w:hAnsi="Arial" w:cs="Arial"/>
        </w:rPr>
        <w:t>ies</w:t>
      </w:r>
      <w:r w:rsidRPr="00500239">
        <w:rPr>
          <w:rFonts w:ascii="Arial" w:eastAsia="Times New Roman" w:hAnsi="Arial" w:cs="Arial"/>
        </w:rPr>
        <w:t xml:space="preserve"> to signal progress. </w:t>
      </w:r>
      <w:r w:rsidR="000839E9" w:rsidRPr="00500239">
        <w:rPr>
          <w:rFonts w:ascii="Arial" w:eastAsia="Times New Roman" w:hAnsi="Arial" w:cs="Arial"/>
        </w:rPr>
        <w:t xml:space="preserve"> </w:t>
      </w:r>
      <w:r w:rsidR="0057237F" w:rsidRPr="00500239">
        <w:rPr>
          <w:rFonts w:ascii="Arial" w:eastAsia="Times New Roman" w:hAnsi="Arial" w:cs="Arial"/>
        </w:rPr>
        <w:t>It is important to note that t</w:t>
      </w:r>
      <w:r w:rsidR="008C32CC" w:rsidRPr="00500239">
        <w:rPr>
          <w:rFonts w:ascii="Arial" w:eastAsia="Times New Roman" w:hAnsi="Arial" w:cs="Arial"/>
        </w:rPr>
        <w:t>he</w:t>
      </w:r>
      <w:r w:rsidR="00BD2036" w:rsidRPr="00500239">
        <w:rPr>
          <w:rFonts w:ascii="Arial" w:eastAsia="Times New Roman" w:hAnsi="Arial" w:cs="Arial"/>
        </w:rPr>
        <w:t xml:space="preserve"> </w:t>
      </w:r>
      <w:r w:rsidR="00536538" w:rsidRPr="00500239">
        <w:rPr>
          <w:rFonts w:ascii="Arial" w:eastAsia="Times New Roman" w:hAnsi="Arial" w:cs="Arial"/>
        </w:rPr>
        <w:t>UNFCCC</w:t>
      </w:r>
      <w:r w:rsidR="000839E9" w:rsidRPr="00500239">
        <w:rPr>
          <w:rFonts w:ascii="Arial" w:eastAsia="Times New Roman" w:hAnsi="Arial" w:cs="Arial"/>
        </w:rPr>
        <w:t xml:space="preserve"> pledges do </w:t>
      </w:r>
      <w:r w:rsidR="0028001F" w:rsidRPr="00500239">
        <w:rPr>
          <w:rFonts w:ascii="Arial" w:eastAsia="Times New Roman" w:hAnsi="Arial" w:cs="Arial"/>
        </w:rPr>
        <w:t xml:space="preserve">not </w:t>
      </w:r>
      <w:r w:rsidR="00BB6C85" w:rsidRPr="00500239">
        <w:rPr>
          <w:rFonts w:ascii="Arial" w:eastAsia="Times New Roman" w:hAnsi="Arial" w:cs="Arial"/>
        </w:rPr>
        <w:t>specify the type of land (</w:t>
      </w:r>
      <w:r w:rsidR="001B4DA3" w:rsidRPr="00500239">
        <w:rPr>
          <w:rFonts w:ascii="Arial" w:eastAsia="Times New Roman" w:hAnsi="Arial" w:cs="Arial"/>
        </w:rPr>
        <w:t xml:space="preserve">degraded </w:t>
      </w:r>
      <w:r w:rsidR="0028001F" w:rsidRPr="00500239">
        <w:rPr>
          <w:rFonts w:ascii="Arial" w:eastAsia="Times New Roman" w:hAnsi="Arial" w:cs="Arial"/>
        </w:rPr>
        <w:t xml:space="preserve">or other </w:t>
      </w:r>
      <w:r w:rsidR="001B4DA3" w:rsidRPr="00500239">
        <w:rPr>
          <w:rFonts w:ascii="Arial" w:eastAsia="Times New Roman" w:hAnsi="Arial" w:cs="Arial"/>
        </w:rPr>
        <w:t>landscapes</w:t>
      </w:r>
      <w:r w:rsidR="00BB6C85" w:rsidRPr="00500239">
        <w:rPr>
          <w:rFonts w:ascii="Arial" w:eastAsia="Times New Roman" w:hAnsi="Arial" w:cs="Arial"/>
        </w:rPr>
        <w:t>)</w:t>
      </w:r>
      <w:r w:rsidR="00701E30" w:rsidRPr="00500239">
        <w:rPr>
          <w:rFonts w:ascii="Arial" w:eastAsia="Times New Roman" w:hAnsi="Arial" w:cs="Arial"/>
        </w:rPr>
        <w:t xml:space="preserve"> </w:t>
      </w:r>
      <w:r w:rsidR="000F65F7" w:rsidRPr="00500239">
        <w:rPr>
          <w:rFonts w:ascii="Arial" w:eastAsia="Times New Roman" w:hAnsi="Arial" w:cs="Arial"/>
        </w:rPr>
        <w:t xml:space="preserve">being restored </w:t>
      </w:r>
      <w:r w:rsidR="00701E30" w:rsidRPr="00500239">
        <w:rPr>
          <w:rFonts w:ascii="Arial" w:eastAsia="Times New Roman" w:hAnsi="Arial" w:cs="Arial"/>
        </w:rPr>
        <w:t xml:space="preserve">nor </w:t>
      </w:r>
      <w:r w:rsidR="00342127">
        <w:rPr>
          <w:rFonts w:ascii="Arial" w:eastAsia="Times New Roman" w:hAnsi="Arial" w:cs="Arial"/>
        </w:rPr>
        <w:t xml:space="preserve">are </w:t>
      </w:r>
      <w:r w:rsidR="00482D6B" w:rsidRPr="00500239">
        <w:rPr>
          <w:rFonts w:ascii="Arial" w:eastAsia="Times New Roman" w:hAnsi="Arial" w:cs="Arial"/>
        </w:rPr>
        <w:t>the pledges all</w:t>
      </w:r>
      <w:r w:rsidR="00BB592E" w:rsidRPr="00500239">
        <w:rPr>
          <w:rFonts w:ascii="Arial" w:eastAsia="Times New Roman" w:hAnsi="Arial" w:cs="Arial"/>
        </w:rPr>
        <w:t xml:space="preserve"> bound by the same timeframe</w:t>
      </w:r>
      <w:r w:rsidR="000839E9" w:rsidRPr="00500239">
        <w:rPr>
          <w:rFonts w:ascii="Arial" w:eastAsia="Times New Roman" w:hAnsi="Arial" w:cs="Arial"/>
        </w:rPr>
        <w:t>.</w:t>
      </w:r>
    </w:p>
    <w:p w14:paraId="0693D3CF" w14:textId="77777777" w:rsidR="007D2E3D" w:rsidRPr="00500239" w:rsidRDefault="007D2E3D" w:rsidP="00797B0D">
      <w:pPr>
        <w:spacing w:before="120" w:after="120"/>
        <w:rPr>
          <w:rFonts w:ascii="Arial" w:eastAsia="Times New Roman" w:hAnsi="Arial" w:cs="Arial"/>
        </w:rPr>
      </w:pPr>
      <w:r w:rsidRPr="00500239">
        <w:rPr>
          <w:rFonts w:ascii="Arial" w:eastAsia="Times New Roman" w:hAnsi="Arial" w:cs="Arial"/>
          <w:b/>
        </w:rPr>
        <w:t>Indicator</w:t>
      </w:r>
      <w:r w:rsidR="00690646" w:rsidRPr="00500239">
        <w:rPr>
          <w:rFonts w:ascii="Arial" w:eastAsia="Times New Roman" w:hAnsi="Arial" w:cs="Arial"/>
          <w:b/>
        </w:rPr>
        <w:t xml:space="preserve"> 1</w:t>
      </w:r>
      <w:r w:rsidRPr="00500239">
        <w:rPr>
          <w:rFonts w:ascii="Arial" w:eastAsia="Times New Roman" w:hAnsi="Arial" w:cs="Arial"/>
          <w:b/>
        </w:rPr>
        <w:t xml:space="preserve">. </w:t>
      </w:r>
      <w:r w:rsidRPr="00500239">
        <w:rPr>
          <w:rFonts w:ascii="Arial" w:eastAsia="Times New Roman" w:hAnsi="Arial" w:cs="Arial"/>
        </w:rPr>
        <w:t>Forest restoration pledges under the Bonn Challenge</w:t>
      </w:r>
      <w:r w:rsidR="00FE03AD" w:rsidRPr="00500239">
        <w:rPr>
          <w:rFonts w:ascii="Arial" w:eastAsia="Times New Roman" w:hAnsi="Arial" w:cs="Arial"/>
        </w:rPr>
        <w:t>,</w:t>
      </w:r>
      <w:r w:rsidR="001B4DA3" w:rsidRPr="00500239">
        <w:rPr>
          <w:rFonts w:ascii="Arial" w:eastAsia="Times New Roman" w:hAnsi="Arial" w:cs="Arial"/>
        </w:rPr>
        <w:t xml:space="preserve"> in hectares</w:t>
      </w:r>
    </w:p>
    <w:p w14:paraId="7031696A" w14:textId="77777777" w:rsidR="00690646" w:rsidRPr="00500239" w:rsidRDefault="00690646" w:rsidP="00797B0D">
      <w:pPr>
        <w:spacing w:before="120" w:after="120"/>
        <w:rPr>
          <w:rFonts w:ascii="Arial" w:eastAsia="Times New Roman" w:hAnsi="Arial" w:cs="Arial"/>
          <w:b/>
        </w:rPr>
      </w:pPr>
      <w:r w:rsidRPr="00500239">
        <w:rPr>
          <w:rFonts w:ascii="Arial" w:eastAsia="Times New Roman" w:hAnsi="Arial" w:cs="Arial"/>
          <w:b/>
        </w:rPr>
        <w:t xml:space="preserve">Indicator 2. </w:t>
      </w:r>
      <w:r w:rsidR="009C0DF6" w:rsidRPr="00500239">
        <w:rPr>
          <w:rFonts w:ascii="Arial" w:eastAsia="Times New Roman" w:hAnsi="Arial" w:cs="Arial"/>
        </w:rPr>
        <w:t xml:space="preserve">Afforestation, </w:t>
      </w:r>
      <w:r w:rsidRPr="00500239">
        <w:rPr>
          <w:rFonts w:ascii="Arial" w:eastAsia="Times New Roman" w:hAnsi="Arial" w:cs="Arial"/>
        </w:rPr>
        <w:t>restoration</w:t>
      </w:r>
      <w:r w:rsidR="000F65F7" w:rsidRPr="00500239">
        <w:rPr>
          <w:rFonts w:ascii="Arial" w:eastAsia="Times New Roman" w:hAnsi="Arial" w:cs="Arial"/>
        </w:rPr>
        <w:t>,</w:t>
      </w:r>
      <w:r w:rsidR="009C0DF6" w:rsidRPr="00500239">
        <w:rPr>
          <w:rFonts w:ascii="Arial" w:eastAsia="Times New Roman" w:hAnsi="Arial" w:cs="Arial"/>
        </w:rPr>
        <w:t xml:space="preserve"> and </w:t>
      </w:r>
      <w:r w:rsidRPr="00500239">
        <w:rPr>
          <w:rFonts w:ascii="Arial" w:eastAsia="Times New Roman" w:hAnsi="Arial" w:cs="Arial"/>
        </w:rPr>
        <w:t>reforestation</w:t>
      </w:r>
      <w:r w:rsidR="00FE03AD" w:rsidRPr="00500239">
        <w:rPr>
          <w:rFonts w:ascii="Arial" w:eastAsia="Times New Roman" w:hAnsi="Arial" w:cs="Arial"/>
        </w:rPr>
        <w:t xml:space="preserve"> </w:t>
      </w:r>
      <w:r w:rsidRPr="00500239">
        <w:rPr>
          <w:rFonts w:ascii="Arial" w:eastAsia="Times New Roman" w:hAnsi="Arial" w:cs="Arial"/>
        </w:rPr>
        <w:t xml:space="preserve">pledges as part of the </w:t>
      </w:r>
      <w:r w:rsidR="00D0573A" w:rsidRPr="00500239">
        <w:rPr>
          <w:rFonts w:ascii="Arial" w:eastAsia="Times New Roman" w:hAnsi="Arial" w:cs="Arial"/>
        </w:rPr>
        <w:t>Intended Nationally Determined Contributions</w:t>
      </w:r>
      <w:r w:rsidRPr="00500239">
        <w:rPr>
          <w:rFonts w:ascii="Arial" w:eastAsia="Times New Roman" w:hAnsi="Arial" w:cs="Arial"/>
        </w:rPr>
        <w:t xml:space="preserve"> </w:t>
      </w:r>
      <w:r w:rsidR="00D0573A" w:rsidRPr="00500239">
        <w:rPr>
          <w:rFonts w:ascii="Arial" w:eastAsia="Times New Roman" w:hAnsi="Arial" w:cs="Arial"/>
        </w:rPr>
        <w:t>(I</w:t>
      </w:r>
      <w:r w:rsidRPr="00500239">
        <w:rPr>
          <w:rFonts w:ascii="Arial" w:eastAsia="Times New Roman" w:hAnsi="Arial" w:cs="Arial"/>
        </w:rPr>
        <w:t>NDCs</w:t>
      </w:r>
      <w:r w:rsidR="00D0573A" w:rsidRPr="00500239">
        <w:rPr>
          <w:rFonts w:ascii="Arial" w:eastAsia="Times New Roman" w:hAnsi="Arial" w:cs="Arial"/>
        </w:rPr>
        <w:t>)</w:t>
      </w:r>
      <w:r w:rsidRPr="00500239">
        <w:rPr>
          <w:rFonts w:ascii="Arial" w:eastAsia="Times New Roman" w:hAnsi="Arial" w:cs="Arial"/>
        </w:rPr>
        <w:t xml:space="preserve"> of Parties to the UNFCCC</w:t>
      </w:r>
      <w:r w:rsidR="001B4DA3" w:rsidRPr="00500239">
        <w:rPr>
          <w:rFonts w:ascii="Arial" w:eastAsia="Times New Roman" w:hAnsi="Arial" w:cs="Arial"/>
        </w:rPr>
        <w:t>, in hectares</w:t>
      </w:r>
    </w:p>
    <w:p w14:paraId="32A5F0B5" w14:textId="77777777" w:rsidR="00481283" w:rsidRPr="00500239" w:rsidRDefault="00CE0B74" w:rsidP="00797B0D">
      <w:pPr>
        <w:spacing w:before="120" w:after="120"/>
        <w:rPr>
          <w:rFonts w:ascii="Arial" w:eastAsia="Times New Roman" w:hAnsi="Arial" w:cs="Arial"/>
        </w:rPr>
      </w:pPr>
      <w:r w:rsidRPr="00C7450C">
        <w:rPr>
          <w:rFonts w:ascii="Arial" w:eastAsia="Times New Roman" w:hAnsi="Arial" w:cs="Arial"/>
          <w:i/>
        </w:rPr>
        <w:t>Indicator 1.</w:t>
      </w:r>
      <w:r w:rsidRPr="007512C9">
        <w:rPr>
          <w:rFonts w:ascii="Arial" w:eastAsia="Times New Roman" w:hAnsi="Arial" w:cs="Arial"/>
        </w:rPr>
        <w:t xml:space="preserve"> </w:t>
      </w:r>
      <w:r w:rsidR="007D2E3D" w:rsidRPr="007512C9">
        <w:rPr>
          <w:rFonts w:ascii="Arial" w:eastAsia="Times New Roman" w:hAnsi="Arial" w:cs="Arial"/>
        </w:rPr>
        <w:t>Under</w:t>
      </w:r>
      <w:r w:rsidR="007D2E3D" w:rsidRPr="00500239">
        <w:rPr>
          <w:rFonts w:ascii="Arial" w:eastAsia="Times New Roman" w:hAnsi="Arial" w:cs="Arial"/>
        </w:rPr>
        <w:t xml:space="preserve"> the Bonn Challenge, forest landscape restoration is defined as “the long-term process of regaining ecological functionality and enhancing human well-being across deforested or degraded forest </w:t>
      </w:r>
      <w:r w:rsidR="007D2E3D" w:rsidRPr="00C7450C">
        <w:rPr>
          <w:rFonts w:ascii="Arial" w:eastAsia="Times New Roman" w:hAnsi="Arial" w:cs="Arial"/>
        </w:rPr>
        <w:t>landscapes</w:t>
      </w:r>
      <w:r w:rsidR="000F65F7" w:rsidRPr="00C7450C">
        <w:rPr>
          <w:rFonts w:ascii="Arial" w:eastAsia="Times New Roman" w:hAnsi="Arial" w:cs="Arial"/>
        </w:rPr>
        <w:t>.</w:t>
      </w:r>
      <w:r w:rsidR="007D2E3D" w:rsidRPr="00C7450C">
        <w:rPr>
          <w:rFonts w:ascii="Arial" w:eastAsia="Times New Roman" w:hAnsi="Arial" w:cs="Arial"/>
        </w:rPr>
        <w:t>”</w:t>
      </w:r>
      <w:r w:rsidR="00C7450C">
        <w:rPr>
          <w:rStyle w:val="EndnoteReference"/>
          <w:rFonts w:ascii="Arial" w:eastAsia="Times New Roman" w:hAnsi="Arial" w:cs="Arial"/>
        </w:rPr>
        <w:endnoteReference w:id="29"/>
      </w:r>
      <w:r w:rsidR="00C7450C" w:rsidRPr="00C7450C">
        <w:rPr>
          <w:rFonts w:ascii="Arial" w:eastAsia="Times New Roman" w:hAnsi="Arial" w:cs="Arial"/>
        </w:rPr>
        <w:t xml:space="preserve"> </w:t>
      </w:r>
      <w:r w:rsidR="00753722" w:rsidRPr="00C7450C">
        <w:rPr>
          <w:rFonts w:ascii="Arial" w:eastAsia="Times New Roman" w:hAnsi="Arial" w:cs="Arial"/>
        </w:rPr>
        <w:t xml:space="preserve"> </w:t>
      </w:r>
      <w:r w:rsidR="000F65F7" w:rsidRPr="00C7450C">
        <w:rPr>
          <w:rFonts w:ascii="Arial" w:eastAsia="Times New Roman" w:hAnsi="Arial" w:cs="Arial"/>
        </w:rPr>
        <w:t>Current</w:t>
      </w:r>
      <w:r w:rsidR="000F65F7" w:rsidRPr="00500239">
        <w:rPr>
          <w:rFonts w:ascii="Arial" w:eastAsia="Times New Roman" w:hAnsi="Arial" w:cs="Arial"/>
        </w:rPr>
        <w:t xml:space="preserve"> p</w:t>
      </w:r>
      <w:r w:rsidR="007D2E3D" w:rsidRPr="00500239">
        <w:rPr>
          <w:rFonts w:ascii="Arial" w:eastAsia="Times New Roman" w:hAnsi="Arial" w:cs="Arial"/>
        </w:rPr>
        <w:t>ledges include activities such as restoration o</w:t>
      </w:r>
      <w:r w:rsidR="000F65F7" w:rsidRPr="00500239">
        <w:rPr>
          <w:rFonts w:ascii="Arial" w:eastAsia="Times New Roman" w:hAnsi="Arial" w:cs="Arial"/>
        </w:rPr>
        <w:t>f</w:t>
      </w:r>
      <w:r w:rsidR="007D2E3D" w:rsidRPr="00500239">
        <w:rPr>
          <w:rFonts w:ascii="Arial" w:eastAsia="Times New Roman" w:hAnsi="Arial" w:cs="Arial"/>
        </w:rPr>
        <w:t xml:space="preserve"> forest lands (including planted forests, natural regeneration, or silvicultural enhancement); restoration o</w:t>
      </w:r>
      <w:r w:rsidR="000F65F7" w:rsidRPr="00500239">
        <w:rPr>
          <w:rFonts w:ascii="Arial" w:eastAsia="Times New Roman" w:hAnsi="Arial" w:cs="Arial"/>
        </w:rPr>
        <w:t>f</w:t>
      </w:r>
      <w:r w:rsidR="007D2E3D" w:rsidRPr="00500239">
        <w:rPr>
          <w:rFonts w:ascii="Arial" w:eastAsia="Times New Roman" w:hAnsi="Arial" w:cs="Arial"/>
        </w:rPr>
        <w:t xml:space="preserve"> agricultural lands (including agroforestry and improved fallows); and restoration o</w:t>
      </w:r>
      <w:r w:rsidR="000F65F7" w:rsidRPr="00500239">
        <w:rPr>
          <w:rFonts w:ascii="Arial" w:eastAsia="Times New Roman" w:hAnsi="Arial" w:cs="Arial"/>
        </w:rPr>
        <w:t>f</w:t>
      </w:r>
      <w:r w:rsidR="007D2E3D" w:rsidRPr="00500239">
        <w:rPr>
          <w:rFonts w:ascii="Arial" w:eastAsia="Times New Roman" w:hAnsi="Arial" w:cs="Arial"/>
        </w:rPr>
        <w:t xml:space="preserve"> protective land and buffers (including mangrove restoration, watershed protection, and erosion </w:t>
      </w:r>
      <w:r w:rsidR="007D2E3D" w:rsidRPr="00500239">
        <w:rPr>
          <w:rFonts w:ascii="Arial" w:eastAsia="Times New Roman" w:hAnsi="Arial" w:cs="Arial"/>
        </w:rPr>
        <w:lastRenderedPageBreak/>
        <w:t xml:space="preserve">control). IUCN and the World Resources Institute (WRI) have developed a Restoration Opportunities Assessment Methodology (ROAM), and are currently </w:t>
      </w:r>
      <w:r w:rsidR="004F0D6D">
        <w:rPr>
          <w:rFonts w:ascii="Arial" w:eastAsia="Times New Roman" w:hAnsi="Arial" w:cs="Arial"/>
        </w:rPr>
        <w:t xml:space="preserve">conducting </w:t>
      </w:r>
      <w:r w:rsidR="007D2E3D" w:rsidRPr="007512C9">
        <w:rPr>
          <w:rFonts w:ascii="Arial" w:eastAsia="Times New Roman" w:hAnsi="Arial" w:cs="Arial"/>
        </w:rPr>
        <w:t>c</w:t>
      </w:r>
      <w:r w:rsidR="007D2E3D" w:rsidRPr="00500239">
        <w:rPr>
          <w:rFonts w:ascii="Arial" w:eastAsia="Times New Roman" w:hAnsi="Arial" w:cs="Arial"/>
        </w:rPr>
        <w:t xml:space="preserve">ountry </w:t>
      </w:r>
      <w:r w:rsidR="004F0D6D">
        <w:rPr>
          <w:rFonts w:ascii="Arial" w:eastAsia="Times New Roman" w:hAnsi="Arial" w:cs="Arial"/>
        </w:rPr>
        <w:t xml:space="preserve">land </w:t>
      </w:r>
      <w:r w:rsidR="007D2E3D" w:rsidRPr="00500239">
        <w:rPr>
          <w:rFonts w:ascii="Arial" w:eastAsia="Times New Roman" w:hAnsi="Arial" w:cs="Arial"/>
        </w:rPr>
        <w:t>assessments to help identify where restoration activities should take place.</w:t>
      </w:r>
      <w:r w:rsidR="00481283" w:rsidRPr="00500239">
        <w:rPr>
          <w:rStyle w:val="EndnoteReference"/>
          <w:rFonts w:ascii="Arial" w:eastAsia="Times New Roman" w:hAnsi="Arial" w:cs="Arial"/>
        </w:rPr>
        <w:endnoteReference w:id="30"/>
      </w:r>
    </w:p>
    <w:p w14:paraId="23102A7F" w14:textId="5BBABCA3" w:rsidR="00481283" w:rsidRDefault="00CE0B74" w:rsidP="00797B0D">
      <w:pPr>
        <w:spacing w:before="120" w:after="120"/>
        <w:rPr>
          <w:rFonts w:ascii="Arial" w:eastAsia="Times New Roman" w:hAnsi="Arial" w:cs="Arial"/>
        </w:rPr>
      </w:pPr>
      <w:bookmarkStart w:id="10" w:name="_Ref301519395"/>
      <w:r w:rsidRPr="00500239">
        <w:rPr>
          <w:rFonts w:ascii="Arial" w:eastAsia="Times New Roman" w:hAnsi="Arial" w:cs="Arial"/>
        </w:rPr>
        <w:t>T</w:t>
      </w:r>
      <w:r w:rsidR="00481283" w:rsidRPr="00500239">
        <w:rPr>
          <w:rFonts w:ascii="Arial" w:eastAsia="Times New Roman" w:hAnsi="Arial" w:cs="Arial"/>
        </w:rPr>
        <w:t>he size of</w:t>
      </w:r>
      <w:r w:rsidR="00481283" w:rsidRPr="00DE55A2">
        <w:rPr>
          <w:rFonts w:ascii="Arial" w:eastAsia="Times New Roman" w:hAnsi="Arial" w:cs="Arial"/>
        </w:rPr>
        <w:t xml:space="preserve"> the Bonn Challenge commitments and the ye</w:t>
      </w:r>
      <w:r w:rsidR="00481283">
        <w:rPr>
          <w:rFonts w:ascii="Arial" w:eastAsia="Times New Roman" w:hAnsi="Arial" w:cs="Arial"/>
        </w:rPr>
        <w:t>ar they were made</w:t>
      </w:r>
      <w:r>
        <w:rPr>
          <w:rFonts w:ascii="Arial" w:eastAsia="Times New Roman" w:hAnsi="Arial" w:cs="Arial"/>
        </w:rPr>
        <w:t xml:space="preserve"> are shown in</w:t>
      </w:r>
      <w:r w:rsidR="0099464D">
        <w:rPr>
          <w:rFonts w:ascii="Arial" w:eastAsia="Times New Roman" w:hAnsi="Arial" w:cs="Arial"/>
        </w:rPr>
        <w:t xml:space="preserve"> Figure 7</w:t>
      </w:r>
      <w:r w:rsidR="00481283" w:rsidRPr="00342127">
        <w:rPr>
          <w:rFonts w:ascii="Arial" w:eastAsia="Times New Roman" w:hAnsi="Arial" w:cs="Arial"/>
        </w:rPr>
        <w:t>.  Since 2011, 14 countries, 3 subnational regions, and 2 organizations have committed to</w:t>
      </w:r>
      <w:r w:rsidR="00481283">
        <w:rPr>
          <w:rFonts w:ascii="Arial" w:eastAsia="Times New Roman" w:hAnsi="Arial" w:cs="Arial"/>
        </w:rPr>
        <w:t xml:space="preserve"> restore 62.</w:t>
      </w:r>
      <w:r w:rsidR="00342127">
        <w:rPr>
          <w:rFonts w:ascii="Arial" w:eastAsia="Times New Roman" w:hAnsi="Arial" w:cs="Arial"/>
        </w:rPr>
        <w:t>6</w:t>
      </w:r>
      <w:r w:rsidR="00481283" w:rsidRPr="00DE55A2">
        <w:rPr>
          <w:rFonts w:ascii="Arial" w:eastAsia="Times New Roman" w:hAnsi="Arial" w:cs="Arial"/>
        </w:rPr>
        <w:t xml:space="preserve"> million h</w:t>
      </w:r>
      <w:r w:rsidR="000F65F7">
        <w:rPr>
          <w:rFonts w:ascii="Arial" w:eastAsia="Times New Roman" w:hAnsi="Arial" w:cs="Arial"/>
        </w:rPr>
        <w:t xml:space="preserve">ectares </w:t>
      </w:r>
      <w:r w:rsidR="00481283" w:rsidRPr="00DE55A2">
        <w:rPr>
          <w:rFonts w:ascii="Arial" w:eastAsia="Times New Roman" w:hAnsi="Arial" w:cs="Arial"/>
        </w:rPr>
        <w:t>of forest landscapes under th</w:t>
      </w:r>
      <w:r w:rsidR="00481283">
        <w:rPr>
          <w:rFonts w:ascii="Arial" w:eastAsia="Times New Roman" w:hAnsi="Arial" w:cs="Arial"/>
        </w:rPr>
        <w:t>e Bonn Challenge—equal to 41.7</w:t>
      </w:r>
      <w:r w:rsidR="00481283" w:rsidRPr="00DE55A2">
        <w:rPr>
          <w:rFonts w:ascii="Arial" w:eastAsia="Times New Roman" w:hAnsi="Arial" w:cs="Arial"/>
        </w:rPr>
        <w:t>% of the 150</w:t>
      </w:r>
      <w:r w:rsidR="00F31A65">
        <w:rPr>
          <w:rFonts w:ascii="Arial" w:eastAsia="Times New Roman" w:hAnsi="Arial" w:cs="Arial"/>
        </w:rPr>
        <w:t>-</w:t>
      </w:r>
      <w:r w:rsidR="00481283" w:rsidRPr="00DE55A2">
        <w:rPr>
          <w:rFonts w:ascii="Arial" w:eastAsia="Times New Roman" w:hAnsi="Arial" w:cs="Arial"/>
        </w:rPr>
        <w:t>million</w:t>
      </w:r>
      <w:r w:rsidR="00F31A65">
        <w:rPr>
          <w:rFonts w:ascii="Arial" w:eastAsia="Times New Roman" w:hAnsi="Arial" w:cs="Arial"/>
        </w:rPr>
        <w:t>-</w:t>
      </w:r>
      <w:r w:rsidR="00481283" w:rsidRPr="00DE55A2">
        <w:rPr>
          <w:rFonts w:ascii="Arial" w:eastAsia="Times New Roman" w:hAnsi="Arial" w:cs="Arial"/>
        </w:rPr>
        <w:t>h</w:t>
      </w:r>
      <w:r w:rsidR="000F65F7">
        <w:rPr>
          <w:rFonts w:ascii="Arial" w:eastAsia="Times New Roman" w:hAnsi="Arial" w:cs="Arial"/>
        </w:rPr>
        <w:t>ectare</w:t>
      </w:r>
      <w:r w:rsidR="00481283" w:rsidRPr="00DE55A2">
        <w:rPr>
          <w:rFonts w:ascii="Arial" w:eastAsia="Times New Roman" w:hAnsi="Arial" w:cs="Arial"/>
        </w:rPr>
        <w:t xml:space="preserve"> 2020 restoration target. </w:t>
      </w:r>
      <w:r w:rsidR="00481283">
        <w:rPr>
          <w:rFonts w:ascii="Arial" w:eastAsia="Times New Roman" w:hAnsi="Arial" w:cs="Arial"/>
        </w:rPr>
        <w:t xml:space="preserve"> </w:t>
      </w:r>
      <w:r w:rsidR="00481283" w:rsidRPr="00DE55A2">
        <w:rPr>
          <w:rFonts w:ascii="Arial" w:eastAsia="Times New Roman" w:hAnsi="Arial" w:cs="Arial"/>
        </w:rPr>
        <w:t>With projected announcement</w:t>
      </w:r>
      <w:r w:rsidR="00481283">
        <w:rPr>
          <w:rFonts w:ascii="Arial" w:eastAsia="Times New Roman" w:hAnsi="Arial" w:cs="Arial"/>
        </w:rPr>
        <w:t>s during the climate conference in Paris,</w:t>
      </w:r>
      <w:r w:rsidR="00481283" w:rsidRPr="00DE55A2">
        <w:rPr>
          <w:rFonts w:ascii="Arial" w:eastAsia="Times New Roman" w:hAnsi="Arial" w:cs="Arial"/>
        </w:rPr>
        <w:t xml:space="preserve"> it is expected that th</w:t>
      </w:r>
      <w:r w:rsidR="000F65F7">
        <w:rPr>
          <w:rFonts w:ascii="Arial" w:eastAsia="Times New Roman" w:hAnsi="Arial" w:cs="Arial"/>
        </w:rPr>
        <w:t>e</w:t>
      </w:r>
      <w:r w:rsidR="00481283" w:rsidRPr="00DE55A2">
        <w:rPr>
          <w:rFonts w:ascii="Arial" w:eastAsia="Times New Roman" w:hAnsi="Arial" w:cs="Arial"/>
        </w:rPr>
        <w:t xml:space="preserve"> </w:t>
      </w:r>
      <w:r w:rsidR="00F31A65">
        <w:rPr>
          <w:rFonts w:ascii="Arial" w:eastAsia="Times New Roman" w:hAnsi="Arial" w:cs="Arial"/>
        </w:rPr>
        <w:t xml:space="preserve">total </w:t>
      </w:r>
      <w:r w:rsidR="00481283" w:rsidRPr="00DE55A2">
        <w:rPr>
          <w:rFonts w:ascii="Arial" w:eastAsia="Times New Roman" w:hAnsi="Arial" w:cs="Arial"/>
        </w:rPr>
        <w:t>will increase to 83.</w:t>
      </w:r>
      <w:r w:rsidR="00342127">
        <w:rPr>
          <w:rFonts w:ascii="Arial" w:eastAsia="Times New Roman" w:hAnsi="Arial" w:cs="Arial"/>
        </w:rPr>
        <w:t>8</w:t>
      </w:r>
      <w:r w:rsidR="00481283" w:rsidRPr="00DE55A2">
        <w:rPr>
          <w:rFonts w:ascii="Arial" w:eastAsia="Times New Roman" w:hAnsi="Arial" w:cs="Arial"/>
        </w:rPr>
        <w:t xml:space="preserve"> million </w:t>
      </w:r>
      <w:r w:rsidR="000F65F7" w:rsidRPr="000F65F7">
        <w:rPr>
          <w:rFonts w:ascii="Arial" w:eastAsia="Times New Roman" w:hAnsi="Arial" w:cs="Arial"/>
        </w:rPr>
        <w:t>hectares</w:t>
      </w:r>
      <w:r w:rsidR="00481283" w:rsidRPr="00DE55A2">
        <w:rPr>
          <w:rFonts w:ascii="Arial" w:eastAsia="Times New Roman" w:hAnsi="Arial" w:cs="Arial"/>
        </w:rPr>
        <w:t xml:space="preserve"> of forest landscapes – equal to 55.8% of the target. </w:t>
      </w:r>
      <w:r w:rsidR="00481283">
        <w:rPr>
          <w:rFonts w:ascii="Arial" w:eastAsia="Times New Roman" w:hAnsi="Arial" w:cs="Arial"/>
        </w:rPr>
        <w:t xml:space="preserve"> </w:t>
      </w:r>
      <w:r w:rsidR="00481283" w:rsidRPr="00DE55A2">
        <w:rPr>
          <w:rFonts w:ascii="Arial" w:eastAsia="Times New Roman" w:hAnsi="Arial" w:cs="Arial"/>
        </w:rPr>
        <w:t>While the number and size of commitments have increased over time, they have been clustered around major, multi</w:t>
      </w:r>
      <w:r w:rsidR="00A153A4">
        <w:rPr>
          <w:rFonts w:ascii="Arial" w:eastAsia="Times New Roman" w:hAnsi="Arial" w:cs="Arial"/>
        </w:rPr>
        <w:t>-</w:t>
      </w:r>
      <w:r w:rsidR="00481283" w:rsidRPr="00DE55A2">
        <w:rPr>
          <w:rFonts w:ascii="Arial" w:eastAsia="Times New Roman" w:hAnsi="Arial" w:cs="Arial"/>
        </w:rPr>
        <w:t>stakeholder agreemen</w:t>
      </w:r>
      <w:r w:rsidR="00481283">
        <w:rPr>
          <w:rFonts w:ascii="Arial" w:eastAsia="Times New Roman" w:hAnsi="Arial" w:cs="Arial"/>
        </w:rPr>
        <w:t xml:space="preserve">ts, primarily </w:t>
      </w:r>
      <w:r w:rsidR="00F31A65">
        <w:rPr>
          <w:rFonts w:ascii="Arial" w:eastAsia="Times New Roman" w:hAnsi="Arial" w:cs="Arial"/>
        </w:rPr>
        <w:t xml:space="preserve">at </w:t>
      </w:r>
      <w:r w:rsidR="00481283">
        <w:rPr>
          <w:rFonts w:ascii="Arial" w:eastAsia="Times New Roman" w:hAnsi="Arial" w:cs="Arial"/>
        </w:rPr>
        <w:t>the start of the</w:t>
      </w:r>
      <w:r w:rsidR="00481283" w:rsidRPr="00DE55A2">
        <w:rPr>
          <w:rFonts w:ascii="Arial" w:eastAsia="Times New Roman" w:hAnsi="Arial" w:cs="Arial"/>
        </w:rPr>
        <w:t xml:space="preserve"> Bonn Challenge in 2011 and the NYDF in 2014. </w:t>
      </w:r>
      <w:r w:rsidR="00481283">
        <w:rPr>
          <w:rFonts w:ascii="Arial" w:eastAsia="Times New Roman" w:hAnsi="Arial" w:cs="Arial"/>
        </w:rPr>
        <w:t xml:space="preserve"> </w:t>
      </w:r>
      <w:r w:rsidR="00481283" w:rsidRPr="00DE55A2">
        <w:rPr>
          <w:rFonts w:ascii="Arial" w:eastAsia="Times New Roman" w:hAnsi="Arial" w:cs="Arial"/>
        </w:rPr>
        <w:t>Further commitments to the Bonn Challenge/NYDF process will need to be made at a faster r</w:t>
      </w:r>
      <w:r w:rsidR="00481283">
        <w:rPr>
          <w:rFonts w:ascii="Arial" w:eastAsia="Times New Roman" w:hAnsi="Arial" w:cs="Arial"/>
        </w:rPr>
        <w:t xml:space="preserve">ate to meet the </w:t>
      </w:r>
      <w:r w:rsidR="00481283" w:rsidRPr="00DE55A2">
        <w:rPr>
          <w:rFonts w:ascii="Arial" w:eastAsia="Times New Roman" w:hAnsi="Arial" w:cs="Arial"/>
        </w:rPr>
        <w:t>restoration target by 2020.</w:t>
      </w:r>
    </w:p>
    <w:p w14:paraId="3E3AFC57" w14:textId="4787FBBF" w:rsidR="00481283" w:rsidRDefault="00481283" w:rsidP="00D66728">
      <w:pPr>
        <w:pStyle w:val="Heading4"/>
      </w:pPr>
      <w:bookmarkStart w:id="11" w:name="_Ref431330591"/>
      <w:bookmarkStart w:id="12" w:name="_Ref433902047"/>
      <w:r w:rsidRPr="003B3C9B">
        <w:t>Figure</w:t>
      </w:r>
      <w:bookmarkEnd w:id="11"/>
      <w:bookmarkEnd w:id="12"/>
      <w:r w:rsidR="0099464D">
        <w:t xml:space="preserve"> 7</w:t>
      </w:r>
      <w:r w:rsidRPr="003B3C9B">
        <w:t xml:space="preserve">: </w:t>
      </w:r>
      <w:r w:rsidR="000F65F7">
        <w:t xml:space="preserve">Annual and cumulative commitments for hectares pledged for restoration under the </w:t>
      </w:r>
      <w:r w:rsidRPr="003B3C9B">
        <w:t xml:space="preserve">Bonn Challenge relative to the target </w:t>
      </w:r>
      <w:r w:rsidR="000F65F7">
        <w:t xml:space="preserve">of </w:t>
      </w:r>
      <w:r w:rsidRPr="003B3C9B">
        <w:t>150 million h</w:t>
      </w:r>
      <w:r w:rsidR="000F65F7">
        <w:t>ectares</w:t>
      </w:r>
      <w:r w:rsidRPr="003B3C9B">
        <w:t xml:space="preserve"> </w:t>
      </w:r>
      <w:r w:rsidR="000F65F7">
        <w:t xml:space="preserve">pledged by </w:t>
      </w:r>
      <w:r w:rsidR="000F65F7" w:rsidRPr="003B3C9B">
        <w:t xml:space="preserve">2020 </w:t>
      </w:r>
    </w:p>
    <w:p w14:paraId="77EF63E7" w14:textId="77777777" w:rsidR="00481283" w:rsidRPr="000363F9" w:rsidRDefault="00481283" w:rsidP="00797B0D">
      <w:pPr>
        <w:ind w:firstLine="360"/>
        <w:rPr>
          <w:rFonts w:cs="Arial"/>
        </w:rPr>
      </w:pPr>
      <w:r w:rsidRPr="000363F9">
        <w:rPr>
          <w:rFonts w:cs="Arial"/>
          <w:noProof/>
          <w:lang w:val="en-US"/>
        </w:rPr>
        <w:drawing>
          <wp:inline distT="0" distB="0" distL="0" distR="0" wp14:anchorId="290B39E5" wp14:editId="2EB8D218">
            <wp:extent cx="5486400" cy="3448050"/>
            <wp:effectExtent l="0" t="0" r="1905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D88E01" w14:textId="2E7CCE31" w:rsidR="000A06A9" w:rsidRDefault="000A06A9" w:rsidP="00E717B4">
      <w:pPr>
        <w:pBdr>
          <w:bottom w:val="single" w:sz="4" w:space="1" w:color="auto"/>
        </w:pBdr>
        <w:tabs>
          <w:tab w:val="left" w:pos="1292"/>
        </w:tabs>
        <w:rPr>
          <w:rFonts w:ascii="Arial" w:eastAsia="Times New Roman" w:hAnsi="Arial" w:cs="Arial"/>
          <w:i/>
        </w:rPr>
      </w:pPr>
      <w:r w:rsidRPr="005E3723">
        <w:rPr>
          <w:rFonts w:ascii="Arial" w:eastAsia="Times New Roman" w:hAnsi="Arial" w:cs="Arial"/>
          <w:bCs/>
          <w:sz w:val="18"/>
          <w:szCs w:val="18"/>
        </w:rPr>
        <w:t xml:space="preserve">Source: </w:t>
      </w:r>
      <w:r w:rsidR="005E3723">
        <w:rPr>
          <w:rFonts w:ascii="Arial" w:eastAsia="Times New Roman" w:hAnsi="Arial" w:cs="Arial"/>
          <w:bCs/>
          <w:sz w:val="18"/>
          <w:szCs w:val="18"/>
        </w:rPr>
        <w:t>Climate Focus a</w:t>
      </w:r>
      <w:r w:rsidR="00A153A4" w:rsidRPr="005E3723">
        <w:rPr>
          <w:rFonts w:ascii="Arial" w:eastAsia="Times New Roman" w:hAnsi="Arial" w:cs="Arial"/>
          <w:bCs/>
          <w:sz w:val="18"/>
          <w:szCs w:val="18"/>
        </w:rPr>
        <w:t xml:space="preserve">nalysis based on Bonn Challenge numbers from </w:t>
      </w:r>
      <w:hyperlink r:id="rId17" w:history="1">
        <w:r w:rsidR="00A153A4" w:rsidRPr="005E3723">
          <w:rPr>
            <w:rFonts w:ascii="Arial" w:eastAsia="Times New Roman" w:hAnsi="Arial" w:cs="Arial"/>
            <w:bCs/>
            <w:sz w:val="18"/>
            <w:szCs w:val="18"/>
          </w:rPr>
          <w:t>www.bonnchallenge.org</w:t>
        </w:r>
      </w:hyperlink>
      <w:r w:rsidR="005E3723">
        <w:rPr>
          <w:rFonts w:ascii="Arial" w:eastAsia="Times New Roman" w:hAnsi="Arial" w:cs="Arial"/>
          <w:bCs/>
          <w:sz w:val="18"/>
          <w:szCs w:val="18"/>
        </w:rPr>
        <w:t>.</w:t>
      </w:r>
      <w:r w:rsidR="00481283" w:rsidRPr="005E3723">
        <w:rPr>
          <w:rFonts w:ascii="Arial" w:eastAsia="Times New Roman" w:hAnsi="Arial" w:cs="Arial"/>
          <w:bCs/>
          <w:sz w:val="18"/>
          <w:szCs w:val="18"/>
        </w:rPr>
        <w:br/>
      </w:r>
    </w:p>
    <w:p w14:paraId="4FCC8438" w14:textId="77777777" w:rsidR="00481283" w:rsidRDefault="00CE0B74" w:rsidP="00D66728">
      <w:pPr>
        <w:tabs>
          <w:tab w:val="left" w:pos="1292"/>
        </w:tabs>
        <w:rPr>
          <w:rFonts w:ascii="Arial" w:eastAsia="Times New Roman" w:hAnsi="Arial" w:cs="Arial"/>
        </w:rPr>
      </w:pPr>
      <w:r w:rsidRPr="00D66728">
        <w:rPr>
          <w:rFonts w:ascii="Arial" w:eastAsia="Times New Roman" w:hAnsi="Arial" w:cs="Arial"/>
          <w:i/>
        </w:rPr>
        <w:t>Indicator 2.</w:t>
      </w:r>
      <w:r>
        <w:rPr>
          <w:rFonts w:ascii="Arial" w:eastAsia="Times New Roman" w:hAnsi="Arial" w:cs="Arial"/>
        </w:rPr>
        <w:t xml:space="preserve"> </w:t>
      </w:r>
      <w:r w:rsidR="00481283" w:rsidRPr="000363F9">
        <w:rPr>
          <w:rFonts w:ascii="Arial" w:eastAsia="Times New Roman" w:hAnsi="Arial" w:cs="Arial"/>
        </w:rPr>
        <w:t>Since early 2015, 68 parties to the UNFCCC have submitted INDCs containing land</w:t>
      </w:r>
      <w:r w:rsidR="00342127">
        <w:rPr>
          <w:rFonts w:ascii="Arial" w:eastAsia="Times New Roman" w:hAnsi="Arial" w:cs="Arial"/>
        </w:rPr>
        <w:t>-</w:t>
      </w:r>
      <w:r w:rsidR="00481283" w:rsidRPr="000363F9">
        <w:rPr>
          <w:rFonts w:ascii="Arial" w:eastAsia="Times New Roman" w:hAnsi="Arial" w:cs="Arial"/>
        </w:rPr>
        <w:t xml:space="preserve"> sector targets. </w:t>
      </w:r>
      <w:r w:rsidR="00481283">
        <w:rPr>
          <w:rFonts w:ascii="Arial" w:eastAsia="Times New Roman" w:hAnsi="Arial" w:cs="Arial"/>
        </w:rPr>
        <w:t xml:space="preserve"> T</w:t>
      </w:r>
      <w:r w:rsidR="00481283" w:rsidRPr="000363F9">
        <w:rPr>
          <w:rFonts w:ascii="Arial" w:eastAsia="Times New Roman" w:hAnsi="Arial" w:cs="Arial"/>
        </w:rPr>
        <w:t>he total, forest restoration, reforestation</w:t>
      </w:r>
      <w:r w:rsidR="00342127">
        <w:rPr>
          <w:rFonts w:ascii="Arial" w:eastAsia="Times New Roman" w:hAnsi="Arial" w:cs="Arial"/>
        </w:rPr>
        <w:t>,</w:t>
      </w:r>
      <w:r w:rsidR="00481283" w:rsidRPr="000363F9">
        <w:rPr>
          <w:rFonts w:ascii="Arial" w:eastAsia="Times New Roman" w:hAnsi="Arial" w:cs="Arial"/>
        </w:rPr>
        <w:t xml:space="preserve"> </w:t>
      </w:r>
      <w:r w:rsidR="00342127" w:rsidRPr="000363F9">
        <w:rPr>
          <w:rFonts w:ascii="Arial" w:eastAsia="Times New Roman" w:hAnsi="Arial" w:cs="Arial"/>
        </w:rPr>
        <w:t xml:space="preserve">and afforestation </w:t>
      </w:r>
      <w:r w:rsidR="00481283" w:rsidRPr="000363F9">
        <w:rPr>
          <w:rFonts w:ascii="Arial" w:eastAsia="Times New Roman" w:hAnsi="Arial" w:cs="Arial"/>
        </w:rPr>
        <w:t xml:space="preserve">pledges </w:t>
      </w:r>
      <w:r w:rsidR="000F65F7">
        <w:rPr>
          <w:rFonts w:ascii="Arial" w:eastAsia="Times New Roman" w:hAnsi="Arial" w:cs="Arial"/>
        </w:rPr>
        <w:t>are</w:t>
      </w:r>
      <w:r w:rsidR="00481283" w:rsidRPr="000363F9">
        <w:rPr>
          <w:rFonts w:ascii="Arial" w:eastAsia="Times New Roman" w:hAnsi="Arial" w:cs="Arial"/>
        </w:rPr>
        <w:t xml:space="preserve"> estimated at 121.7 million hectares—equal to 41% of the 300</w:t>
      </w:r>
      <w:r w:rsidR="00F31A65">
        <w:rPr>
          <w:rFonts w:ascii="Arial" w:eastAsia="Times New Roman" w:hAnsi="Arial" w:cs="Arial"/>
        </w:rPr>
        <w:t>-</w:t>
      </w:r>
      <w:r w:rsidR="00481283" w:rsidRPr="000363F9">
        <w:rPr>
          <w:rFonts w:ascii="Arial" w:eastAsia="Times New Roman" w:hAnsi="Arial" w:cs="Arial"/>
        </w:rPr>
        <w:t>million</w:t>
      </w:r>
      <w:r w:rsidR="00F31A65">
        <w:rPr>
          <w:rFonts w:ascii="Arial" w:eastAsia="Times New Roman" w:hAnsi="Arial" w:cs="Arial"/>
        </w:rPr>
        <w:t>-</w:t>
      </w:r>
      <w:r w:rsidR="000F65F7" w:rsidRPr="000F65F7">
        <w:rPr>
          <w:rFonts w:ascii="Arial" w:eastAsia="Times New Roman" w:hAnsi="Arial" w:cs="Arial"/>
        </w:rPr>
        <w:t>hectare</w:t>
      </w:r>
      <w:r w:rsidR="000F65F7" w:rsidRPr="000F65F7" w:rsidDel="000F65F7">
        <w:rPr>
          <w:rFonts w:ascii="Arial" w:eastAsia="Times New Roman" w:hAnsi="Arial" w:cs="Arial"/>
        </w:rPr>
        <w:t xml:space="preserve"> </w:t>
      </w:r>
      <w:r w:rsidR="00481283" w:rsidRPr="000363F9">
        <w:rPr>
          <w:rFonts w:ascii="Arial" w:eastAsia="Times New Roman" w:hAnsi="Arial" w:cs="Arial"/>
        </w:rPr>
        <w:t xml:space="preserve">2030 restoration target.  The specificity of </w:t>
      </w:r>
      <w:r w:rsidR="00481283">
        <w:rPr>
          <w:rFonts w:ascii="Arial" w:eastAsia="Times New Roman" w:hAnsi="Arial" w:cs="Arial"/>
        </w:rPr>
        <w:t>forestation and restoration</w:t>
      </w:r>
      <w:r w:rsidR="00481283" w:rsidRPr="000363F9">
        <w:rPr>
          <w:rFonts w:ascii="Arial" w:eastAsia="Times New Roman" w:hAnsi="Arial" w:cs="Arial"/>
        </w:rPr>
        <w:t xml:space="preserve"> pledges vary significantly, with some having explicit hectare targets, regions</w:t>
      </w:r>
      <w:r w:rsidR="000F65F7">
        <w:rPr>
          <w:rFonts w:ascii="Arial" w:eastAsia="Times New Roman" w:hAnsi="Arial" w:cs="Arial"/>
        </w:rPr>
        <w:t>,</w:t>
      </w:r>
      <w:r w:rsidR="00481283" w:rsidRPr="000363F9">
        <w:rPr>
          <w:rFonts w:ascii="Arial" w:eastAsia="Times New Roman" w:hAnsi="Arial" w:cs="Arial"/>
        </w:rPr>
        <w:t xml:space="preserve"> and timelines, and others providing a percentage</w:t>
      </w:r>
      <w:r w:rsidR="00342127">
        <w:rPr>
          <w:rFonts w:ascii="Arial" w:eastAsia="Times New Roman" w:hAnsi="Arial" w:cs="Arial"/>
        </w:rPr>
        <w:t>-of-</w:t>
      </w:r>
      <w:r w:rsidR="00481283" w:rsidRPr="000363F9">
        <w:rPr>
          <w:rFonts w:ascii="Arial" w:eastAsia="Times New Roman" w:hAnsi="Arial" w:cs="Arial"/>
        </w:rPr>
        <w:t>forest</w:t>
      </w:r>
      <w:r w:rsidR="00342127">
        <w:rPr>
          <w:rFonts w:ascii="Arial" w:eastAsia="Times New Roman" w:hAnsi="Arial" w:cs="Arial"/>
        </w:rPr>
        <w:t>-</w:t>
      </w:r>
      <w:r w:rsidR="00481283" w:rsidRPr="000363F9">
        <w:rPr>
          <w:rFonts w:ascii="Arial" w:eastAsia="Times New Roman" w:hAnsi="Arial" w:cs="Arial"/>
        </w:rPr>
        <w:t xml:space="preserve">cover goal for the country or targets conditional on support. </w:t>
      </w:r>
      <w:r w:rsidR="00481283">
        <w:rPr>
          <w:rFonts w:ascii="Arial" w:eastAsia="Times New Roman" w:hAnsi="Arial" w:cs="Arial"/>
        </w:rPr>
        <w:t xml:space="preserve"> Our rough</w:t>
      </w:r>
      <w:r w:rsidR="00481283" w:rsidRPr="000363F9">
        <w:rPr>
          <w:rFonts w:ascii="Arial" w:eastAsia="Times New Roman" w:hAnsi="Arial" w:cs="Arial"/>
        </w:rPr>
        <w:t xml:space="preserve"> estimate provides a </w:t>
      </w:r>
      <w:r w:rsidR="00481283" w:rsidRPr="000363F9">
        <w:rPr>
          <w:rFonts w:ascii="Arial" w:eastAsia="Times New Roman" w:hAnsi="Arial" w:cs="Arial"/>
        </w:rPr>
        <w:lastRenderedPageBreak/>
        <w:t>glimpse of the potential restoration efforts underway, and shows a path for reaching the 2030 target.</w:t>
      </w:r>
    </w:p>
    <w:p w14:paraId="73F93999" w14:textId="77777777" w:rsidR="00481283" w:rsidRPr="00E717B4" w:rsidRDefault="00481283" w:rsidP="00180ED1">
      <w:pPr>
        <w:pStyle w:val="Caption"/>
        <w:keepNext/>
        <w:spacing w:after="120"/>
        <w:rPr>
          <w:rFonts w:ascii="Arial" w:hAnsi="Arial" w:cs="Arial"/>
          <w:color w:val="auto"/>
          <w:sz w:val="22"/>
          <w:szCs w:val="22"/>
        </w:rPr>
      </w:pPr>
      <w:r w:rsidRPr="00E717B4">
        <w:rPr>
          <w:rFonts w:ascii="Arial" w:hAnsi="Arial" w:cs="Arial"/>
          <w:color w:val="auto"/>
          <w:sz w:val="22"/>
          <w:szCs w:val="22"/>
        </w:rPr>
        <w:t>Data Gaps and Limitations</w:t>
      </w:r>
      <w:bookmarkEnd w:id="10"/>
    </w:p>
    <w:p w14:paraId="3B2399F2" w14:textId="77777777" w:rsidR="000F65F7" w:rsidRPr="00E717B4" w:rsidRDefault="000F65F7" w:rsidP="000F65F7">
      <w:pPr>
        <w:rPr>
          <w:rFonts w:ascii="Arial" w:hAnsi="Arial" w:cs="Arial"/>
        </w:rPr>
      </w:pPr>
      <w:r w:rsidRPr="00E717B4">
        <w:rPr>
          <w:rFonts w:ascii="Arial" w:hAnsi="Arial" w:cs="Arial"/>
        </w:rPr>
        <w:t>Information on specific restoration activities and initiatives is currently spread across a number of databases, including those provided by the United Nations Environmental Programme World Conservation Monitoring Center and the Society for Ecological Restoration.  Standardizing this information, and compiling global data</w:t>
      </w:r>
      <w:r w:rsidR="00CE0B74" w:rsidRPr="00E717B4">
        <w:rPr>
          <w:rFonts w:ascii="Arial" w:hAnsi="Arial" w:cs="Arial"/>
        </w:rPr>
        <w:t>,</w:t>
      </w:r>
      <w:r w:rsidRPr="00E717B4">
        <w:rPr>
          <w:rFonts w:ascii="Arial" w:hAnsi="Arial" w:cs="Arial"/>
        </w:rPr>
        <w:t xml:space="preserve"> would make it possible to present global aggregates with greater confidence.</w:t>
      </w:r>
    </w:p>
    <w:p w14:paraId="5FD59A06" w14:textId="77777777" w:rsidR="000F65F7" w:rsidRPr="00DE6190" w:rsidRDefault="000F65F7" w:rsidP="00E717B4"/>
    <w:p w14:paraId="2082D277" w14:textId="77777777" w:rsidR="00481283" w:rsidRDefault="00481283" w:rsidP="00E717B4">
      <w:pPr>
        <w:pStyle w:val="MediumGrid1-Accent21"/>
        <w:spacing w:before="120" w:after="120" w:line="276" w:lineRule="auto"/>
        <w:ind w:left="0"/>
        <w:rPr>
          <w:rFonts w:ascii="Arial" w:hAnsi="Arial" w:cs="Arial"/>
          <w:b/>
        </w:rPr>
      </w:pPr>
    </w:p>
    <w:p w14:paraId="55D0E37D" w14:textId="77777777" w:rsidR="00481283" w:rsidRPr="00A51573"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6: </w:t>
      </w:r>
      <w:r w:rsidRPr="00EA5396">
        <w:rPr>
          <w:rFonts w:ascii="Arial" w:hAnsi="Arial" w:cs="Arial"/>
          <w:b/>
        </w:rPr>
        <w:t>Include ambitious, quantitative forest conservation and restoration targets for 2030 in the post-2015 global development framework, as part of new international sustainable development goals</w:t>
      </w:r>
    </w:p>
    <w:p w14:paraId="49B41E75" w14:textId="77777777" w:rsidR="00481283" w:rsidRPr="00491823" w:rsidRDefault="00481283" w:rsidP="00797B0D">
      <w:pPr>
        <w:spacing w:before="120" w:after="120"/>
        <w:rPr>
          <w:rFonts w:ascii="Arial" w:eastAsia="Times New Roman" w:hAnsi="Arial" w:cs="Arial"/>
          <w:i/>
        </w:rPr>
      </w:pPr>
      <w:r w:rsidRPr="00491823">
        <w:rPr>
          <w:rFonts w:ascii="Arial" w:eastAsia="Times New Roman" w:hAnsi="Arial" w:cs="Arial"/>
          <w:i/>
        </w:rPr>
        <w:t>Key messages:</w:t>
      </w:r>
    </w:p>
    <w:p w14:paraId="1E014580" w14:textId="416DC3E0" w:rsidR="00481283" w:rsidRPr="00491823" w:rsidRDefault="00481283" w:rsidP="00886B20">
      <w:pPr>
        <w:pStyle w:val="ListParagraph"/>
        <w:numPr>
          <w:ilvl w:val="0"/>
          <w:numId w:val="42"/>
        </w:numPr>
        <w:spacing w:before="120" w:after="120"/>
        <w:rPr>
          <w:rFonts w:ascii="Arial" w:eastAsia="Times New Roman" w:hAnsi="Arial" w:cs="Arial"/>
          <w:i/>
        </w:rPr>
      </w:pPr>
      <w:r w:rsidRPr="00EF2C52">
        <w:rPr>
          <w:rFonts w:ascii="Arial" w:eastAsia="Times New Roman" w:hAnsi="Arial" w:cs="Arial"/>
          <w:i/>
        </w:rPr>
        <w:t>An ambitious</w:t>
      </w:r>
      <w:r>
        <w:rPr>
          <w:rFonts w:ascii="Arial" w:eastAsia="Times New Roman" w:hAnsi="Arial" w:cs="Arial"/>
          <w:i/>
        </w:rPr>
        <w:t xml:space="preserve"> and quantitative target for forest conservation has been adopted as part of the Sustainable Development Goals</w:t>
      </w:r>
      <w:r w:rsidR="00BA3862">
        <w:rPr>
          <w:rFonts w:ascii="Arial" w:eastAsia="Times New Roman" w:hAnsi="Arial" w:cs="Arial"/>
          <w:i/>
        </w:rPr>
        <w:t>, namely</w:t>
      </w:r>
      <w:r>
        <w:rPr>
          <w:rFonts w:ascii="Arial" w:eastAsia="Times New Roman" w:hAnsi="Arial" w:cs="Arial"/>
          <w:i/>
        </w:rPr>
        <w:t xml:space="preserve"> to halt deforestation by 2020.</w:t>
      </w:r>
    </w:p>
    <w:p w14:paraId="31D3EE8E" w14:textId="77777777" w:rsidR="00481283" w:rsidRPr="00491823" w:rsidRDefault="00857EAA" w:rsidP="00886B20">
      <w:pPr>
        <w:pStyle w:val="ListParagraph"/>
        <w:numPr>
          <w:ilvl w:val="0"/>
          <w:numId w:val="42"/>
        </w:numPr>
        <w:spacing w:before="120" w:after="120"/>
        <w:rPr>
          <w:rFonts w:ascii="Arial" w:eastAsia="Times New Roman" w:hAnsi="Arial" w:cs="Arial"/>
        </w:rPr>
      </w:pPr>
      <w:r>
        <w:rPr>
          <w:rFonts w:ascii="Arial" w:eastAsia="Times New Roman" w:hAnsi="Arial" w:cs="Arial"/>
          <w:i/>
        </w:rPr>
        <w:t>However, no</w:t>
      </w:r>
      <w:r w:rsidR="00481283">
        <w:rPr>
          <w:rFonts w:ascii="Arial" w:eastAsia="Times New Roman" w:hAnsi="Arial" w:cs="Arial"/>
          <w:i/>
        </w:rPr>
        <w:t xml:space="preserve"> ambitious and quantitative target for </w:t>
      </w:r>
      <w:r w:rsidR="00F31A65">
        <w:rPr>
          <w:rFonts w:ascii="Arial" w:eastAsia="Times New Roman" w:hAnsi="Arial" w:cs="Arial"/>
          <w:i/>
        </w:rPr>
        <w:t xml:space="preserve">forest </w:t>
      </w:r>
      <w:r w:rsidR="00481283">
        <w:rPr>
          <w:rFonts w:ascii="Arial" w:eastAsia="Times New Roman" w:hAnsi="Arial" w:cs="Arial"/>
          <w:i/>
        </w:rPr>
        <w:t>restoration has been adopted.</w:t>
      </w:r>
    </w:p>
    <w:p w14:paraId="2A739A20" w14:textId="77777777" w:rsidR="00481283" w:rsidRDefault="00481283" w:rsidP="00797B0D">
      <w:pPr>
        <w:spacing w:before="120" w:after="120"/>
        <w:rPr>
          <w:rFonts w:ascii="Arial" w:hAnsi="Arial" w:cs="Arial"/>
        </w:rPr>
      </w:pPr>
      <w:r w:rsidRPr="007512C9">
        <w:rPr>
          <w:rFonts w:ascii="Arial" w:eastAsia="Times New Roman" w:hAnsi="Arial" w:cs="Arial"/>
        </w:rPr>
        <w:t xml:space="preserve">The </w:t>
      </w:r>
      <w:r w:rsidRPr="00500239">
        <w:rPr>
          <w:rFonts w:ascii="Arial" w:eastAsia="Times New Roman" w:hAnsi="Arial" w:cs="Arial"/>
        </w:rPr>
        <w:t>Sustainable Development Goals (SDGs)</w:t>
      </w:r>
      <w:r w:rsidR="00CE0B74" w:rsidRPr="00500239">
        <w:rPr>
          <w:rFonts w:ascii="Arial" w:eastAsia="Times New Roman" w:hAnsi="Arial" w:cs="Arial"/>
        </w:rPr>
        <w:t>,</w:t>
      </w:r>
      <w:r w:rsidRPr="00500239">
        <w:rPr>
          <w:rFonts w:ascii="Arial" w:eastAsia="Times New Roman" w:hAnsi="Arial" w:cs="Arial"/>
        </w:rPr>
        <w:t xml:space="preserve"> adopted on September 25, 2015, replace and amend the Millennium Development Goals</w:t>
      </w:r>
      <w:r w:rsidRPr="003C3D9F">
        <w:rPr>
          <w:rFonts w:ascii="Arial" w:eastAsia="Times New Roman" w:hAnsi="Arial" w:cs="Arial"/>
        </w:rPr>
        <w:t>, which expire in 2015</w:t>
      </w:r>
      <w:r>
        <w:rPr>
          <w:rFonts w:ascii="Arial" w:eastAsia="Times New Roman" w:hAnsi="Arial" w:cs="Arial"/>
        </w:rPr>
        <w:t xml:space="preserve">.  </w:t>
      </w:r>
      <w:r w:rsidR="00CE0B74">
        <w:rPr>
          <w:rFonts w:ascii="Arial" w:eastAsia="Times New Roman" w:hAnsi="Arial" w:cs="Arial"/>
        </w:rPr>
        <w:t>I</w:t>
      </w:r>
      <w:r w:rsidRPr="003C3D9F">
        <w:rPr>
          <w:rFonts w:ascii="Arial" w:eastAsia="Times New Roman" w:hAnsi="Arial" w:cs="Arial"/>
        </w:rPr>
        <w:t xml:space="preserve">ndicators to monitor implementation </w:t>
      </w:r>
      <w:r w:rsidR="00342127">
        <w:rPr>
          <w:rFonts w:ascii="Arial" w:eastAsia="Times New Roman" w:hAnsi="Arial" w:cs="Arial"/>
        </w:rPr>
        <w:t xml:space="preserve">of the SDGs </w:t>
      </w:r>
      <w:r w:rsidRPr="003C3D9F">
        <w:rPr>
          <w:rFonts w:ascii="Arial" w:eastAsia="Times New Roman" w:hAnsi="Arial" w:cs="Arial"/>
        </w:rPr>
        <w:t>are under development by a</w:t>
      </w:r>
      <w:r w:rsidR="00CE0B74">
        <w:rPr>
          <w:rFonts w:ascii="Arial" w:eastAsia="Times New Roman" w:hAnsi="Arial" w:cs="Arial"/>
        </w:rPr>
        <w:t xml:space="preserve"> U</w:t>
      </w:r>
      <w:r w:rsidR="00F31A65">
        <w:rPr>
          <w:rFonts w:ascii="Arial" w:eastAsia="Times New Roman" w:hAnsi="Arial" w:cs="Arial"/>
        </w:rPr>
        <w:t xml:space="preserve">nited </w:t>
      </w:r>
      <w:r w:rsidR="00CE0B74">
        <w:rPr>
          <w:rFonts w:ascii="Arial" w:eastAsia="Times New Roman" w:hAnsi="Arial" w:cs="Arial"/>
        </w:rPr>
        <w:t>N</w:t>
      </w:r>
      <w:r w:rsidR="00F31A65">
        <w:rPr>
          <w:rFonts w:ascii="Arial" w:eastAsia="Times New Roman" w:hAnsi="Arial" w:cs="Arial"/>
        </w:rPr>
        <w:t>ations</w:t>
      </w:r>
      <w:r w:rsidR="00CE0B74">
        <w:rPr>
          <w:rFonts w:ascii="Arial" w:eastAsia="Times New Roman" w:hAnsi="Arial" w:cs="Arial"/>
        </w:rPr>
        <w:t xml:space="preserve"> </w:t>
      </w:r>
      <w:r w:rsidR="00F31A65" w:rsidRPr="003C3D9F">
        <w:rPr>
          <w:rFonts w:ascii="Arial" w:eastAsia="Times New Roman" w:hAnsi="Arial" w:cs="Arial"/>
        </w:rPr>
        <w:t>inter-agency expert group</w:t>
      </w:r>
      <w:r w:rsidRPr="003C3D9F">
        <w:rPr>
          <w:rFonts w:ascii="Arial" w:eastAsia="Times New Roman" w:hAnsi="Arial" w:cs="Arial"/>
        </w:rPr>
        <w:t>.</w:t>
      </w:r>
      <w:r>
        <w:rPr>
          <w:rFonts w:ascii="Arial" w:eastAsia="Times New Roman" w:hAnsi="Arial" w:cs="Arial"/>
        </w:rPr>
        <w:t xml:space="preserve">  </w:t>
      </w:r>
      <w:r w:rsidR="00CE0B74">
        <w:rPr>
          <w:rFonts w:ascii="Arial" w:eastAsia="Times New Roman" w:hAnsi="Arial" w:cs="Arial"/>
        </w:rPr>
        <w:t xml:space="preserve">Meanwhile, </w:t>
      </w:r>
      <w:r w:rsidRPr="00B64343">
        <w:rPr>
          <w:rFonts w:ascii="Arial" w:hAnsi="Arial" w:cs="Arial"/>
        </w:rPr>
        <w:t xml:space="preserve">we </w:t>
      </w:r>
      <w:r w:rsidR="00F31A65">
        <w:rPr>
          <w:rFonts w:ascii="Arial" w:hAnsi="Arial" w:cs="Arial"/>
        </w:rPr>
        <w:t xml:space="preserve">can </w:t>
      </w:r>
      <w:r w:rsidRPr="00B64343">
        <w:rPr>
          <w:rFonts w:ascii="Arial" w:hAnsi="Arial" w:cs="Arial"/>
        </w:rPr>
        <w:t xml:space="preserve">assess the </w:t>
      </w:r>
      <w:r>
        <w:rPr>
          <w:rFonts w:ascii="Arial" w:hAnsi="Arial" w:cs="Arial"/>
        </w:rPr>
        <w:t>extent</w:t>
      </w:r>
      <w:r w:rsidRPr="00B64343">
        <w:rPr>
          <w:rFonts w:ascii="Arial" w:hAnsi="Arial" w:cs="Arial"/>
        </w:rPr>
        <w:t xml:space="preserve"> to which NYDF Goal 6 is reflected in the SDGs based on two indicators:</w:t>
      </w:r>
    </w:p>
    <w:p w14:paraId="2FEC7D9D" w14:textId="77777777" w:rsidR="00481283" w:rsidRDefault="00481283" w:rsidP="00797B0D">
      <w:pPr>
        <w:spacing w:before="120" w:after="120"/>
        <w:rPr>
          <w:rFonts w:ascii="Arial" w:hAnsi="Arial" w:cs="Arial"/>
        </w:rPr>
      </w:pPr>
      <w:r w:rsidRPr="00B64343">
        <w:rPr>
          <w:rFonts w:ascii="Arial" w:hAnsi="Arial" w:cs="Arial"/>
          <w:b/>
        </w:rPr>
        <w:t>Indicator 1</w:t>
      </w:r>
      <w:r>
        <w:rPr>
          <w:rFonts w:ascii="Arial" w:hAnsi="Arial" w:cs="Arial"/>
        </w:rPr>
        <w:t>.</w:t>
      </w:r>
      <w:r w:rsidRPr="00B64343">
        <w:rPr>
          <w:rFonts w:ascii="Arial" w:hAnsi="Arial" w:cs="Arial"/>
        </w:rPr>
        <w:t xml:space="preserve"> </w:t>
      </w:r>
      <w:r w:rsidRPr="00491823">
        <w:rPr>
          <w:rFonts w:ascii="Arial" w:hAnsi="Arial" w:cs="Arial"/>
        </w:rPr>
        <w:t xml:space="preserve">Inclusion in the </w:t>
      </w:r>
      <w:r>
        <w:rPr>
          <w:rFonts w:ascii="Arial" w:hAnsi="Arial" w:cs="Arial"/>
        </w:rPr>
        <w:t>SDGs</w:t>
      </w:r>
      <w:r w:rsidRPr="00491823">
        <w:rPr>
          <w:rFonts w:ascii="Arial" w:hAnsi="Arial" w:cs="Arial"/>
        </w:rPr>
        <w:t xml:space="preserve"> of an ambitious, quantitative 2030 target for forest conservation.</w:t>
      </w:r>
    </w:p>
    <w:p w14:paraId="1E9BCE86" w14:textId="77777777" w:rsidR="00481283" w:rsidRPr="00B64343" w:rsidRDefault="00481283" w:rsidP="00797B0D">
      <w:pPr>
        <w:spacing w:before="120" w:after="120"/>
        <w:rPr>
          <w:rFonts w:ascii="Arial" w:hAnsi="Arial" w:cs="Arial"/>
          <w:b/>
        </w:rPr>
      </w:pPr>
      <w:r w:rsidRPr="00B64343">
        <w:rPr>
          <w:rFonts w:ascii="Arial" w:hAnsi="Arial" w:cs="Arial"/>
          <w:b/>
        </w:rPr>
        <w:t xml:space="preserve">Indicator 2. </w:t>
      </w:r>
      <w:r w:rsidRPr="00B64343">
        <w:rPr>
          <w:rFonts w:ascii="Arial" w:hAnsi="Arial" w:cs="Arial"/>
        </w:rPr>
        <w:t xml:space="preserve">Inclusion </w:t>
      </w:r>
      <w:r>
        <w:rPr>
          <w:rFonts w:ascii="Arial" w:hAnsi="Arial" w:cs="Arial"/>
        </w:rPr>
        <w:t xml:space="preserve">in the SDGs of </w:t>
      </w:r>
      <w:r w:rsidRPr="00B64343">
        <w:rPr>
          <w:rFonts w:ascii="Arial" w:hAnsi="Arial" w:cs="Arial"/>
        </w:rPr>
        <w:t>an ambitious, quantitative 2030 target for forest restoration</w:t>
      </w:r>
      <w:r>
        <w:rPr>
          <w:rFonts w:ascii="Arial" w:hAnsi="Arial" w:cs="Arial"/>
        </w:rPr>
        <w:t xml:space="preserve"> </w:t>
      </w:r>
    </w:p>
    <w:p w14:paraId="5A4EA007" w14:textId="77777777" w:rsidR="00481283" w:rsidRPr="00B64343" w:rsidRDefault="00481283" w:rsidP="00797B0D">
      <w:pPr>
        <w:rPr>
          <w:rFonts w:ascii="Arial" w:hAnsi="Arial" w:cs="Arial"/>
        </w:rPr>
      </w:pPr>
      <w:r>
        <w:rPr>
          <w:rFonts w:ascii="Arial" w:hAnsi="Arial" w:cs="Arial"/>
        </w:rPr>
        <w:t>SDG 15 aims to:</w:t>
      </w:r>
    </w:p>
    <w:p w14:paraId="155E12F9" w14:textId="77777777" w:rsidR="00481283" w:rsidRPr="00B64343" w:rsidRDefault="00481283" w:rsidP="00797B0D">
      <w:pPr>
        <w:ind w:left="284" w:right="237"/>
        <w:rPr>
          <w:rFonts w:ascii="Arial" w:hAnsi="Arial" w:cs="Arial"/>
        </w:rPr>
      </w:pPr>
      <w:r w:rsidRPr="00B64343">
        <w:rPr>
          <w:rFonts w:ascii="Arial" w:hAnsi="Arial" w:cs="Arial"/>
        </w:rPr>
        <w:t>Protect, restore</w:t>
      </w:r>
      <w:r>
        <w:rPr>
          <w:rFonts w:ascii="Arial" w:hAnsi="Arial" w:cs="Arial"/>
        </w:rPr>
        <w:t>,</w:t>
      </w:r>
      <w:r w:rsidRPr="00B64343">
        <w:rPr>
          <w:rFonts w:ascii="Arial" w:hAnsi="Arial" w:cs="Arial"/>
        </w:rPr>
        <w:t xml:space="preserve"> and promote sustainable use of terrestrial ecosystems, sustainably manage forests, combat desertification, and halt and reverse land degradation and halt biodiversity loss.</w:t>
      </w:r>
    </w:p>
    <w:p w14:paraId="550A998C" w14:textId="77777777" w:rsidR="00481283" w:rsidRPr="00B64343" w:rsidRDefault="00481283" w:rsidP="00797B0D">
      <w:pPr>
        <w:rPr>
          <w:rFonts w:ascii="Arial" w:hAnsi="Arial" w:cs="Arial"/>
        </w:rPr>
      </w:pPr>
      <w:r>
        <w:rPr>
          <w:rFonts w:ascii="Arial" w:hAnsi="Arial" w:cs="Arial"/>
        </w:rPr>
        <w:t>Two of the nine</w:t>
      </w:r>
      <w:r w:rsidRPr="00B64343">
        <w:rPr>
          <w:rFonts w:ascii="Arial" w:hAnsi="Arial" w:cs="Arial"/>
        </w:rPr>
        <w:t xml:space="preserve"> targets </w:t>
      </w:r>
      <w:r>
        <w:rPr>
          <w:rFonts w:ascii="Arial" w:hAnsi="Arial" w:cs="Arial"/>
        </w:rPr>
        <w:t xml:space="preserve">under SDG 15 </w:t>
      </w:r>
      <w:r w:rsidR="00F31A65">
        <w:rPr>
          <w:rFonts w:ascii="Arial" w:hAnsi="Arial" w:cs="Arial"/>
        </w:rPr>
        <w:t xml:space="preserve">are </w:t>
      </w:r>
      <w:r w:rsidRPr="00B64343">
        <w:rPr>
          <w:rFonts w:ascii="Arial" w:hAnsi="Arial" w:cs="Arial"/>
        </w:rPr>
        <w:t xml:space="preserve">relevant to the </w:t>
      </w:r>
      <w:r>
        <w:rPr>
          <w:rFonts w:ascii="Arial" w:hAnsi="Arial" w:cs="Arial"/>
        </w:rPr>
        <w:t>NYDF</w:t>
      </w:r>
      <w:r w:rsidRPr="00B64343">
        <w:rPr>
          <w:rFonts w:ascii="Arial" w:hAnsi="Arial" w:cs="Arial"/>
        </w:rPr>
        <w:t>:</w:t>
      </w:r>
    </w:p>
    <w:p w14:paraId="12B16774" w14:textId="77777777" w:rsidR="00481283" w:rsidRPr="001C0BBA" w:rsidRDefault="00481283" w:rsidP="00797B0D">
      <w:pPr>
        <w:spacing w:after="120"/>
        <w:ind w:left="284" w:right="521"/>
        <w:rPr>
          <w:rFonts w:ascii="Arial" w:hAnsi="Arial" w:cs="Arial"/>
        </w:rPr>
      </w:pPr>
      <w:r w:rsidRPr="001C0BBA">
        <w:rPr>
          <w:rFonts w:ascii="Arial" w:hAnsi="Arial" w:cs="Arial"/>
        </w:rPr>
        <w:t>Target 15.</w:t>
      </w:r>
      <w:r w:rsidR="00F31A65" w:rsidRPr="001C0BBA">
        <w:rPr>
          <w:rFonts w:ascii="Arial" w:hAnsi="Arial" w:cs="Arial"/>
        </w:rPr>
        <w:t>1</w:t>
      </w:r>
      <w:r w:rsidR="00342127">
        <w:rPr>
          <w:rFonts w:ascii="Arial" w:hAnsi="Arial" w:cs="Arial"/>
        </w:rPr>
        <w:t xml:space="preserve">: </w:t>
      </w:r>
      <w:r w:rsidRPr="001C0BBA">
        <w:rPr>
          <w:rFonts w:ascii="Arial" w:hAnsi="Arial" w:cs="Arial"/>
        </w:rPr>
        <w:t xml:space="preserve">                         </w:t>
      </w:r>
    </w:p>
    <w:p w14:paraId="3ADA8D94" w14:textId="77777777" w:rsidR="00481283" w:rsidRPr="00B64343" w:rsidRDefault="00481283" w:rsidP="00797B0D">
      <w:pPr>
        <w:ind w:left="284" w:right="521"/>
        <w:rPr>
          <w:rFonts w:ascii="Arial" w:hAnsi="Arial" w:cs="Arial"/>
        </w:rPr>
      </w:pPr>
      <w:r w:rsidRPr="00B64343">
        <w:rPr>
          <w:rFonts w:ascii="Arial" w:hAnsi="Arial" w:cs="Arial"/>
        </w:rPr>
        <w:t>By 2020, ensure the conservation, restoration</w:t>
      </w:r>
      <w:r>
        <w:rPr>
          <w:rFonts w:ascii="Arial" w:hAnsi="Arial" w:cs="Arial"/>
        </w:rPr>
        <w:t>,</w:t>
      </w:r>
      <w:r w:rsidRPr="00B64343">
        <w:rPr>
          <w:rFonts w:ascii="Arial" w:hAnsi="Arial" w:cs="Arial"/>
        </w:rPr>
        <w:t xml:space="preserve"> and sustainable use of terrestrial and inland freshwater ecosystems and their services, in particular forests, wetlands, mountains</w:t>
      </w:r>
      <w:r>
        <w:rPr>
          <w:rFonts w:ascii="Arial" w:hAnsi="Arial" w:cs="Arial"/>
        </w:rPr>
        <w:t>,</w:t>
      </w:r>
      <w:r w:rsidRPr="00B64343">
        <w:rPr>
          <w:rFonts w:ascii="Arial" w:hAnsi="Arial" w:cs="Arial"/>
        </w:rPr>
        <w:t xml:space="preserve"> and drylands, in line with obligations under international agreements.</w:t>
      </w:r>
    </w:p>
    <w:p w14:paraId="6D7648B2" w14:textId="77777777" w:rsidR="00481283" w:rsidRPr="001C0BBA" w:rsidRDefault="00481283" w:rsidP="00797B0D">
      <w:pPr>
        <w:spacing w:after="120"/>
        <w:ind w:left="284" w:right="521"/>
        <w:rPr>
          <w:rFonts w:ascii="Arial" w:hAnsi="Arial" w:cs="Arial"/>
        </w:rPr>
      </w:pPr>
      <w:r w:rsidRPr="001C0BBA">
        <w:rPr>
          <w:rFonts w:ascii="Arial" w:hAnsi="Arial" w:cs="Arial"/>
        </w:rPr>
        <w:t>Target 15.2</w:t>
      </w:r>
      <w:r w:rsidR="00342127">
        <w:rPr>
          <w:rFonts w:ascii="Arial" w:hAnsi="Arial" w:cs="Arial"/>
        </w:rPr>
        <w:t>:</w:t>
      </w:r>
      <w:r w:rsidRPr="001C0BBA">
        <w:rPr>
          <w:rFonts w:ascii="Arial" w:hAnsi="Arial" w:cs="Arial"/>
        </w:rPr>
        <w:tab/>
        <w:t xml:space="preserve">  </w:t>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r>
      <w:r w:rsidRPr="001C0BBA">
        <w:rPr>
          <w:rFonts w:ascii="Arial" w:hAnsi="Arial" w:cs="Arial"/>
        </w:rPr>
        <w:tab/>
        <w:t xml:space="preserve">  </w:t>
      </w:r>
    </w:p>
    <w:p w14:paraId="6DCFBE03" w14:textId="77777777" w:rsidR="00481283" w:rsidRPr="004F4978" w:rsidRDefault="00481283" w:rsidP="00797B0D">
      <w:pPr>
        <w:ind w:left="284" w:right="521"/>
        <w:rPr>
          <w:rFonts w:ascii="Arial" w:hAnsi="Arial" w:cs="Arial"/>
        </w:rPr>
      </w:pPr>
      <w:r w:rsidRPr="004F4978">
        <w:rPr>
          <w:rFonts w:ascii="Arial" w:hAnsi="Arial" w:cs="Arial"/>
        </w:rPr>
        <w:lastRenderedPageBreak/>
        <w:t>By 2020, promote the implementation of sustainable management of all types of forests, halt deforestation, restore degraded forests</w:t>
      </w:r>
      <w:r>
        <w:rPr>
          <w:rFonts w:ascii="Arial" w:hAnsi="Arial" w:cs="Arial"/>
        </w:rPr>
        <w:t>,</w:t>
      </w:r>
      <w:r w:rsidRPr="004F4978">
        <w:rPr>
          <w:rFonts w:ascii="Arial" w:hAnsi="Arial" w:cs="Arial"/>
        </w:rPr>
        <w:t xml:space="preserve"> and substantially increase afforestation and reforestation globally.</w:t>
      </w:r>
    </w:p>
    <w:p w14:paraId="55B961EA" w14:textId="77777777" w:rsidR="00481283" w:rsidRPr="004F4978" w:rsidRDefault="00857EAA" w:rsidP="00797B0D">
      <w:pPr>
        <w:rPr>
          <w:rFonts w:ascii="Arial" w:hAnsi="Arial" w:cs="Arial"/>
        </w:rPr>
      </w:pPr>
      <w:r w:rsidRPr="00F272A4">
        <w:rPr>
          <w:rFonts w:ascii="Arial" w:hAnsi="Arial" w:cs="Arial"/>
          <w:i/>
        </w:rPr>
        <w:t>Indicator 1</w:t>
      </w:r>
      <w:r>
        <w:rPr>
          <w:rFonts w:ascii="Arial" w:hAnsi="Arial" w:cs="Arial"/>
        </w:rPr>
        <w:t xml:space="preserve">. </w:t>
      </w:r>
      <w:r w:rsidR="00481283">
        <w:rPr>
          <w:rFonts w:ascii="Arial" w:hAnsi="Arial" w:cs="Arial"/>
        </w:rPr>
        <w:t>H</w:t>
      </w:r>
      <w:r w:rsidR="00481283" w:rsidRPr="004F4978">
        <w:rPr>
          <w:rFonts w:ascii="Arial" w:hAnsi="Arial" w:cs="Arial"/>
        </w:rPr>
        <w:t>alt</w:t>
      </w:r>
      <w:r w:rsidR="00CE0B74">
        <w:rPr>
          <w:rFonts w:ascii="Arial" w:hAnsi="Arial" w:cs="Arial"/>
        </w:rPr>
        <w:t>ing</w:t>
      </w:r>
      <w:r w:rsidR="00481283" w:rsidRPr="004F4978">
        <w:rPr>
          <w:rFonts w:ascii="Arial" w:hAnsi="Arial" w:cs="Arial"/>
        </w:rPr>
        <w:t xml:space="preserve"> deforestation by 2020 </w:t>
      </w:r>
      <w:r w:rsidR="00A86694">
        <w:rPr>
          <w:rFonts w:ascii="Arial" w:hAnsi="Arial" w:cs="Arial"/>
        </w:rPr>
        <w:t xml:space="preserve">is </w:t>
      </w:r>
      <w:r w:rsidR="00342127">
        <w:rPr>
          <w:rFonts w:ascii="Arial" w:hAnsi="Arial" w:cs="Arial"/>
        </w:rPr>
        <w:t xml:space="preserve">given </w:t>
      </w:r>
      <w:r w:rsidR="00481283" w:rsidRPr="004F4978">
        <w:rPr>
          <w:rFonts w:ascii="Arial" w:hAnsi="Arial" w:cs="Arial"/>
        </w:rPr>
        <w:t xml:space="preserve">in Target 15.2 </w:t>
      </w:r>
      <w:r w:rsidR="00A86694">
        <w:rPr>
          <w:rFonts w:ascii="Arial" w:hAnsi="Arial" w:cs="Arial"/>
        </w:rPr>
        <w:t>a</w:t>
      </w:r>
      <w:r w:rsidR="00481283">
        <w:rPr>
          <w:rFonts w:ascii="Arial" w:hAnsi="Arial" w:cs="Arial"/>
        </w:rPr>
        <w:t>s</w:t>
      </w:r>
      <w:r w:rsidR="00481283" w:rsidRPr="004F4978">
        <w:rPr>
          <w:rFonts w:ascii="Arial" w:hAnsi="Arial" w:cs="Arial"/>
        </w:rPr>
        <w:t xml:space="preserve"> a forest conservation target. </w:t>
      </w:r>
      <w:r w:rsidR="00481283">
        <w:rPr>
          <w:rFonts w:ascii="Arial" w:hAnsi="Arial" w:cs="Arial"/>
        </w:rPr>
        <w:t>It</w:t>
      </w:r>
      <w:r w:rsidR="00481283" w:rsidRPr="004F4978">
        <w:rPr>
          <w:rFonts w:ascii="Arial" w:hAnsi="Arial" w:cs="Arial"/>
        </w:rPr>
        <w:t xml:space="preserve"> is quanti</w:t>
      </w:r>
      <w:r w:rsidR="00481283">
        <w:rPr>
          <w:rFonts w:ascii="Arial" w:hAnsi="Arial" w:cs="Arial"/>
        </w:rPr>
        <w:t>tative</w:t>
      </w:r>
      <w:r w:rsidR="00481283" w:rsidRPr="004F4978">
        <w:rPr>
          <w:rFonts w:ascii="Arial" w:hAnsi="Arial" w:cs="Arial"/>
        </w:rPr>
        <w:t xml:space="preserve"> </w:t>
      </w:r>
      <w:r w:rsidR="00481283">
        <w:rPr>
          <w:rFonts w:ascii="Arial" w:hAnsi="Arial" w:cs="Arial"/>
        </w:rPr>
        <w:t>and</w:t>
      </w:r>
      <w:r w:rsidR="00481283" w:rsidRPr="004F4978">
        <w:rPr>
          <w:rFonts w:ascii="Arial" w:hAnsi="Arial" w:cs="Arial"/>
        </w:rPr>
        <w:t xml:space="preserve"> </w:t>
      </w:r>
      <w:r w:rsidR="00A86694">
        <w:rPr>
          <w:rFonts w:ascii="Arial" w:hAnsi="Arial" w:cs="Arial"/>
        </w:rPr>
        <w:t xml:space="preserve">would </w:t>
      </w:r>
      <w:r w:rsidR="00481283">
        <w:rPr>
          <w:rFonts w:ascii="Arial" w:hAnsi="Arial" w:cs="Arial"/>
        </w:rPr>
        <w:t>reduce</w:t>
      </w:r>
      <w:r w:rsidR="00481283" w:rsidRPr="004F4978">
        <w:rPr>
          <w:rFonts w:ascii="Arial" w:hAnsi="Arial" w:cs="Arial"/>
        </w:rPr>
        <w:t xml:space="preserve"> global deforestation to </w:t>
      </w:r>
      <w:r w:rsidR="00481283">
        <w:rPr>
          <w:rFonts w:ascii="Arial" w:hAnsi="Arial" w:cs="Arial"/>
        </w:rPr>
        <w:t>zero</w:t>
      </w:r>
      <w:r w:rsidR="00481283" w:rsidRPr="004F4978">
        <w:rPr>
          <w:rFonts w:ascii="Arial" w:hAnsi="Arial" w:cs="Arial"/>
        </w:rPr>
        <w:t xml:space="preserve"> by 2020. </w:t>
      </w:r>
      <w:r w:rsidR="00481283">
        <w:rPr>
          <w:rFonts w:ascii="Arial" w:hAnsi="Arial" w:cs="Arial"/>
        </w:rPr>
        <w:t xml:space="preserve"> </w:t>
      </w:r>
      <w:r w:rsidR="00481283" w:rsidRPr="004F4978">
        <w:rPr>
          <w:rFonts w:ascii="Arial" w:hAnsi="Arial" w:cs="Arial"/>
        </w:rPr>
        <w:t>It is</w:t>
      </w:r>
      <w:r w:rsidR="00481283">
        <w:rPr>
          <w:rFonts w:ascii="Arial" w:hAnsi="Arial" w:cs="Arial"/>
        </w:rPr>
        <w:t xml:space="preserve"> </w:t>
      </w:r>
      <w:r w:rsidR="00481283" w:rsidRPr="004F4978">
        <w:rPr>
          <w:rFonts w:ascii="Arial" w:hAnsi="Arial" w:cs="Arial"/>
        </w:rPr>
        <w:t xml:space="preserve">more ambitious than the </w:t>
      </w:r>
      <w:r w:rsidR="00481283">
        <w:rPr>
          <w:rFonts w:ascii="Arial" w:hAnsi="Arial" w:cs="Arial"/>
        </w:rPr>
        <w:t>NYDF</w:t>
      </w:r>
      <w:r w:rsidR="00481283" w:rsidRPr="004F4978">
        <w:rPr>
          <w:rFonts w:ascii="Arial" w:hAnsi="Arial" w:cs="Arial"/>
        </w:rPr>
        <w:t xml:space="preserve"> </w:t>
      </w:r>
      <w:r w:rsidR="00481283">
        <w:rPr>
          <w:rFonts w:ascii="Arial" w:hAnsi="Arial" w:cs="Arial"/>
        </w:rPr>
        <w:t>Goal 1</w:t>
      </w:r>
      <w:r w:rsidR="00A86694" w:rsidRPr="00A86694">
        <w:rPr>
          <w:rFonts w:ascii="Arial" w:hAnsi="Arial" w:cs="Arial"/>
        </w:rPr>
        <w:t xml:space="preserve"> </w:t>
      </w:r>
      <w:r w:rsidR="00A86694" w:rsidRPr="004F4978">
        <w:rPr>
          <w:rFonts w:ascii="Arial" w:hAnsi="Arial" w:cs="Arial"/>
        </w:rPr>
        <w:t>target</w:t>
      </w:r>
      <w:r w:rsidR="00481283" w:rsidRPr="004F4978">
        <w:rPr>
          <w:rFonts w:ascii="Arial" w:hAnsi="Arial" w:cs="Arial"/>
        </w:rPr>
        <w:t xml:space="preserve">, which aims to halve deforestation in natural forests by 2020, and represents a significant increase in ambition from earlier </w:t>
      </w:r>
      <w:r w:rsidR="00481283">
        <w:rPr>
          <w:rFonts w:ascii="Arial" w:hAnsi="Arial" w:cs="Arial"/>
        </w:rPr>
        <w:t xml:space="preserve">SDG </w:t>
      </w:r>
      <w:r w:rsidR="00481283" w:rsidRPr="004F4978">
        <w:rPr>
          <w:rFonts w:ascii="Arial" w:hAnsi="Arial" w:cs="Arial"/>
        </w:rPr>
        <w:t>proposals to halt deforestation by 2030.</w:t>
      </w:r>
    </w:p>
    <w:p w14:paraId="43EE2C58" w14:textId="77777777" w:rsidR="00481283" w:rsidRDefault="00857EAA" w:rsidP="00491823">
      <w:r w:rsidRPr="00F272A4">
        <w:rPr>
          <w:rFonts w:ascii="Arial" w:hAnsi="Arial" w:cs="Arial"/>
          <w:i/>
        </w:rPr>
        <w:t>Indicator 2.</w:t>
      </w:r>
      <w:r>
        <w:rPr>
          <w:rFonts w:ascii="Arial" w:hAnsi="Arial" w:cs="Arial"/>
        </w:rPr>
        <w:t xml:space="preserve"> </w:t>
      </w:r>
      <w:r w:rsidR="00481283">
        <w:rPr>
          <w:rFonts w:ascii="Arial" w:hAnsi="Arial" w:cs="Arial"/>
        </w:rPr>
        <w:t xml:space="preserve">In contrast, the SDG </w:t>
      </w:r>
      <w:r w:rsidR="00481283" w:rsidRPr="004F4978">
        <w:rPr>
          <w:rFonts w:ascii="Arial" w:hAnsi="Arial" w:cs="Arial"/>
        </w:rPr>
        <w:t>subtarget</w:t>
      </w:r>
      <w:r w:rsidR="00481283">
        <w:rPr>
          <w:rFonts w:ascii="Arial" w:hAnsi="Arial" w:cs="Arial"/>
        </w:rPr>
        <w:t>s</w:t>
      </w:r>
      <w:r w:rsidR="00481283" w:rsidRPr="004F4978">
        <w:rPr>
          <w:rFonts w:ascii="Arial" w:hAnsi="Arial" w:cs="Arial"/>
        </w:rPr>
        <w:t xml:space="preserve"> </w:t>
      </w:r>
      <w:r w:rsidR="00A86694">
        <w:rPr>
          <w:rFonts w:ascii="Arial" w:hAnsi="Arial" w:cs="Arial"/>
        </w:rPr>
        <w:t>for</w:t>
      </w:r>
      <w:r w:rsidR="00481283" w:rsidRPr="004F4978">
        <w:rPr>
          <w:rFonts w:ascii="Arial" w:hAnsi="Arial" w:cs="Arial"/>
        </w:rPr>
        <w:t xml:space="preserve"> restor</w:t>
      </w:r>
      <w:r w:rsidR="00A86694">
        <w:rPr>
          <w:rFonts w:ascii="Arial" w:hAnsi="Arial" w:cs="Arial"/>
        </w:rPr>
        <w:t>ing</w:t>
      </w:r>
      <w:r w:rsidR="00481283" w:rsidRPr="004F4978">
        <w:rPr>
          <w:rFonts w:ascii="Arial" w:hAnsi="Arial" w:cs="Arial"/>
        </w:rPr>
        <w:t xml:space="preserve"> </w:t>
      </w:r>
      <w:r w:rsidR="00481283" w:rsidRPr="00D807D8">
        <w:rPr>
          <w:rFonts w:ascii="Arial" w:hAnsi="Arial" w:cs="Arial"/>
        </w:rPr>
        <w:t>degraded forests and for “substantially” increasing reforestation are not quantitative targets.  A placeholder for a quantifiable target (</w:t>
      </w:r>
      <w:r w:rsidR="00CE0B74" w:rsidRPr="00D807D8">
        <w:rPr>
          <w:rFonts w:ascii="Arial" w:hAnsi="Arial" w:cs="Arial"/>
        </w:rPr>
        <w:t>“</w:t>
      </w:r>
      <w:r w:rsidR="00481283" w:rsidRPr="00D807D8">
        <w:rPr>
          <w:rFonts w:ascii="Arial" w:hAnsi="Arial" w:cs="Arial"/>
        </w:rPr>
        <w:t>increase reforestation by [x]%</w:t>
      </w:r>
      <w:r w:rsidR="00CE0B74" w:rsidRPr="00D807D8">
        <w:rPr>
          <w:rFonts w:ascii="Arial" w:hAnsi="Arial" w:cs="Arial"/>
        </w:rPr>
        <w:t>”</w:t>
      </w:r>
      <w:r w:rsidR="00481283" w:rsidRPr="00D807D8">
        <w:rPr>
          <w:rFonts w:ascii="Arial" w:hAnsi="Arial" w:cs="Arial"/>
        </w:rPr>
        <w:t>) was in all iterations of the draft text from July 2014 to the final stage of the negotiations in July 2015</w:t>
      </w:r>
      <w:r w:rsidR="00A86694" w:rsidRPr="00D807D8">
        <w:rPr>
          <w:rFonts w:ascii="Arial" w:hAnsi="Arial" w:cs="Arial"/>
        </w:rPr>
        <w:t xml:space="preserve">, but was removed </w:t>
      </w:r>
      <w:r w:rsidR="001836A1" w:rsidRPr="00D807D8">
        <w:rPr>
          <w:rFonts w:ascii="Arial" w:hAnsi="Arial" w:cs="Arial"/>
        </w:rPr>
        <w:t>in the final stages of the SDG negotiations.</w:t>
      </w:r>
      <w:r w:rsidR="00481283" w:rsidRPr="00D807D8">
        <w:rPr>
          <w:rFonts w:ascii="Arial" w:hAnsi="Arial" w:cs="Arial"/>
        </w:rPr>
        <w:t xml:space="preserve">  The absence of quantifiable targets for forest restoration and reforestation signals a significant lack of ambition </w:t>
      </w:r>
      <w:r w:rsidR="00A86694" w:rsidRPr="00D807D8">
        <w:rPr>
          <w:rFonts w:ascii="Arial" w:hAnsi="Arial" w:cs="Arial"/>
        </w:rPr>
        <w:t xml:space="preserve">by the SDGs </w:t>
      </w:r>
      <w:r w:rsidR="00481283" w:rsidRPr="00D807D8">
        <w:rPr>
          <w:rFonts w:ascii="Arial" w:hAnsi="Arial" w:cs="Arial"/>
        </w:rPr>
        <w:t xml:space="preserve">considering </w:t>
      </w:r>
      <w:r w:rsidR="00CE0B74" w:rsidRPr="00D807D8">
        <w:rPr>
          <w:rFonts w:ascii="Arial" w:hAnsi="Arial" w:cs="Arial"/>
        </w:rPr>
        <w:t xml:space="preserve">that </w:t>
      </w:r>
      <w:r w:rsidR="00481283" w:rsidRPr="00D807D8">
        <w:rPr>
          <w:rFonts w:ascii="Arial" w:hAnsi="Arial" w:cs="Arial"/>
        </w:rPr>
        <w:t>other global targets</w:t>
      </w:r>
      <w:r w:rsidR="00481283">
        <w:rPr>
          <w:rFonts w:ascii="Arial" w:hAnsi="Arial" w:cs="Arial"/>
        </w:rPr>
        <w:t xml:space="preserve"> (</w:t>
      </w:r>
      <w:r w:rsidR="00481283" w:rsidRPr="004F4978">
        <w:rPr>
          <w:rFonts w:ascii="Arial" w:hAnsi="Arial" w:cs="Arial"/>
        </w:rPr>
        <w:t>NYDF, Bonn Challenge</w:t>
      </w:r>
      <w:r w:rsidR="00CE0B74">
        <w:rPr>
          <w:rFonts w:ascii="Arial" w:hAnsi="Arial" w:cs="Arial"/>
        </w:rPr>
        <w:t>,</w:t>
      </w:r>
      <w:r w:rsidR="00481283" w:rsidRPr="004F4978">
        <w:rPr>
          <w:rFonts w:ascii="Arial" w:hAnsi="Arial" w:cs="Arial"/>
        </w:rPr>
        <w:t xml:space="preserve"> and Aichi Targets</w:t>
      </w:r>
      <w:r w:rsidR="00481283">
        <w:rPr>
          <w:rFonts w:ascii="Arial" w:hAnsi="Arial" w:cs="Arial"/>
        </w:rPr>
        <w:t xml:space="preserve">) </w:t>
      </w:r>
      <w:r w:rsidR="00481283" w:rsidRPr="004F4978">
        <w:rPr>
          <w:rFonts w:ascii="Arial" w:hAnsi="Arial" w:cs="Arial"/>
        </w:rPr>
        <w:t xml:space="preserve">all include quantifiable targets on forest restoration.  </w:t>
      </w:r>
    </w:p>
    <w:p w14:paraId="2327F9BF" w14:textId="77777777" w:rsidR="00481283" w:rsidRPr="00523063" w:rsidRDefault="00481283" w:rsidP="00797B0D">
      <w:pPr>
        <w:pStyle w:val="MediumGrid1-Accent21"/>
        <w:spacing w:before="120" w:after="120" w:line="276" w:lineRule="auto"/>
        <w:ind w:left="0"/>
        <w:rPr>
          <w:rFonts w:ascii="Arial" w:hAnsi="Arial" w:cs="Arial"/>
          <w:b/>
        </w:rPr>
      </w:pPr>
      <w:r w:rsidRPr="007F0853">
        <w:rPr>
          <w:rFonts w:ascii="Arial" w:hAnsi="Arial" w:cs="Arial"/>
          <w:b/>
        </w:rPr>
        <w:t>Goal 7: Agree in 2015 to reduce emissions</w:t>
      </w:r>
      <w:r w:rsidRPr="00EA5396">
        <w:rPr>
          <w:rFonts w:ascii="Arial" w:hAnsi="Arial" w:cs="Arial"/>
          <w:b/>
        </w:rPr>
        <w:t xml:space="preserve"> from deforestation and forest degradation as part of a post-2020 global climate agreement, in accordance with internationally agreed rules and consistent with the goal of not exceeding 2°C warming</w:t>
      </w:r>
    </w:p>
    <w:p w14:paraId="4FA4DCB1" w14:textId="77777777" w:rsidR="00481283" w:rsidRPr="00491823" w:rsidRDefault="00481283" w:rsidP="00797B0D">
      <w:pPr>
        <w:spacing w:before="120" w:after="120"/>
        <w:rPr>
          <w:rFonts w:ascii="Arial" w:eastAsia="Times New Roman" w:hAnsi="Arial" w:cs="Arial"/>
          <w:i/>
        </w:rPr>
      </w:pPr>
      <w:r w:rsidRPr="00491823">
        <w:rPr>
          <w:rFonts w:ascii="Arial" w:eastAsia="Times New Roman" w:hAnsi="Arial" w:cs="Arial"/>
          <w:i/>
        </w:rPr>
        <w:t>Key messages:</w:t>
      </w:r>
    </w:p>
    <w:p w14:paraId="02B35702" w14:textId="77777777" w:rsidR="00481283" w:rsidRPr="00491823" w:rsidRDefault="00A86694" w:rsidP="00886B20">
      <w:pPr>
        <w:pStyle w:val="ListParagraph"/>
        <w:numPr>
          <w:ilvl w:val="0"/>
          <w:numId w:val="43"/>
        </w:numPr>
        <w:spacing w:before="120" w:after="120"/>
        <w:rPr>
          <w:rFonts w:ascii="Arial" w:eastAsia="Times New Roman" w:hAnsi="Arial" w:cs="Arial"/>
          <w:i/>
        </w:rPr>
      </w:pPr>
      <w:r>
        <w:rPr>
          <w:rFonts w:ascii="Arial" w:eastAsia="Times New Roman" w:hAnsi="Arial" w:cs="Arial"/>
          <w:i/>
        </w:rPr>
        <w:t xml:space="preserve">Although </w:t>
      </w:r>
      <w:r w:rsidR="00481283">
        <w:rPr>
          <w:rFonts w:ascii="Arial" w:eastAsia="Times New Roman" w:hAnsi="Arial" w:cs="Arial"/>
          <w:i/>
        </w:rPr>
        <w:t>the contents of the post-2020 agreement to be reached in December 2015</w:t>
      </w:r>
      <w:r>
        <w:rPr>
          <w:rFonts w:ascii="Arial" w:eastAsia="Times New Roman" w:hAnsi="Arial" w:cs="Arial"/>
          <w:i/>
        </w:rPr>
        <w:t xml:space="preserve"> are not known</w:t>
      </w:r>
      <w:r w:rsidR="00481283" w:rsidRPr="002E2CAF">
        <w:rPr>
          <w:rFonts w:ascii="Arial" w:eastAsia="Times New Roman" w:hAnsi="Arial" w:cs="Arial"/>
          <w:i/>
        </w:rPr>
        <w:t xml:space="preserve">, </w:t>
      </w:r>
      <w:r w:rsidR="00481283">
        <w:rPr>
          <w:rFonts w:ascii="Arial" w:eastAsia="Times New Roman" w:hAnsi="Arial" w:cs="Arial"/>
          <w:i/>
        </w:rPr>
        <w:t xml:space="preserve">it is </w:t>
      </w:r>
      <w:r w:rsidR="00481283" w:rsidRPr="002E2CAF">
        <w:rPr>
          <w:rFonts w:ascii="Arial" w:eastAsia="Times New Roman" w:hAnsi="Arial" w:cs="Arial"/>
          <w:i/>
        </w:rPr>
        <w:t>unlikely that the main agreement will include more than a high-level reference to forests</w:t>
      </w:r>
      <w:r w:rsidR="00481283">
        <w:rPr>
          <w:rFonts w:ascii="Arial" w:eastAsia="Times New Roman" w:hAnsi="Arial" w:cs="Arial"/>
          <w:i/>
        </w:rPr>
        <w:t>.</w:t>
      </w:r>
    </w:p>
    <w:p w14:paraId="351DA000" w14:textId="77777777" w:rsidR="00481283" w:rsidRPr="00491823" w:rsidRDefault="00481283" w:rsidP="00886B20">
      <w:pPr>
        <w:pStyle w:val="ListParagraph"/>
        <w:numPr>
          <w:ilvl w:val="0"/>
          <w:numId w:val="43"/>
        </w:numPr>
        <w:spacing w:before="120" w:after="120"/>
        <w:rPr>
          <w:rFonts w:ascii="Arial" w:eastAsia="Times New Roman" w:hAnsi="Arial" w:cs="Arial"/>
        </w:rPr>
      </w:pPr>
      <w:r>
        <w:rPr>
          <w:rFonts w:ascii="Arial" w:eastAsia="Times New Roman" w:hAnsi="Arial" w:cs="Arial"/>
          <w:i/>
        </w:rPr>
        <w:t xml:space="preserve">Of the 122 countries that have submitted public outlines of their post-2020 </w:t>
      </w:r>
      <w:r w:rsidR="00372791">
        <w:rPr>
          <w:rFonts w:ascii="Arial" w:eastAsia="Times New Roman" w:hAnsi="Arial" w:cs="Arial"/>
          <w:i/>
        </w:rPr>
        <w:t xml:space="preserve">mitigation contributions </w:t>
      </w:r>
      <w:r>
        <w:rPr>
          <w:rFonts w:ascii="Arial" w:eastAsia="Times New Roman" w:hAnsi="Arial" w:cs="Arial"/>
          <w:i/>
        </w:rPr>
        <w:t>(</w:t>
      </w:r>
      <w:r w:rsidR="00CE0B74">
        <w:rPr>
          <w:rFonts w:ascii="Arial" w:eastAsia="Times New Roman" w:hAnsi="Arial" w:cs="Arial"/>
          <w:i/>
        </w:rPr>
        <w:t>INDCs</w:t>
      </w:r>
      <w:r>
        <w:rPr>
          <w:rFonts w:ascii="Arial" w:eastAsia="Times New Roman" w:hAnsi="Arial" w:cs="Arial"/>
          <w:i/>
        </w:rPr>
        <w:t xml:space="preserve">), 40 have included specific actions on land use and forests, while 18 have excluded land use and forests. </w:t>
      </w:r>
    </w:p>
    <w:p w14:paraId="4C8FE34A" w14:textId="77777777" w:rsidR="00481283" w:rsidRPr="00A21902" w:rsidRDefault="00481283" w:rsidP="00797B0D">
      <w:pPr>
        <w:spacing w:before="120" w:after="120"/>
        <w:rPr>
          <w:rFonts w:ascii="Arial" w:eastAsia="Times New Roman" w:hAnsi="Arial" w:cs="Arial"/>
        </w:rPr>
      </w:pPr>
      <w:r>
        <w:rPr>
          <w:rFonts w:ascii="Arial" w:eastAsia="Times New Roman" w:hAnsi="Arial" w:cs="Arial"/>
        </w:rPr>
        <w:t xml:space="preserve">Goal </w:t>
      </w:r>
      <w:r w:rsidRPr="00A21902">
        <w:rPr>
          <w:rFonts w:ascii="Arial" w:eastAsia="Times New Roman" w:hAnsi="Arial" w:cs="Arial"/>
        </w:rPr>
        <w:t>7 aims for</w:t>
      </w:r>
      <w:r>
        <w:rPr>
          <w:rFonts w:ascii="Arial" w:eastAsia="Times New Roman" w:hAnsi="Arial" w:cs="Arial"/>
        </w:rPr>
        <w:t xml:space="preserve"> the</w:t>
      </w:r>
      <w:r w:rsidRPr="00A21902">
        <w:rPr>
          <w:rFonts w:ascii="Arial" w:eastAsia="Times New Roman" w:hAnsi="Arial" w:cs="Arial"/>
        </w:rPr>
        <w:t xml:space="preserve"> inclusion of forest-related mitigation measures in a post-2020 </w:t>
      </w:r>
      <w:r>
        <w:rPr>
          <w:rFonts w:ascii="Arial" w:eastAsia="Times New Roman" w:hAnsi="Arial" w:cs="Arial"/>
        </w:rPr>
        <w:t xml:space="preserve">global </w:t>
      </w:r>
      <w:r w:rsidRPr="00A21902">
        <w:rPr>
          <w:rFonts w:ascii="Arial" w:eastAsia="Times New Roman" w:hAnsi="Arial" w:cs="Arial"/>
        </w:rPr>
        <w:t>climate agreement</w:t>
      </w:r>
      <w:r>
        <w:rPr>
          <w:rFonts w:ascii="Arial" w:eastAsia="Times New Roman" w:hAnsi="Arial" w:cs="Arial"/>
        </w:rPr>
        <w:t>, t</w:t>
      </w:r>
      <w:r w:rsidRPr="00A21902">
        <w:rPr>
          <w:rFonts w:ascii="Arial" w:eastAsia="Times New Roman" w:hAnsi="Arial" w:cs="Arial"/>
        </w:rPr>
        <w:t>he dra</w:t>
      </w:r>
      <w:r>
        <w:rPr>
          <w:rFonts w:ascii="Arial" w:eastAsia="Times New Roman" w:hAnsi="Arial" w:cs="Arial"/>
        </w:rPr>
        <w:t xml:space="preserve">ft text of which </w:t>
      </w:r>
      <w:r w:rsidRPr="00A21902">
        <w:rPr>
          <w:rFonts w:ascii="Arial" w:eastAsia="Times New Roman" w:hAnsi="Arial" w:cs="Arial"/>
        </w:rPr>
        <w:t>is subject to intense negotiations</w:t>
      </w:r>
      <w:r>
        <w:rPr>
          <w:rFonts w:ascii="Arial" w:eastAsia="Times New Roman" w:hAnsi="Arial" w:cs="Arial"/>
        </w:rPr>
        <w:t xml:space="preserve"> but expected to be completed in Paris in December 2015.  This </w:t>
      </w:r>
      <w:r w:rsidR="00CE0B74">
        <w:rPr>
          <w:rFonts w:ascii="Arial" w:eastAsia="Times New Roman" w:hAnsi="Arial" w:cs="Arial"/>
        </w:rPr>
        <w:t>a</w:t>
      </w:r>
      <w:r>
        <w:rPr>
          <w:rFonts w:ascii="Arial" w:eastAsia="Times New Roman" w:hAnsi="Arial" w:cs="Arial"/>
        </w:rPr>
        <w:t xml:space="preserve">greement </w:t>
      </w:r>
      <w:r w:rsidRPr="00A21902">
        <w:rPr>
          <w:rFonts w:ascii="Arial" w:eastAsia="Times New Roman" w:hAnsi="Arial" w:cs="Arial"/>
        </w:rPr>
        <w:t>is expected to be high-level in nature, build on existing decisions of the UNFCCC</w:t>
      </w:r>
      <w:r>
        <w:rPr>
          <w:rFonts w:ascii="Arial" w:eastAsia="Times New Roman" w:hAnsi="Arial" w:cs="Arial"/>
        </w:rPr>
        <w:t>,</w:t>
      </w:r>
      <w:r w:rsidRPr="00A21902">
        <w:rPr>
          <w:rFonts w:ascii="Arial" w:eastAsia="Times New Roman" w:hAnsi="Arial" w:cs="Arial"/>
        </w:rPr>
        <w:t xml:space="preserve"> and be accompanied by bottom-up commitment</w:t>
      </w:r>
      <w:r>
        <w:rPr>
          <w:rFonts w:ascii="Arial" w:eastAsia="Times New Roman" w:hAnsi="Arial" w:cs="Arial"/>
        </w:rPr>
        <w:t>s</w:t>
      </w:r>
      <w:r w:rsidRPr="00A21902">
        <w:rPr>
          <w:rFonts w:ascii="Arial" w:eastAsia="Times New Roman" w:hAnsi="Arial" w:cs="Arial"/>
        </w:rPr>
        <w:t xml:space="preserve"> of countries to domestic mitigation efforts (</w:t>
      </w:r>
      <w:r>
        <w:rPr>
          <w:rFonts w:ascii="Arial" w:eastAsia="Times New Roman" w:hAnsi="Arial" w:cs="Arial"/>
        </w:rPr>
        <w:t>communicated through</w:t>
      </w:r>
      <w:r w:rsidRPr="00A21902">
        <w:rPr>
          <w:rFonts w:ascii="Arial" w:eastAsia="Times New Roman" w:hAnsi="Arial" w:cs="Arial"/>
        </w:rPr>
        <w:t xml:space="preserve"> </w:t>
      </w:r>
      <w:r w:rsidR="00801113">
        <w:rPr>
          <w:rFonts w:ascii="Arial" w:eastAsia="Times New Roman" w:hAnsi="Arial" w:cs="Arial"/>
        </w:rPr>
        <w:t xml:space="preserve">their </w:t>
      </w:r>
      <w:r>
        <w:rPr>
          <w:rFonts w:ascii="Arial" w:eastAsia="Times New Roman" w:hAnsi="Arial" w:cs="Arial"/>
        </w:rPr>
        <w:t>I</w:t>
      </w:r>
      <w:r w:rsidRPr="00A21902">
        <w:rPr>
          <w:rFonts w:ascii="Arial" w:eastAsia="Times New Roman" w:hAnsi="Arial" w:cs="Arial"/>
        </w:rPr>
        <w:t xml:space="preserve">NDCs). </w:t>
      </w:r>
    </w:p>
    <w:p w14:paraId="470F5CB5" w14:textId="77777777" w:rsidR="00481283" w:rsidRDefault="00801113" w:rsidP="00797B0D">
      <w:pPr>
        <w:spacing w:before="120" w:after="120"/>
        <w:rPr>
          <w:rFonts w:ascii="Arial" w:eastAsia="Times New Roman" w:hAnsi="Arial" w:cs="Arial"/>
        </w:rPr>
      </w:pPr>
      <w:r w:rsidRPr="00500239">
        <w:rPr>
          <w:rFonts w:ascii="Arial" w:eastAsia="Times New Roman" w:hAnsi="Arial" w:cs="Arial"/>
        </w:rPr>
        <w:t>T</w:t>
      </w:r>
      <w:r w:rsidR="00481283" w:rsidRPr="00500239">
        <w:rPr>
          <w:rFonts w:ascii="Arial" w:eastAsia="Times New Roman" w:hAnsi="Arial" w:cs="Arial"/>
        </w:rPr>
        <w:t xml:space="preserve">wo indicators </w:t>
      </w:r>
      <w:r w:rsidRPr="00500239">
        <w:rPr>
          <w:rFonts w:ascii="Arial" w:eastAsia="Times New Roman" w:hAnsi="Arial" w:cs="Arial"/>
        </w:rPr>
        <w:t>can</w:t>
      </w:r>
      <w:r w:rsidR="00481283" w:rsidRPr="00500239">
        <w:rPr>
          <w:rFonts w:ascii="Arial" w:eastAsia="Times New Roman" w:hAnsi="Arial" w:cs="Arial"/>
        </w:rPr>
        <w:t xml:space="preserve"> assess whether and to what extent </w:t>
      </w:r>
      <w:r w:rsidR="00A86694" w:rsidRPr="00500239">
        <w:rPr>
          <w:rFonts w:ascii="Arial" w:eastAsia="Times New Roman" w:hAnsi="Arial" w:cs="Arial"/>
        </w:rPr>
        <w:t>the</w:t>
      </w:r>
      <w:r w:rsidR="00481283" w:rsidRPr="00500239">
        <w:rPr>
          <w:rFonts w:ascii="Arial" w:eastAsia="Times New Roman" w:hAnsi="Arial" w:cs="Arial"/>
        </w:rPr>
        <w:t xml:space="preserve"> Paris Agreement provides a fram</w:t>
      </w:r>
      <w:r w:rsidR="003672A6">
        <w:rPr>
          <w:rFonts w:ascii="Arial" w:eastAsia="Times New Roman" w:hAnsi="Arial" w:cs="Arial"/>
        </w:rPr>
        <w:t>ework that promotes</w:t>
      </w:r>
      <w:r w:rsidR="00481283" w:rsidRPr="00500239">
        <w:rPr>
          <w:rFonts w:ascii="Arial" w:eastAsia="Times New Roman" w:hAnsi="Arial" w:cs="Arial"/>
        </w:rPr>
        <w:t xml:space="preserve"> reduction of emissions from deforestation and forest degradation (REDD+).</w:t>
      </w:r>
      <w:r w:rsidR="00481283">
        <w:rPr>
          <w:rFonts w:ascii="Arial" w:eastAsia="Times New Roman" w:hAnsi="Arial" w:cs="Arial"/>
        </w:rPr>
        <w:t xml:space="preserve"> </w:t>
      </w:r>
      <w:r w:rsidR="00857EAA">
        <w:rPr>
          <w:rFonts w:ascii="Arial" w:eastAsia="Times New Roman" w:hAnsi="Arial" w:cs="Arial"/>
        </w:rPr>
        <w:t>An operational framework to support REDD+ is also being finalized.</w:t>
      </w:r>
    </w:p>
    <w:p w14:paraId="336468E4" w14:textId="77777777" w:rsidR="00481283" w:rsidRDefault="00481283" w:rsidP="00797B0D">
      <w:pPr>
        <w:spacing w:before="120" w:after="120"/>
        <w:rPr>
          <w:rFonts w:ascii="Arial" w:eastAsia="Times New Roman" w:hAnsi="Arial" w:cs="Arial"/>
        </w:rPr>
      </w:pPr>
      <w:r w:rsidRPr="007560AC">
        <w:rPr>
          <w:rFonts w:ascii="Arial" w:eastAsia="Times New Roman" w:hAnsi="Arial" w:cs="Arial"/>
          <w:b/>
        </w:rPr>
        <w:t>Indicator 1.</w:t>
      </w:r>
      <w:r>
        <w:rPr>
          <w:rFonts w:ascii="Arial" w:eastAsia="Times New Roman" w:hAnsi="Arial" w:cs="Arial"/>
        </w:rPr>
        <w:t xml:space="preserve"> References to land </w:t>
      </w:r>
      <w:r w:rsidRPr="00A21902">
        <w:rPr>
          <w:rFonts w:ascii="Arial" w:eastAsia="Times New Roman" w:hAnsi="Arial" w:cs="Arial"/>
        </w:rPr>
        <w:t xml:space="preserve">use </w:t>
      </w:r>
      <w:r>
        <w:rPr>
          <w:rFonts w:ascii="Arial" w:eastAsia="Times New Roman" w:hAnsi="Arial" w:cs="Arial"/>
        </w:rPr>
        <w:t>(including REDD+)</w:t>
      </w:r>
      <w:r w:rsidRPr="00A21902">
        <w:rPr>
          <w:rFonts w:ascii="Arial" w:eastAsia="Times New Roman" w:hAnsi="Arial" w:cs="Arial"/>
        </w:rPr>
        <w:t xml:space="preserve"> in the </w:t>
      </w:r>
      <w:r>
        <w:rPr>
          <w:rFonts w:ascii="Arial" w:eastAsia="Times New Roman" w:hAnsi="Arial" w:cs="Arial"/>
        </w:rPr>
        <w:t>Paris A</w:t>
      </w:r>
      <w:r w:rsidRPr="00A21902">
        <w:rPr>
          <w:rFonts w:ascii="Arial" w:eastAsia="Times New Roman" w:hAnsi="Arial" w:cs="Arial"/>
        </w:rPr>
        <w:t>greement text</w:t>
      </w:r>
    </w:p>
    <w:p w14:paraId="2E18C434" w14:textId="77777777" w:rsidR="00481283" w:rsidRDefault="00481283" w:rsidP="00797B0D">
      <w:pPr>
        <w:spacing w:before="120" w:after="120"/>
        <w:rPr>
          <w:rFonts w:ascii="Arial" w:eastAsia="Times New Roman" w:hAnsi="Arial" w:cs="Arial"/>
        </w:rPr>
      </w:pPr>
      <w:r w:rsidRPr="007560AC">
        <w:rPr>
          <w:rFonts w:ascii="Arial" w:eastAsia="Times New Roman" w:hAnsi="Arial" w:cs="Arial"/>
          <w:b/>
        </w:rPr>
        <w:t>Indicator 2.</w:t>
      </w:r>
      <w:r>
        <w:rPr>
          <w:rFonts w:ascii="Arial" w:eastAsia="Times New Roman" w:hAnsi="Arial" w:cs="Arial"/>
        </w:rPr>
        <w:t xml:space="preserve">  </w:t>
      </w:r>
      <w:r w:rsidRPr="00491823">
        <w:rPr>
          <w:rFonts w:ascii="Arial" w:eastAsia="Times New Roman" w:hAnsi="Arial" w:cs="Arial"/>
        </w:rPr>
        <w:t xml:space="preserve">References to </w:t>
      </w:r>
      <w:r>
        <w:rPr>
          <w:rFonts w:ascii="Arial" w:eastAsia="Times New Roman" w:hAnsi="Arial" w:cs="Arial"/>
        </w:rPr>
        <w:t xml:space="preserve">land </w:t>
      </w:r>
      <w:r w:rsidRPr="00A21902">
        <w:rPr>
          <w:rFonts w:ascii="Arial" w:eastAsia="Times New Roman" w:hAnsi="Arial" w:cs="Arial"/>
        </w:rPr>
        <w:t xml:space="preserve">use </w:t>
      </w:r>
      <w:r>
        <w:rPr>
          <w:rFonts w:ascii="Arial" w:eastAsia="Times New Roman" w:hAnsi="Arial" w:cs="Arial"/>
        </w:rPr>
        <w:t>(including REDD+)</w:t>
      </w:r>
      <w:r w:rsidRPr="00A21902">
        <w:rPr>
          <w:rFonts w:ascii="Arial" w:eastAsia="Times New Roman" w:hAnsi="Arial" w:cs="Arial"/>
        </w:rPr>
        <w:t xml:space="preserve"> </w:t>
      </w:r>
      <w:r w:rsidRPr="00491823">
        <w:rPr>
          <w:rFonts w:ascii="Arial" w:eastAsia="Times New Roman" w:hAnsi="Arial" w:cs="Arial"/>
        </w:rPr>
        <w:t xml:space="preserve">in submitted </w:t>
      </w:r>
      <w:r>
        <w:rPr>
          <w:rFonts w:ascii="Arial" w:eastAsia="Times New Roman" w:hAnsi="Arial" w:cs="Arial"/>
        </w:rPr>
        <w:t>INDCs</w:t>
      </w:r>
      <w:r w:rsidRPr="00562D0C">
        <w:rPr>
          <w:rFonts w:asciiTheme="majorHAnsi" w:eastAsia="Cambria" w:hAnsiTheme="majorHAnsi" w:cs="Times New Roman"/>
        </w:rPr>
        <w:t xml:space="preserve"> </w:t>
      </w:r>
    </w:p>
    <w:p w14:paraId="072BBC69" w14:textId="77777777" w:rsidR="00481283" w:rsidRPr="00500239" w:rsidRDefault="00EF52FA" w:rsidP="00797B0D">
      <w:pPr>
        <w:spacing w:before="120" w:after="120"/>
        <w:rPr>
          <w:rFonts w:ascii="Arial" w:eastAsia="Times New Roman" w:hAnsi="Arial" w:cs="Arial"/>
        </w:rPr>
      </w:pPr>
      <w:r w:rsidRPr="00D807D8">
        <w:rPr>
          <w:rFonts w:ascii="Arial" w:eastAsia="Times New Roman" w:hAnsi="Arial" w:cs="Arial"/>
          <w:i/>
        </w:rPr>
        <w:t>Indicator 1.</w:t>
      </w:r>
      <w:r w:rsidR="00481283">
        <w:rPr>
          <w:rFonts w:ascii="Arial" w:eastAsia="Times New Roman" w:hAnsi="Arial" w:cs="Arial"/>
        </w:rPr>
        <w:t xml:space="preserve">Throughout 2015, various versions of the </w:t>
      </w:r>
      <w:r w:rsidR="00481283" w:rsidRPr="009C792A">
        <w:rPr>
          <w:rFonts w:ascii="Arial" w:eastAsia="Times New Roman" w:hAnsi="Arial" w:cs="Arial"/>
        </w:rPr>
        <w:t xml:space="preserve">negotiating text </w:t>
      </w:r>
      <w:r w:rsidR="00481283">
        <w:rPr>
          <w:rFonts w:ascii="Arial" w:eastAsia="Times New Roman" w:hAnsi="Arial" w:cs="Arial"/>
        </w:rPr>
        <w:t>have included</w:t>
      </w:r>
      <w:r w:rsidR="00481283" w:rsidRPr="009C792A">
        <w:rPr>
          <w:rFonts w:ascii="Arial" w:eastAsia="Times New Roman" w:hAnsi="Arial" w:cs="Arial"/>
        </w:rPr>
        <w:t xml:space="preserve"> proposals for the inclusion of the land</w:t>
      </w:r>
      <w:r w:rsidR="00481283">
        <w:rPr>
          <w:rFonts w:ascii="Arial" w:eastAsia="Times New Roman" w:hAnsi="Arial" w:cs="Arial"/>
        </w:rPr>
        <w:t xml:space="preserve"> </w:t>
      </w:r>
      <w:r w:rsidR="00481283" w:rsidRPr="009C792A">
        <w:rPr>
          <w:rFonts w:ascii="Arial" w:eastAsia="Times New Roman" w:hAnsi="Arial" w:cs="Arial"/>
        </w:rPr>
        <w:t>use sector, including in the preamble and in the context of accounting rules and market mechanisms.</w:t>
      </w:r>
      <w:r w:rsidR="00481283">
        <w:rPr>
          <w:rFonts w:ascii="Arial" w:eastAsia="Times New Roman" w:hAnsi="Arial" w:cs="Arial"/>
        </w:rPr>
        <w:t xml:space="preserve"> </w:t>
      </w:r>
      <w:r w:rsidR="00801113">
        <w:rPr>
          <w:rFonts w:ascii="Arial" w:eastAsia="Times New Roman" w:hAnsi="Arial" w:cs="Arial"/>
        </w:rPr>
        <w:t>T</w:t>
      </w:r>
      <w:r w:rsidR="00481283" w:rsidRPr="009C792A">
        <w:rPr>
          <w:rFonts w:ascii="Arial" w:eastAsia="Times New Roman" w:hAnsi="Arial" w:cs="Arial"/>
        </w:rPr>
        <w:t xml:space="preserve">he structure and substance of the agreement </w:t>
      </w:r>
      <w:r w:rsidR="00801113">
        <w:rPr>
          <w:rFonts w:ascii="Arial" w:eastAsia="Times New Roman" w:hAnsi="Arial" w:cs="Arial"/>
        </w:rPr>
        <w:t xml:space="preserve">are </w:t>
      </w:r>
      <w:r w:rsidR="00801113">
        <w:rPr>
          <w:rFonts w:ascii="Arial" w:eastAsia="Times New Roman" w:hAnsi="Arial" w:cs="Arial"/>
        </w:rPr>
        <w:lastRenderedPageBreak/>
        <w:t>being</w:t>
      </w:r>
      <w:r w:rsidR="00481283" w:rsidRPr="009C792A">
        <w:rPr>
          <w:rFonts w:ascii="Arial" w:eastAsia="Times New Roman" w:hAnsi="Arial" w:cs="Arial"/>
        </w:rPr>
        <w:t xml:space="preserve"> intensely debated, and major changes can be expected in </w:t>
      </w:r>
      <w:r w:rsidR="00481283">
        <w:rPr>
          <w:rFonts w:ascii="Arial" w:eastAsia="Times New Roman" w:hAnsi="Arial" w:cs="Arial"/>
        </w:rPr>
        <w:t xml:space="preserve">Paris.  </w:t>
      </w:r>
      <w:r w:rsidR="00481283" w:rsidRPr="00F8791C">
        <w:rPr>
          <w:rFonts w:ascii="Arial" w:eastAsia="Times New Roman" w:hAnsi="Arial" w:cs="Arial"/>
        </w:rPr>
        <w:t xml:space="preserve">While the final text may contain </w:t>
      </w:r>
      <w:r w:rsidR="00481283">
        <w:rPr>
          <w:rFonts w:ascii="Arial" w:eastAsia="Times New Roman" w:hAnsi="Arial" w:cs="Arial"/>
        </w:rPr>
        <w:t>high</w:t>
      </w:r>
      <w:r w:rsidR="00801113">
        <w:rPr>
          <w:rFonts w:ascii="Arial" w:eastAsia="Times New Roman" w:hAnsi="Arial" w:cs="Arial"/>
        </w:rPr>
        <w:t>-</w:t>
      </w:r>
      <w:r w:rsidR="00481283">
        <w:rPr>
          <w:rFonts w:ascii="Arial" w:eastAsia="Times New Roman" w:hAnsi="Arial" w:cs="Arial"/>
        </w:rPr>
        <w:t xml:space="preserve"> level </w:t>
      </w:r>
      <w:r w:rsidR="00481283" w:rsidRPr="00F8791C">
        <w:rPr>
          <w:rFonts w:ascii="Arial" w:eastAsia="Times New Roman" w:hAnsi="Arial" w:cs="Arial"/>
        </w:rPr>
        <w:t>references to land</w:t>
      </w:r>
      <w:r w:rsidR="00481283">
        <w:rPr>
          <w:rFonts w:ascii="Arial" w:eastAsia="Times New Roman" w:hAnsi="Arial" w:cs="Arial"/>
        </w:rPr>
        <w:t xml:space="preserve"> </w:t>
      </w:r>
      <w:r w:rsidR="00481283" w:rsidRPr="00F8791C">
        <w:rPr>
          <w:rFonts w:ascii="Arial" w:eastAsia="Times New Roman" w:hAnsi="Arial" w:cs="Arial"/>
        </w:rPr>
        <w:t xml:space="preserve">use or </w:t>
      </w:r>
      <w:r w:rsidR="00481283">
        <w:rPr>
          <w:rFonts w:ascii="Arial" w:eastAsia="Times New Roman" w:hAnsi="Arial" w:cs="Arial"/>
        </w:rPr>
        <w:t xml:space="preserve">the </w:t>
      </w:r>
      <w:r w:rsidR="00481283" w:rsidRPr="00F8791C">
        <w:rPr>
          <w:rFonts w:ascii="Arial" w:eastAsia="Times New Roman" w:hAnsi="Arial" w:cs="Arial"/>
        </w:rPr>
        <w:t xml:space="preserve">forest sector, </w:t>
      </w:r>
      <w:r w:rsidR="00481283" w:rsidRPr="007512C9">
        <w:rPr>
          <w:rFonts w:ascii="Arial" w:eastAsia="Times New Roman" w:hAnsi="Arial" w:cs="Arial"/>
        </w:rPr>
        <w:t>Parties may settle the main implementation que</w:t>
      </w:r>
      <w:r w:rsidR="00481283" w:rsidRPr="00500239">
        <w:rPr>
          <w:rFonts w:ascii="Arial" w:eastAsia="Times New Roman" w:hAnsi="Arial" w:cs="Arial"/>
        </w:rPr>
        <w:t xml:space="preserve">stions </w:t>
      </w:r>
      <w:r w:rsidR="00801113" w:rsidRPr="00500239">
        <w:rPr>
          <w:rFonts w:ascii="Arial" w:eastAsia="Times New Roman" w:hAnsi="Arial" w:cs="Arial"/>
        </w:rPr>
        <w:t>(</w:t>
      </w:r>
      <w:r w:rsidR="00481283" w:rsidRPr="00500239">
        <w:rPr>
          <w:rFonts w:ascii="Arial" w:eastAsia="Times New Roman" w:hAnsi="Arial" w:cs="Arial"/>
        </w:rPr>
        <w:t>e.g.</w:t>
      </w:r>
      <w:r w:rsidR="00801113" w:rsidRPr="00500239">
        <w:rPr>
          <w:rFonts w:ascii="Arial" w:eastAsia="Times New Roman" w:hAnsi="Arial" w:cs="Arial"/>
        </w:rPr>
        <w:t>,</w:t>
      </w:r>
      <w:r w:rsidR="00481283" w:rsidRPr="00500239">
        <w:rPr>
          <w:rFonts w:ascii="Arial" w:eastAsia="Times New Roman" w:hAnsi="Arial" w:cs="Arial"/>
        </w:rPr>
        <w:t xml:space="preserve"> principles of accounting for land-use emissions</w:t>
      </w:r>
      <w:r w:rsidR="00801113" w:rsidRPr="00500239">
        <w:rPr>
          <w:rFonts w:ascii="Arial" w:eastAsia="Times New Roman" w:hAnsi="Arial" w:cs="Arial"/>
        </w:rPr>
        <w:t>)</w:t>
      </w:r>
      <w:r w:rsidR="00481283" w:rsidRPr="00500239">
        <w:rPr>
          <w:rFonts w:ascii="Arial" w:eastAsia="Times New Roman" w:hAnsi="Arial" w:cs="Arial"/>
        </w:rPr>
        <w:t xml:space="preserve"> </w:t>
      </w:r>
      <w:r w:rsidR="00801113" w:rsidRPr="00500239">
        <w:rPr>
          <w:rFonts w:ascii="Arial" w:eastAsia="Times New Roman" w:hAnsi="Arial" w:cs="Arial"/>
        </w:rPr>
        <w:t>in later decisions.</w:t>
      </w:r>
    </w:p>
    <w:p w14:paraId="33E7C07E" w14:textId="77777777" w:rsidR="007D2E3D" w:rsidRPr="000E49B6" w:rsidRDefault="00481283" w:rsidP="00797B0D">
      <w:pPr>
        <w:spacing w:before="120" w:after="120"/>
        <w:rPr>
          <w:rFonts w:ascii="Arial" w:eastAsia="Times New Roman" w:hAnsi="Arial" w:cs="Arial"/>
        </w:rPr>
      </w:pPr>
      <w:r w:rsidRPr="00500239">
        <w:rPr>
          <w:rFonts w:ascii="Arial" w:eastAsia="Times New Roman" w:hAnsi="Arial" w:cs="Arial"/>
        </w:rPr>
        <w:t xml:space="preserve">With respect to the operational framework for REDD+, the </w:t>
      </w:r>
      <w:r w:rsidR="00857EAA">
        <w:rPr>
          <w:rFonts w:ascii="Arial" w:eastAsia="Times New Roman" w:hAnsi="Arial" w:cs="Arial"/>
        </w:rPr>
        <w:t>UN</w:t>
      </w:r>
      <w:r w:rsidR="00D807D8">
        <w:rPr>
          <w:rFonts w:ascii="Arial" w:eastAsia="Times New Roman" w:hAnsi="Arial" w:cs="Arial"/>
        </w:rPr>
        <w:t>FCCC</w:t>
      </w:r>
      <w:r w:rsidR="00857EAA">
        <w:rPr>
          <w:rFonts w:ascii="Arial" w:eastAsia="Times New Roman" w:hAnsi="Arial" w:cs="Arial"/>
        </w:rPr>
        <w:t xml:space="preserve"> </w:t>
      </w:r>
      <w:r w:rsidRPr="00500239">
        <w:rPr>
          <w:rFonts w:ascii="Arial" w:eastAsia="Times New Roman" w:hAnsi="Arial" w:cs="Arial"/>
        </w:rPr>
        <w:t>Subsidiary Body for Scientific and Technological Advice adopted three methodological decisions in 2015, essentially completing the REDD+ methodological framework.</w:t>
      </w:r>
      <w:r w:rsidRPr="00500239">
        <w:rPr>
          <w:rStyle w:val="EndnoteReference"/>
          <w:rFonts w:ascii="Arial" w:eastAsia="Times New Roman" w:hAnsi="Arial" w:cs="Arial"/>
        </w:rPr>
        <w:endnoteReference w:id="31"/>
      </w:r>
      <w:r w:rsidRPr="00500239">
        <w:rPr>
          <w:rFonts w:ascii="Arial" w:eastAsia="Times New Roman" w:hAnsi="Arial" w:cs="Arial"/>
        </w:rPr>
        <w:t xml:space="preserve"> </w:t>
      </w:r>
      <w:r w:rsidR="007D2E3D" w:rsidRPr="00500239">
        <w:rPr>
          <w:rFonts w:ascii="Arial" w:eastAsia="Times New Roman" w:hAnsi="Arial" w:cs="Arial"/>
        </w:rPr>
        <w:t xml:space="preserve"> The Green Climate Fund </w:t>
      </w:r>
      <w:r w:rsidR="007F0853">
        <w:rPr>
          <w:rFonts w:ascii="Arial" w:eastAsia="Times New Roman" w:hAnsi="Arial" w:cs="Arial"/>
        </w:rPr>
        <w:t xml:space="preserve">board </w:t>
      </w:r>
      <w:r w:rsidR="007D2E3D" w:rsidRPr="00500239">
        <w:rPr>
          <w:rFonts w:ascii="Arial" w:eastAsia="Times New Roman" w:hAnsi="Arial" w:cs="Arial"/>
        </w:rPr>
        <w:t xml:space="preserve">is however, still defining how it would make results-based payments for REDD+.  It is not yet clear if Parties will formally recognize existing </w:t>
      </w:r>
      <w:r w:rsidR="007F0853">
        <w:rPr>
          <w:rFonts w:ascii="Arial" w:eastAsia="Times New Roman" w:hAnsi="Arial" w:cs="Arial"/>
        </w:rPr>
        <w:t xml:space="preserve">UNFCCC </w:t>
      </w:r>
      <w:r w:rsidR="007D2E3D" w:rsidRPr="007512C9">
        <w:rPr>
          <w:rFonts w:ascii="Arial" w:eastAsia="Times New Roman" w:hAnsi="Arial" w:cs="Arial"/>
        </w:rPr>
        <w:t>decisions</w:t>
      </w:r>
      <w:r w:rsidR="007D2E3D" w:rsidRPr="00A21902">
        <w:rPr>
          <w:rFonts w:ascii="Arial" w:eastAsia="Times New Roman" w:hAnsi="Arial" w:cs="Arial"/>
        </w:rPr>
        <w:t xml:space="preserve"> in the text of the Paris Agreement, a move that would clarify the continuity and validity of these decisions.</w:t>
      </w:r>
    </w:p>
    <w:p w14:paraId="5CD06C07" w14:textId="77777777" w:rsidR="007D2E3D" w:rsidRDefault="00EF52FA" w:rsidP="00797B0D">
      <w:pPr>
        <w:spacing w:before="120" w:after="120"/>
        <w:rPr>
          <w:rFonts w:ascii="Arial" w:eastAsia="Times New Roman" w:hAnsi="Arial" w:cs="Arial"/>
        </w:rPr>
      </w:pPr>
      <w:r w:rsidRPr="00D807D8">
        <w:rPr>
          <w:rFonts w:ascii="Arial" w:eastAsia="Times New Roman" w:hAnsi="Arial" w:cs="Arial"/>
          <w:i/>
        </w:rPr>
        <w:t>Indicator 2.</w:t>
      </w:r>
      <w:r>
        <w:rPr>
          <w:rFonts w:ascii="Arial" w:eastAsia="Times New Roman" w:hAnsi="Arial" w:cs="Arial"/>
        </w:rPr>
        <w:t xml:space="preserve"> </w:t>
      </w:r>
      <w:r w:rsidR="007D2E3D">
        <w:rPr>
          <w:rFonts w:ascii="Arial" w:eastAsia="Times New Roman" w:hAnsi="Arial" w:cs="Arial"/>
        </w:rPr>
        <w:t>By October 2015, 122 countries ha</w:t>
      </w:r>
      <w:r w:rsidR="00801113">
        <w:rPr>
          <w:rFonts w:ascii="Arial" w:eastAsia="Times New Roman" w:hAnsi="Arial" w:cs="Arial"/>
        </w:rPr>
        <w:t>d</w:t>
      </w:r>
      <w:r w:rsidR="007D2E3D">
        <w:rPr>
          <w:rFonts w:ascii="Arial" w:eastAsia="Times New Roman" w:hAnsi="Arial" w:cs="Arial"/>
        </w:rPr>
        <w:t xml:space="preserve"> submitted </w:t>
      </w:r>
      <w:r w:rsidR="005169BE">
        <w:rPr>
          <w:rFonts w:ascii="Arial" w:eastAsia="Times New Roman" w:hAnsi="Arial" w:cs="Arial"/>
        </w:rPr>
        <w:t>I</w:t>
      </w:r>
      <w:r w:rsidR="007D2E3D" w:rsidRPr="00A21902">
        <w:rPr>
          <w:rFonts w:ascii="Arial" w:eastAsia="Times New Roman" w:hAnsi="Arial" w:cs="Arial"/>
        </w:rPr>
        <w:t xml:space="preserve">NDCs and so, while more are likely to come and existing INDCs may be changed before </w:t>
      </w:r>
      <w:r w:rsidR="007D2E3D">
        <w:rPr>
          <w:rFonts w:ascii="Arial" w:eastAsia="Times New Roman" w:hAnsi="Arial" w:cs="Arial"/>
        </w:rPr>
        <w:t>a new international climate change agreement</w:t>
      </w:r>
      <w:r w:rsidR="007D2E3D" w:rsidRPr="00A21902">
        <w:rPr>
          <w:rFonts w:ascii="Arial" w:eastAsia="Times New Roman" w:hAnsi="Arial" w:cs="Arial"/>
        </w:rPr>
        <w:t xml:space="preserve"> is reached, some initial assessment is possible. </w:t>
      </w:r>
      <w:r w:rsidR="007D2E3D">
        <w:rPr>
          <w:rFonts w:ascii="Arial" w:eastAsia="Times New Roman" w:hAnsi="Arial" w:cs="Arial"/>
        </w:rPr>
        <w:t xml:space="preserve"> Forty</w:t>
      </w:r>
      <w:r w:rsidR="007D2E3D" w:rsidRPr="00A21902">
        <w:rPr>
          <w:rFonts w:ascii="Arial" w:eastAsia="Times New Roman" w:hAnsi="Arial" w:cs="Arial"/>
        </w:rPr>
        <w:t xml:space="preserve"> Parties have </w:t>
      </w:r>
      <w:r w:rsidR="005D742E" w:rsidRPr="00491823">
        <w:rPr>
          <w:rFonts w:ascii="Arial" w:eastAsia="Times New Roman" w:hAnsi="Arial" w:cs="Arial"/>
        </w:rPr>
        <w:t xml:space="preserve">specified some form of specific land-use activities within their </w:t>
      </w:r>
      <w:r w:rsidR="005D742E">
        <w:rPr>
          <w:rFonts w:ascii="Arial" w:eastAsia="Times New Roman" w:hAnsi="Arial" w:cs="Arial"/>
        </w:rPr>
        <w:t>INDCs</w:t>
      </w:r>
      <w:r w:rsidR="005D742E" w:rsidRPr="00491823">
        <w:rPr>
          <w:rFonts w:ascii="Arial" w:eastAsia="Times New Roman" w:hAnsi="Arial" w:cs="Arial"/>
        </w:rPr>
        <w:t xml:space="preserve">, usually in addition to </w:t>
      </w:r>
      <w:r w:rsidR="005D742E" w:rsidRPr="001E5684">
        <w:rPr>
          <w:rFonts w:ascii="Arial" w:eastAsia="Times New Roman" w:hAnsi="Arial" w:cs="Arial"/>
        </w:rPr>
        <w:t>broader economy-wide targets.  The content varies from specific emission</w:t>
      </w:r>
      <w:r w:rsidR="00801113" w:rsidRPr="001E5684">
        <w:rPr>
          <w:rFonts w:ascii="Arial" w:eastAsia="Times New Roman" w:hAnsi="Arial" w:cs="Arial"/>
        </w:rPr>
        <w:t>-</w:t>
      </w:r>
      <w:r w:rsidR="005D742E" w:rsidRPr="001E5684">
        <w:rPr>
          <w:rFonts w:ascii="Arial" w:eastAsia="Times New Roman" w:hAnsi="Arial" w:cs="Arial"/>
        </w:rPr>
        <w:t>reduction targets to reduc</w:t>
      </w:r>
      <w:r w:rsidRPr="001E5684">
        <w:rPr>
          <w:rFonts w:ascii="Arial" w:eastAsia="Times New Roman" w:hAnsi="Arial" w:cs="Arial"/>
        </w:rPr>
        <w:t>ing</w:t>
      </w:r>
      <w:r w:rsidR="005D742E" w:rsidRPr="00491823">
        <w:rPr>
          <w:rFonts w:ascii="Arial" w:eastAsia="Times New Roman" w:hAnsi="Arial" w:cs="Arial"/>
        </w:rPr>
        <w:t xml:space="preserve"> deforestation, increas</w:t>
      </w:r>
      <w:r>
        <w:rPr>
          <w:rFonts w:ascii="Arial" w:eastAsia="Times New Roman" w:hAnsi="Arial" w:cs="Arial"/>
        </w:rPr>
        <w:t>ing</w:t>
      </w:r>
      <w:r w:rsidR="005D742E" w:rsidRPr="00491823">
        <w:rPr>
          <w:rFonts w:ascii="Arial" w:eastAsia="Times New Roman" w:hAnsi="Arial" w:cs="Arial"/>
        </w:rPr>
        <w:t xml:space="preserve"> forest cover</w:t>
      </w:r>
      <w:r w:rsidR="00801113">
        <w:rPr>
          <w:rFonts w:ascii="Arial" w:eastAsia="Times New Roman" w:hAnsi="Arial" w:cs="Arial"/>
        </w:rPr>
        <w:t>,</w:t>
      </w:r>
      <w:r w:rsidR="005D742E" w:rsidRPr="00491823">
        <w:rPr>
          <w:rFonts w:ascii="Arial" w:eastAsia="Times New Roman" w:hAnsi="Arial" w:cs="Arial"/>
        </w:rPr>
        <w:t xml:space="preserve"> or increasing the share of protected areas. </w:t>
      </w:r>
      <w:r w:rsidR="005D742E">
        <w:rPr>
          <w:rFonts w:ascii="Arial" w:eastAsia="Times New Roman" w:hAnsi="Arial" w:cs="Arial"/>
        </w:rPr>
        <w:t xml:space="preserve"> </w:t>
      </w:r>
      <w:r w:rsidR="005D742E" w:rsidRPr="00491823">
        <w:rPr>
          <w:rFonts w:ascii="Arial" w:eastAsia="Times New Roman" w:hAnsi="Arial" w:cs="Arial"/>
        </w:rPr>
        <w:t xml:space="preserve">A large number of these </w:t>
      </w:r>
      <w:r>
        <w:rPr>
          <w:rFonts w:ascii="Arial" w:eastAsia="Times New Roman" w:hAnsi="Arial" w:cs="Arial"/>
        </w:rPr>
        <w:t xml:space="preserve">INDCs </w:t>
      </w:r>
      <w:r w:rsidR="005D742E" w:rsidRPr="00491823">
        <w:rPr>
          <w:rFonts w:ascii="Arial" w:eastAsia="Times New Roman" w:hAnsi="Arial" w:cs="Arial"/>
        </w:rPr>
        <w:t>do not specify an additional target, but rather state the proportion of their overall emission reductions that they intend to achieve through the land-use sector. Some 18 countries have</w:t>
      </w:r>
      <w:r w:rsidR="00801113">
        <w:rPr>
          <w:rFonts w:ascii="Arial" w:eastAsia="Times New Roman" w:hAnsi="Arial" w:cs="Arial"/>
        </w:rPr>
        <w:t xml:space="preserve"> </w:t>
      </w:r>
      <w:r w:rsidR="005D742E" w:rsidRPr="00491823">
        <w:rPr>
          <w:rFonts w:ascii="Arial" w:eastAsia="Times New Roman" w:hAnsi="Arial" w:cs="Arial"/>
        </w:rPr>
        <w:t>specifically excluded the land-use and/or forest sectors from their targets.</w:t>
      </w:r>
    </w:p>
    <w:p w14:paraId="42CD229B" w14:textId="77777777" w:rsidR="00EF52FA" w:rsidRDefault="00EF52FA" w:rsidP="00797B0D">
      <w:pPr>
        <w:pStyle w:val="MediumGrid1-Accent21"/>
        <w:spacing w:before="120" w:after="120" w:line="276" w:lineRule="auto"/>
        <w:ind w:left="0"/>
        <w:rPr>
          <w:rFonts w:ascii="Arial" w:hAnsi="Arial" w:cs="Arial"/>
          <w:b/>
        </w:rPr>
      </w:pPr>
    </w:p>
    <w:p w14:paraId="52B57AE2" w14:textId="77777777" w:rsidR="007D2E3D" w:rsidRPr="00E81976" w:rsidRDefault="007D2E3D" w:rsidP="00797B0D">
      <w:pPr>
        <w:pStyle w:val="MediumGrid1-Accent21"/>
        <w:spacing w:before="120" w:after="120" w:line="276" w:lineRule="auto"/>
        <w:ind w:left="0"/>
        <w:rPr>
          <w:rFonts w:ascii="Arial" w:hAnsi="Arial" w:cs="Arial"/>
          <w:b/>
        </w:rPr>
      </w:pPr>
      <w:r>
        <w:rPr>
          <w:rFonts w:ascii="Arial" w:hAnsi="Arial" w:cs="Arial"/>
          <w:b/>
        </w:rPr>
        <w:t xml:space="preserve">Goal 8: </w:t>
      </w:r>
      <w:r w:rsidRPr="00EA5396">
        <w:rPr>
          <w:rFonts w:ascii="Arial" w:hAnsi="Arial" w:cs="Arial"/>
          <w:b/>
        </w:rPr>
        <w:t>Provide support for the development and implementation of strate</w:t>
      </w:r>
      <w:r>
        <w:rPr>
          <w:rFonts w:ascii="Arial" w:hAnsi="Arial" w:cs="Arial"/>
          <w:b/>
        </w:rPr>
        <w:t>gies to reduce forest emissions</w:t>
      </w:r>
    </w:p>
    <w:p w14:paraId="1738237E" w14:textId="77777777" w:rsidR="007D2E3D" w:rsidRPr="00491823" w:rsidRDefault="007D2E3D" w:rsidP="00797B0D">
      <w:pPr>
        <w:spacing w:before="120" w:after="120"/>
        <w:rPr>
          <w:rFonts w:ascii="Arial" w:eastAsia="Times New Roman" w:hAnsi="Arial" w:cs="Arial"/>
          <w:i/>
        </w:rPr>
      </w:pPr>
      <w:r w:rsidRPr="00491823">
        <w:rPr>
          <w:rFonts w:ascii="Arial" w:eastAsia="Times New Roman" w:hAnsi="Arial" w:cs="Arial"/>
          <w:i/>
        </w:rPr>
        <w:t>Key messages:</w:t>
      </w:r>
    </w:p>
    <w:p w14:paraId="5FB6681F" w14:textId="77777777" w:rsidR="005C7ED4" w:rsidRPr="005C7ED4" w:rsidRDefault="005C7ED4" w:rsidP="005C7ED4">
      <w:pPr>
        <w:pStyle w:val="ListParagraph"/>
        <w:numPr>
          <w:ilvl w:val="0"/>
          <w:numId w:val="44"/>
        </w:numPr>
        <w:spacing w:before="120" w:after="120"/>
        <w:rPr>
          <w:rFonts w:ascii="Arial" w:eastAsia="Times New Roman" w:hAnsi="Arial" w:cs="Arial"/>
          <w:i/>
        </w:rPr>
      </w:pPr>
      <w:r w:rsidRPr="005C7ED4">
        <w:rPr>
          <w:rFonts w:ascii="Arial" w:eastAsia="Times New Roman" w:hAnsi="Arial" w:cs="Arial"/>
          <w:i/>
        </w:rPr>
        <w:t>In the 12 years from 2002 to 2013, though varying significantly from year to year, bilateral ODA for reducing forest emissions in developing countries increased from an annual average of US$ 365 million during 2002-07 to US$744 million in 2008-13.</w:t>
      </w:r>
    </w:p>
    <w:p w14:paraId="73C554CF" w14:textId="191D197A" w:rsidR="007D2E3D" w:rsidRPr="005C7ED4" w:rsidRDefault="00F046DE" w:rsidP="005C7ED4">
      <w:pPr>
        <w:pStyle w:val="ListParagraph"/>
        <w:numPr>
          <w:ilvl w:val="0"/>
          <w:numId w:val="44"/>
        </w:numPr>
        <w:spacing w:before="120" w:after="120"/>
        <w:rPr>
          <w:rFonts w:ascii="Arial" w:eastAsia="Times New Roman" w:hAnsi="Arial" w:cs="Arial"/>
          <w:i/>
        </w:rPr>
      </w:pPr>
      <w:r w:rsidRPr="005C7ED4">
        <w:rPr>
          <w:rFonts w:ascii="Arial" w:eastAsia="Times New Roman" w:hAnsi="Arial" w:cs="Arial"/>
          <w:i/>
        </w:rPr>
        <w:t xml:space="preserve">There is not sufficient data to track public finance flows between developing countries, or domestic spending in developed and developing countries to reduce forest-related emissions, but indications are that </w:t>
      </w:r>
      <w:r w:rsidR="00801113" w:rsidRPr="005C7ED4">
        <w:rPr>
          <w:rFonts w:ascii="Arial" w:eastAsia="Times New Roman" w:hAnsi="Arial" w:cs="Arial"/>
          <w:i/>
        </w:rPr>
        <w:t>it</w:t>
      </w:r>
      <w:r w:rsidR="005C7ED4">
        <w:rPr>
          <w:rFonts w:ascii="Arial" w:eastAsia="Times New Roman" w:hAnsi="Arial" w:cs="Arial"/>
          <w:i/>
        </w:rPr>
        <w:t xml:space="preserve"> is increasing. </w:t>
      </w:r>
      <w:r w:rsidR="00904A26" w:rsidRPr="005C7ED4">
        <w:rPr>
          <w:rFonts w:ascii="Arial" w:eastAsia="Times New Roman" w:hAnsi="Arial" w:cs="Arial"/>
          <w:i/>
        </w:rPr>
        <w:t>Neither is there</w:t>
      </w:r>
      <w:r w:rsidR="007D2E3D" w:rsidRPr="005C7ED4">
        <w:rPr>
          <w:rFonts w:ascii="Arial" w:eastAsia="Times New Roman" w:hAnsi="Arial" w:cs="Arial"/>
          <w:i/>
        </w:rPr>
        <w:t xml:space="preserve"> sufficient data to track private investment in strategies to reduce forest emissions</w:t>
      </w:r>
      <w:r w:rsidR="00927411" w:rsidRPr="005C7ED4">
        <w:rPr>
          <w:rFonts w:ascii="Arial" w:eastAsia="Times New Roman" w:hAnsi="Arial" w:cs="Arial"/>
          <w:i/>
        </w:rPr>
        <w:t xml:space="preserve"> </w:t>
      </w:r>
      <w:r w:rsidR="007D2E3D" w:rsidRPr="005C7ED4">
        <w:rPr>
          <w:rFonts w:ascii="Arial" w:eastAsia="Times New Roman" w:hAnsi="Arial" w:cs="Arial"/>
          <w:i/>
        </w:rPr>
        <w:t xml:space="preserve">but indications are that </w:t>
      </w:r>
      <w:r w:rsidR="00801113" w:rsidRPr="005C7ED4">
        <w:rPr>
          <w:rFonts w:ascii="Arial" w:eastAsia="Times New Roman" w:hAnsi="Arial" w:cs="Arial"/>
          <w:i/>
        </w:rPr>
        <w:t xml:space="preserve">it </w:t>
      </w:r>
      <w:r w:rsidR="007D2E3D" w:rsidRPr="005C7ED4">
        <w:rPr>
          <w:rFonts w:ascii="Arial" w:eastAsia="Times New Roman" w:hAnsi="Arial" w:cs="Arial"/>
          <w:i/>
        </w:rPr>
        <w:t xml:space="preserve">is </w:t>
      </w:r>
      <w:r w:rsidR="00801113" w:rsidRPr="005C7ED4">
        <w:rPr>
          <w:rFonts w:ascii="Arial" w:eastAsia="Times New Roman" w:hAnsi="Arial" w:cs="Arial"/>
          <w:i/>
        </w:rPr>
        <w:t xml:space="preserve">also </w:t>
      </w:r>
      <w:r w:rsidR="007D2E3D" w:rsidRPr="005C7ED4">
        <w:rPr>
          <w:rFonts w:ascii="Arial" w:eastAsia="Times New Roman" w:hAnsi="Arial" w:cs="Arial"/>
          <w:i/>
        </w:rPr>
        <w:t>increasing.</w:t>
      </w:r>
    </w:p>
    <w:p w14:paraId="74538A73" w14:textId="29B826E8" w:rsidR="007D2E3D" w:rsidRPr="00E81976" w:rsidRDefault="007D2E3D" w:rsidP="00797B0D">
      <w:pPr>
        <w:spacing w:before="120" w:after="120"/>
        <w:rPr>
          <w:rFonts w:ascii="Arial" w:eastAsia="Times New Roman" w:hAnsi="Arial" w:cs="Arial"/>
        </w:rPr>
      </w:pPr>
      <w:r>
        <w:rPr>
          <w:rFonts w:ascii="Arial" w:eastAsia="Times New Roman" w:hAnsi="Arial" w:cs="Arial"/>
        </w:rPr>
        <w:t>We interpret NYDF Goal 8 to refer to the provision of financial and other support for efforts to reduce forest emissions</w:t>
      </w:r>
      <w:r w:rsidRPr="001F1A1C">
        <w:rPr>
          <w:rFonts w:ascii="Arial" w:eastAsia="Times New Roman" w:hAnsi="Arial" w:cs="Arial"/>
        </w:rPr>
        <w:t xml:space="preserve"> through policies</w:t>
      </w:r>
      <w:r>
        <w:rPr>
          <w:rFonts w:ascii="Arial" w:eastAsia="Times New Roman" w:hAnsi="Arial" w:cs="Arial"/>
        </w:rPr>
        <w:t xml:space="preserve">, </w:t>
      </w:r>
      <w:r w:rsidRPr="001F1A1C">
        <w:rPr>
          <w:rFonts w:ascii="Arial" w:eastAsia="Times New Roman" w:hAnsi="Arial" w:cs="Arial"/>
        </w:rPr>
        <w:t>laws</w:t>
      </w:r>
      <w:r w:rsidR="00801113">
        <w:rPr>
          <w:rFonts w:ascii="Arial" w:eastAsia="Times New Roman" w:hAnsi="Arial" w:cs="Arial"/>
        </w:rPr>
        <w:t>,</w:t>
      </w:r>
      <w:r>
        <w:rPr>
          <w:rFonts w:ascii="Arial" w:eastAsia="Times New Roman" w:hAnsi="Arial" w:cs="Arial"/>
        </w:rPr>
        <w:t xml:space="preserve"> and</w:t>
      </w:r>
      <w:r w:rsidRPr="001F1A1C">
        <w:rPr>
          <w:rFonts w:ascii="Arial" w:eastAsia="Times New Roman" w:hAnsi="Arial" w:cs="Arial"/>
        </w:rPr>
        <w:t xml:space="preserve"> government programs,</w:t>
      </w:r>
      <w:r>
        <w:rPr>
          <w:rFonts w:ascii="Arial" w:eastAsia="Times New Roman" w:hAnsi="Arial" w:cs="Arial"/>
        </w:rPr>
        <w:t xml:space="preserve"> or</w:t>
      </w:r>
      <w:r w:rsidRPr="001F1A1C">
        <w:rPr>
          <w:rFonts w:ascii="Arial" w:eastAsia="Times New Roman" w:hAnsi="Arial" w:cs="Arial"/>
        </w:rPr>
        <w:t xml:space="preserve"> </w:t>
      </w:r>
      <w:r w:rsidR="00801113">
        <w:rPr>
          <w:rFonts w:ascii="Arial" w:eastAsia="Times New Roman" w:hAnsi="Arial" w:cs="Arial"/>
        </w:rPr>
        <w:t xml:space="preserve">through </w:t>
      </w:r>
      <w:r w:rsidRPr="001F1A1C">
        <w:rPr>
          <w:rFonts w:ascii="Arial" w:eastAsia="Times New Roman" w:hAnsi="Arial" w:cs="Arial"/>
        </w:rPr>
        <w:t>private sector initiatives</w:t>
      </w:r>
      <w:r>
        <w:rPr>
          <w:rFonts w:ascii="Arial" w:eastAsia="Times New Roman" w:hAnsi="Arial" w:cs="Arial"/>
        </w:rPr>
        <w:t>, efforts of local communities</w:t>
      </w:r>
      <w:r w:rsidR="00801113">
        <w:rPr>
          <w:rFonts w:ascii="Arial" w:eastAsia="Times New Roman" w:hAnsi="Arial" w:cs="Arial"/>
        </w:rPr>
        <w:t>,</w:t>
      </w:r>
      <w:r>
        <w:rPr>
          <w:rFonts w:ascii="Arial" w:eastAsia="Times New Roman" w:hAnsi="Arial" w:cs="Arial"/>
        </w:rPr>
        <w:t xml:space="preserve"> indigenous peoples</w:t>
      </w:r>
      <w:r w:rsidR="00801113">
        <w:rPr>
          <w:rFonts w:ascii="Arial" w:eastAsia="Times New Roman" w:hAnsi="Arial" w:cs="Arial"/>
        </w:rPr>
        <w:t>,</w:t>
      </w:r>
      <w:r w:rsidRPr="001F1A1C">
        <w:rPr>
          <w:rFonts w:ascii="Arial" w:eastAsia="Times New Roman" w:hAnsi="Arial" w:cs="Arial"/>
        </w:rPr>
        <w:t xml:space="preserve"> </w:t>
      </w:r>
      <w:r w:rsidR="00C63472">
        <w:rPr>
          <w:rFonts w:ascii="Arial" w:eastAsia="Times New Roman" w:hAnsi="Arial" w:cs="Arial"/>
        </w:rPr>
        <w:t>,</w:t>
      </w:r>
      <w:r>
        <w:rPr>
          <w:rFonts w:ascii="Arial" w:eastAsia="Times New Roman" w:hAnsi="Arial" w:cs="Arial"/>
        </w:rPr>
        <w:t>or</w:t>
      </w:r>
      <w:r w:rsidRPr="001F1A1C">
        <w:rPr>
          <w:rFonts w:ascii="Arial" w:eastAsia="Times New Roman" w:hAnsi="Arial" w:cs="Arial"/>
        </w:rPr>
        <w:t xml:space="preserve"> local projects</w:t>
      </w:r>
      <w:r>
        <w:rPr>
          <w:rFonts w:ascii="Arial" w:eastAsia="Times New Roman" w:hAnsi="Arial" w:cs="Arial"/>
        </w:rPr>
        <w:t>.</w:t>
      </w:r>
      <w:r w:rsidR="00C67604">
        <w:rPr>
          <w:rFonts w:ascii="Arial" w:eastAsia="Times New Roman" w:hAnsi="Arial" w:cs="Arial"/>
        </w:rPr>
        <w:t xml:space="preserve"> </w:t>
      </w:r>
      <w:r>
        <w:rPr>
          <w:rFonts w:ascii="Arial" w:eastAsia="Times New Roman" w:hAnsi="Arial" w:cs="Arial"/>
        </w:rPr>
        <w:t xml:space="preserve"> </w:t>
      </w:r>
      <w:r w:rsidR="00EF52FA">
        <w:rPr>
          <w:rFonts w:ascii="Arial" w:eastAsia="Times New Roman" w:hAnsi="Arial" w:cs="Arial"/>
        </w:rPr>
        <w:t xml:space="preserve">This </w:t>
      </w:r>
      <w:r>
        <w:rPr>
          <w:rFonts w:ascii="Arial" w:eastAsia="Times New Roman" w:hAnsi="Arial" w:cs="Arial"/>
        </w:rPr>
        <w:t xml:space="preserve">broad interpretation of the </w:t>
      </w:r>
      <w:r w:rsidR="00801113">
        <w:rPr>
          <w:rFonts w:ascii="Arial" w:eastAsia="Times New Roman" w:hAnsi="Arial" w:cs="Arial"/>
        </w:rPr>
        <w:t>g</w:t>
      </w:r>
      <w:r>
        <w:rPr>
          <w:rFonts w:ascii="Arial" w:eastAsia="Times New Roman" w:hAnsi="Arial" w:cs="Arial"/>
        </w:rPr>
        <w:t xml:space="preserve">oal reflects </w:t>
      </w:r>
      <w:r w:rsidRPr="00E81976">
        <w:rPr>
          <w:rFonts w:ascii="Arial" w:eastAsia="Times New Roman" w:hAnsi="Arial" w:cs="Arial"/>
        </w:rPr>
        <w:t xml:space="preserve">the diversity of signatories to the NYDF and the range of their capacities to deliver on this </w:t>
      </w:r>
      <w:r w:rsidR="00801113">
        <w:rPr>
          <w:rFonts w:ascii="Arial" w:eastAsia="Times New Roman" w:hAnsi="Arial" w:cs="Arial"/>
        </w:rPr>
        <w:t>g</w:t>
      </w:r>
      <w:r w:rsidRPr="00E81976">
        <w:rPr>
          <w:rFonts w:ascii="Arial" w:eastAsia="Times New Roman" w:hAnsi="Arial" w:cs="Arial"/>
        </w:rPr>
        <w:t>oal.</w:t>
      </w:r>
    </w:p>
    <w:p w14:paraId="43F3445B" w14:textId="77777777" w:rsidR="007D2E3D" w:rsidRPr="00E81976" w:rsidRDefault="007D2E3D" w:rsidP="00797B0D">
      <w:pPr>
        <w:spacing w:before="120" w:after="120"/>
        <w:rPr>
          <w:rFonts w:ascii="Arial" w:eastAsia="Times New Roman" w:hAnsi="Arial" w:cs="Arial"/>
        </w:rPr>
      </w:pPr>
      <w:r>
        <w:rPr>
          <w:rFonts w:ascii="Arial" w:eastAsia="Times New Roman" w:hAnsi="Arial" w:cs="Arial"/>
        </w:rPr>
        <w:t xml:space="preserve">NYDF Goal </w:t>
      </w:r>
      <w:r w:rsidRPr="00E81976">
        <w:rPr>
          <w:rFonts w:ascii="Arial" w:eastAsia="Times New Roman" w:hAnsi="Arial" w:cs="Arial"/>
        </w:rPr>
        <w:t xml:space="preserve">8 </w:t>
      </w:r>
      <w:r w:rsidR="00EF52FA">
        <w:rPr>
          <w:rFonts w:ascii="Arial" w:eastAsia="Times New Roman" w:hAnsi="Arial" w:cs="Arial"/>
        </w:rPr>
        <w:t xml:space="preserve">overlaps somewhat with </w:t>
      </w:r>
      <w:r w:rsidRPr="00E81976">
        <w:rPr>
          <w:rFonts w:ascii="Arial" w:eastAsia="Times New Roman" w:hAnsi="Arial" w:cs="Arial"/>
        </w:rPr>
        <w:t xml:space="preserve">several other NYDF </w:t>
      </w:r>
      <w:r w:rsidR="00801113">
        <w:rPr>
          <w:rFonts w:ascii="Arial" w:eastAsia="Times New Roman" w:hAnsi="Arial" w:cs="Arial"/>
        </w:rPr>
        <w:t>g</w:t>
      </w:r>
      <w:r w:rsidRPr="00E81976">
        <w:rPr>
          <w:rFonts w:ascii="Arial" w:eastAsia="Times New Roman" w:hAnsi="Arial" w:cs="Arial"/>
        </w:rPr>
        <w:t>oals</w:t>
      </w:r>
      <w:r w:rsidR="00801113">
        <w:rPr>
          <w:rFonts w:ascii="Arial" w:eastAsia="Times New Roman" w:hAnsi="Arial" w:cs="Arial"/>
        </w:rPr>
        <w:t xml:space="preserve">. To </w:t>
      </w:r>
      <w:r>
        <w:rPr>
          <w:rFonts w:ascii="Arial" w:eastAsia="Times New Roman" w:hAnsi="Arial" w:cs="Arial"/>
        </w:rPr>
        <w:t>avoid double</w:t>
      </w:r>
      <w:r w:rsidR="002D638B">
        <w:rPr>
          <w:rFonts w:ascii="Arial" w:eastAsia="Times New Roman" w:hAnsi="Arial" w:cs="Arial"/>
        </w:rPr>
        <w:t xml:space="preserve"> </w:t>
      </w:r>
      <w:r>
        <w:rPr>
          <w:rFonts w:ascii="Arial" w:eastAsia="Times New Roman" w:hAnsi="Arial" w:cs="Arial"/>
        </w:rPr>
        <w:t>counting</w:t>
      </w:r>
      <w:r w:rsidRPr="00E81976">
        <w:rPr>
          <w:rFonts w:ascii="Arial" w:eastAsia="Times New Roman" w:hAnsi="Arial" w:cs="Arial"/>
        </w:rPr>
        <w:t xml:space="preserve"> </w:t>
      </w:r>
      <w:r w:rsidR="00801113">
        <w:rPr>
          <w:rFonts w:ascii="Arial" w:eastAsia="Times New Roman" w:hAnsi="Arial" w:cs="Arial"/>
        </w:rPr>
        <w:t xml:space="preserve">we </w:t>
      </w:r>
      <w:r w:rsidRPr="00E81976">
        <w:rPr>
          <w:rFonts w:ascii="Arial" w:eastAsia="Times New Roman" w:hAnsi="Arial" w:cs="Arial"/>
        </w:rPr>
        <w:t>exclud</w:t>
      </w:r>
      <w:r w:rsidR="00801113">
        <w:rPr>
          <w:rFonts w:ascii="Arial" w:eastAsia="Times New Roman" w:hAnsi="Arial" w:cs="Arial"/>
        </w:rPr>
        <w:t>e</w:t>
      </w:r>
      <w:r w:rsidRPr="00E81976">
        <w:rPr>
          <w:rFonts w:ascii="Arial" w:eastAsia="Times New Roman" w:hAnsi="Arial" w:cs="Arial"/>
        </w:rPr>
        <w:t xml:space="preserve"> </w:t>
      </w:r>
      <w:r w:rsidR="00EF52FA">
        <w:rPr>
          <w:rFonts w:ascii="Arial" w:eastAsia="Times New Roman" w:hAnsi="Arial" w:cs="Arial"/>
        </w:rPr>
        <w:t xml:space="preserve">here </w:t>
      </w:r>
      <w:r>
        <w:rPr>
          <w:rFonts w:ascii="Arial" w:eastAsia="Times New Roman" w:hAnsi="Arial" w:cs="Arial"/>
        </w:rPr>
        <w:t xml:space="preserve">financial </w:t>
      </w:r>
      <w:r w:rsidRPr="00E81976">
        <w:rPr>
          <w:rFonts w:ascii="Arial" w:eastAsia="Times New Roman" w:hAnsi="Arial" w:cs="Arial"/>
        </w:rPr>
        <w:t xml:space="preserve">support for </w:t>
      </w:r>
      <w:r>
        <w:rPr>
          <w:rFonts w:ascii="Arial" w:eastAsia="Times New Roman" w:hAnsi="Arial" w:cs="Arial"/>
        </w:rPr>
        <w:t xml:space="preserve">payments for </w:t>
      </w:r>
      <w:r w:rsidR="00801113">
        <w:rPr>
          <w:rFonts w:ascii="Arial" w:eastAsia="Times New Roman" w:hAnsi="Arial" w:cs="Arial"/>
        </w:rPr>
        <w:t>verified emissions r</w:t>
      </w:r>
      <w:r w:rsidR="00801113" w:rsidRPr="00E81976">
        <w:rPr>
          <w:rFonts w:ascii="Arial" w:eastAsia="Times New Roman" w:hAnsi="Arial" w:cs="Arial"/>
        </w:rPr>
        <w:t>educt</w:t>
      </w:r>
      <w:r w:rsidR="00801113">
        <w:rPr>
          <w:rFonts w:ascii="Arial" w:eastAsia="Times New Roman" w:hAnsi="Arial" w:cs="Arial"/>
        </w:rPr>
        <w:t>ions</w:t>
      </w:r>
      <w:r w:rsidR="00EF52FA">
        <w:rPr>
          <w:rFonts w:ascii="Arial" w:eastAsia="Times New Roman" w:hAnsi="Arial" w:cs="Arial"/>
        </w:rPr>
        <w:t xml:space="preserve"> (VER)</w:t>
      </w:r>
      <w:r>
        <w:rPr>
          <w:rFonts w:ascii="Arial" w:eastAsia="Times New Roman" w:hAnsi="Arial" w:cs="Arial"/>
        </w:rPr>
        <w:t xml:space="preserve">, which is covered by Goal </w:t>
      </w:r>
      <w:r w:rsidRPr="00E81976">
        <w:rPr>
          <w:rFonts w:ascii="Arial" w:eastAsia="Times New Roman" w:hAnsi="Arial" w:cs="Arial"/>
        </w:rPr>
        <w:t xml:space="preserve">9. </w:t>
      </w:r>
    </w:p>
    <w:p w14:paraId="66922428" w14:textId="77777777" w:rsidR="007D2E3D" w:rsidRPr="00500239" w:rsidRDefault="00801113" w:rsidP="00797B0D">
      <w:pPr>
        <w:spacing w:before="120" w:after="120"/>
        <w:rPr>
          <w:rFonts w:ascii="Arial" w:eastAsia="Times New Roman" w:hAnsi="Arial" w:cs="Arial"/>
        </w:rPr>
      </w:pPr>
      <w:r>
        <w:rPr>
          <w:rFonts w:ascii="Arial" w:eastAsia="Times New Roman" w:hAnsi="Arial" w:cs="Arial"/>
        </w:rPr>
        <w:t>T</w:t>
      </w:r>
      <w:r w:rsidR="007D2E3D">
        <w:rPr>
          <w:rFonts w:ascii="Arial" w:eastAsia="Times New Roman" w:hAnsi="Arial" w:cs="Arial"/>
        </w:rPr>
        <w:t>hree</w:t>
      </w:r>
      <w:r w:rsidR="007D2E3D" w:rsidRPr="00E81976">
        <w:rPr>
          <w:rFonts w:ascii="Arial" w:eastAsia="Times New Roman" w:hAnsi="Arial" w:cs="Arial"/>
        </w:rPr>
        <w:t xml:space="preserve"> proxy indicators </w:t>
      </w:r>
      <w:r>
        <w:rPr>
          <w:rFonts w:ascii="Arial" w:eastAsia="Times New Roman" w:hAnsi="Arial" w:cs="Arial"/>
        </w:rPr>
        <w:t>can</w:t>
      </w:r>
      <w:r w:rsidR="007D2E3D" w:rsidRPr="00E81976">
        <w:rPr>
          <w:rFonts w:ascii="Arial" w:eastAsia="Times New Roman" w:hAnsi="Arial" w:cs="Arial"/>
        </w:rPr>
        <w:t xml:space="preserve"> monitor </w:t>
      </w:r>
      <w:r w:rsidR="00EF52FA">
        <w:rPr>
          <w:rFonts w:ascii="Arial" w:eastAsia="Times New Roman" w:hAnsi="Arial" w:cs="Arial"/>
        </w:rPr>
        <w:t>Goal 8</w:t>
      </w:r>
      <w:r w:rsidR="007D2E3D" w:rsidRPr="00500239">
        <w:rPr>
          <w:rFonts w:ascii="Arial" w:eastAsia="Times New Roman" w:hAnsi="Arial" w:cs="Arial"/>
        </w:rPr>
        <w:t xml:space="preserve">, recognizing some overlap with other </w:t>
      </w:r>
      <w:r w:rsidRPr="00500239">
        <w:rPr>
          <w:rFonts w:ascii="Arial" w:eastAsia="Times New Roman" w:hAnsi="Arial" w:cs="Arial"/>
        </w:rPr>
        <w:t>g</w:t>
      </w:r>
      <w:r w:rsidR="007D2E3D" w:rsidRPr="00500239">
        <w:rPr>
          <w:rFonts w:ascii="Arial" w:eastAsia="Times New Roman" w:hAnsi="Arial" w:cs="Arial"/>
        </w:rPr>
        <w:t>oals:</w:t>
      </w:r>
    </w:p>
    <w:p w14:paraId="0F820F37" w14:textId="77777777" w:rsidR="007D2E3D" w:rsidRPr="00500239" w:rsidRDefault="007D2E3D" w:rsidP="00797B0D">
      <w:pPr>
        <w:rPr>
          <w:rFonts w:ascii="Arial" w:hAnsi="Arial" w:cs="Arial"/>
          <w:b/>
        </w:rPr>
      </w:pPr>
      <w:r w:rsidRPr="00500239">
        <w:rPr>
          <w:rFonts w:ascii="Arial" w:hAnsi="Arial" w:cs="Arial"/>
          <w:b/>
        </w:rPr>
        <w:lastRenderedPageBreak/>
        <w:t xml:space="preserve">Indicator 1. </w:t>
      </w:r>
      <w:r w:rsidR="00801113" w:rsidRPr="00067DC7">
        <w:rPr>
          <w:rFonts w:ascii="Arial" w:hAnsi="Arial" w:cs="Arial"/>
        </w:rPr>
        <w:t>Amount of c</w:t>
      </w:r>
      <w:r w:rsidR="00093A53" w:rsidRPr="00500239">
        <w:rPr>
          <w:rFonts w:ascii="Arial" w:hAnsi="Arial" w:cs="Arial"/>
        </w:rPr>
        <w:t>limate</w:t>
      </w:r>
      <w:r w:rsidR="00801113" w:rsidRPr="00500239">
        <w:rPr>
          <w:rFonts w:ascii="Arial" w:hAnsi="Arial" w:cs="Arial"/>
        </w:rPr>
        <w:t>-</w:t>
      </w:r>
      <w:r w:rsidR="00093A53" w:rsidRPr="00500239">
        <w:rPr>
          <w:rFonts w:ascii="Arial" w:hAnsi="Arial" w:cs="Arial"/>
        </w:rPr>
        <w:t xml:space="preserve">relevant </w:t>
      </w:r>
      <w:r w:rsidR="00801113" w:rsidRPr="00500239">
        <w:rPr>
          <w:rFonts w:ascii="Arial" w:hAnsi="Arial" w:cs="Arial"/>
        </w:rPr>
        <w:t xml:space="preserve">official development assistance </w:t>
      </w:r>
      <w:r w:rsidR="00093A53" w:rsidRPr="00500239">
        <w:rPr>
          <w:rFonts w:ascii="Arial" w:hAnsi="Arial" w:cs="Arial"/>
        </w:rPr>
        <w:t>for forests committed by OECD donor countries and disbursed either bilaterally or through multilateral institutions</w:t>
      </w:r>
    </w:p>
    <w:p w14:paraId="0B8E6E0D" w14:textId="7DCEBEC7" w:rsidR="007D2E3D" w:rsidRPr="00500239" w:rsidRDefault="007D2E3D" w:rsidP="00797B0D">
      <w:pPr>
        <w:rPr>
          <w:rFonts w:ascii="Arial" w:hAnsi="Arial" w:cs="Arial"/>
          <w:b/>
        </w:rPr>
      </w:pPr>
      <w:r w:rsidRPr="00500239">
        <w:rPr>
          <w:rFonts w:ascii="Arial" w:hAnsi="Arial" w:cs="Arial"/>
          <w:b/>
        </w:rPr>
        <w:t xml:space="preserve">Indicator 2. </w:t>
      </w:r>
      <w:r w:rsidRPr="00500239">
        <w:rPr>
          <w:rFonts w:ascii="Arial" w:hAnsi="Arial" w:cs="Arial"/>
        </w:rPr>
        <w:t xml:space="preserve">Domestic public spending in NYDF signatory countries </w:t>
      </w:r>
      <w:r w:rsidR="00857EAA">
        <w:rPr>
          <w:rFonts w:ascii="Arial" w:hAnsi="Arial" w:cs="Arial"/>
        </w:rPr>
        <w:t xml:space="preserve">on </w:t>
      </w:r>
      <w:r w:rsidR="00067DC7">
        <w:rPr>
          <w:rFonts w:ascii="Arial" w:hAnsi="Arial" w:cs="Arial"/>
        </w:rPr>
        <w:t xml:space="preserve">policies and measures </w:t>
      </w:r>
      <w:r w:rsidRPr="00500239">
        <w:rPr>
          <w:rFonts w:ascii="Arial" w:hAnsi="Arial" w:cs="Arial"/>
        </w:rPr>
        <w:t>that include</w:t>
      </w:r>
      <w:r w:rsidR="00857EAA">
        <w:rPr>
          <w:rFonts w:ascii="Arial" w:hAnsi="Arial" w:cs="Arial"/>
        </w:rPr>
        <w:t xml:space="preserve"> an</w:t>
      </w:r>
      <w:r w:rsidR="00AA3984">
        <w:rPr>
          <w:rFonts w:ascii="Arial" w:hAnsi="Arial" w:cs="Arial"/>
        </w:rPr>
        <w:t xml:space="preserve"> </w:t>
      </w:r>
      <w:r w:rsidRPr="00500239">
        <w:rPr>
          <w:rFonts w:ascii="Arial" w:hAnsi="Arial" w:cs="Arial"/>
        </w:rPr>
        <w:t>intent to reduce forest emissions</w:t>
      </w:r>
    </w:p>
    <w:p w14:paraId="72209D9F" w14:textId="77777777" w:rsidR="007D2E3D" w:rsidRPr="00500239" w:rsidRDefault="007D2E3D" w:rsidP="00797B0D">
      <w:pPr>
        <w:rPr>
          <w:rFonts w:ascii="Arial" w:hAnsi="Arial" w:cs="Arial"/>
          <w:b/>
        </w:rPr>
      </w:pPr>
      <w:r w:rsidRPr="00500239">
        <w:rPr>
          <w:rFonts w:ascii="Arial" w:hAnsi="Arial" w:cs="Arial"/>
          <w:b/>
        </w:rPr>
        <w:t xml:space="preserve">Indicator 3. </w:t>
      </w:r>
      <w:r w:rsidRPr="00500239">
        <w:rPr>
          <w:rFonts w:ascii="Arial" w:hAnsi="Arial" w:cs="Arial"/>
        </w:rPr>
        <w:t>Private support for strategies to reduce forest emissions</w:t>
      </w:r>
    </w:p>
    <w:p w14:paraId="684BBFBD" w14:textId="77777777" w:rsidR="007D2E3D" w:rsidRPr="00500239" w:rsidRDefault="007D2E3D" w:rsidP="00797B0D">
      <w:pPr>
        <w:rPr>
          <w:rFonts w:ascii="Arial" w:hAnsi="Arial" w:cs="Arial"/>
        </w:rPr>
      </w:pPr>
      <w:r w:rsidRPr="00500239">
        <w:rPr>
          <w:rFonts w:ascii="Arial" w:hAnsi="Arial" w:cs="Arial"/>
        </w:rPr>
        <w:t>South-South cooperation in support of forest protection, contributions by indigenous peoples, and contributions by nongovernmental organizations (NGOs</w:t>
      </w:r>
      <w:r w:rsidR="00F506DC" w:rsidRPr="00067DC7">
        <w:rPr>
          <w:rFonts w:ascii="Arial" w:hAnsi="Arial" w:cs="Arial"/>
        </w:rPr>
        <w:t xml:space="preserve">, </w:t>
      </w:r>
      <w:r w:rsidRPr="00500239">
        <w:rPr>
          <w:rFonts w:ascii="Arial" w:hAnsi="Arial" w:cs="Arial"/>
        </w:rPr>
        <w:t xml:space="preserve">are presented in more detail in the </w:t>
      </w:r>
      <w:r w:rsidR="00801113" w:rsidRPr="00500239">
        <w:rPr>
          <w:rFonts w:ascii="Arial" w:hAnsi="Arial" w:cs="Arial"/>
        </w:rPr>
        <w:t>s</w:t>
      </w:r>
      <w:r w:rsidR="00160991" w:rsidRPr="00500239">
        <w:rPr>
          <w:rFonts w:ascii="Arial" w:hAnsi="Arial" w:cs="Arial"/>
        </w:rPr>
        <w:t xml:space="preserve">upplementary </w:t>
      </w:r>
      <w:r w:rsidR="00801113" w:rsidRPr="00500239">
        <w:rPr>
          <w:rFonts w:ascii="Arial" w:hAnsi="Arial" w:cs="Arial"/>
        </w:rPr>
        <w:t>m</w:t>
      </w:r>
      <w:r w:rsidR="00160991" w:rsidRPr="00500239">
        <w:rPr>
          <w:rFonts w:ascii="Arial" w:hAnsi="Arial" w:cs="Arial"/>
        </w:rPr>
        <w:t>aterial.</w:t>
      </w:r>
      <w:r w:rsidRPr="00500239">
        <w:rPr>
          <w:rFonts w:ascii="Arial" w:hAnsi="Arial" w:cs="Arial"/>
        </w:rPr>
        <w:t xml:space="preserve"> </w:t>
      </w:r>
    </w:p>
    <w:p w14:paraId="3D07B3EA" w14:textId="7A01511E" w:rsidR="007D2E3D" w:rsidRPr="001562F6" w:rsidRDefault="00053F61" w:rsidP="001562F6">
      <w:pPr>
        <w:spacing w:after="0"/>
        <w:rPr>
          <w:rFonts w:ascii="Arial" w:hAnsi="Arial" w:cs="Arial"/>
        </w:rPr>
      </w:pPr>
      <w:r w:rsidRPr="00067DC7">
        <w:rPr>
          <w:rFonts w:ascii="Arial" w:hAnsi="Arial" w:cs="Arial"/>
          <w:i/>
        </w:rPr>
        <w:t>Indicator 1.</w:t>
      </w:r>
      <w:r w:rsidRPr="007512C9">
        <w:rPr>
          <w:rFonts w:ascii="Arial" w:hAnsi="Arial" w:cs="Arial"/>
        </w:rPr>
        <w:t xml:space="preserve"> </w:t>
      </w:r>
      <w:r w:rsidR="007D2E3D" w:rsidRPr="00500239">
        <w:rPr>
          <w:rFonts w:ascii="Arial" w:hAnsi="Arial" w:cs="Arial"/>
        </w:rPr>
        <w:t xml:space="preserve">In 2013, the </w:t>
      </w:r>
      <w:r w:rsidR="00857EAA" w:rsidRPr="00857EAA">
        <w:rPr>
          <w:rFonts w:ascii="Arial" w:hAnsi="Arial" w:cs="Arial"/>
        </w:rPr>
        <w:t>OECD</w:t>
      </w:r>
      <w:r w:rsidR="00857EAA">
        <w:rPr>
          <w:rFonts w:ascii="Arial" w:hAnsi="Arial" w:cs="Arial"/>
        </w:rPr>
        <w:t>’s</w:t>
      </w:r>
      <w:r w:rsidR="00857EAA" w:rsidRPr="00857EAA">
        <w:rPr>
          <w:rFonts w:ascii="Arial" w:hAnsi="Arial" w:cs="Arial"/>
        </w:rPr>
        <w:t xml:space="preserve"> </w:t>
      </w:r>
      <w:r w:rsidR="007D2E3D" w:rsidRPr="00500239">
        <w:rPr>
          <w:rFonts w:ascii="Arial" w:hAnsi="Arial" w:cs="Arial"/>
        </w:rPr>
        <w:t xml:space="preserve">Development Assistance Committee </w:t>
      </w:r>
      <w:r w:rsidR="0022318F" w:rsidRPr="00500239">
        <w:rPr>
          <w:rFonts w:ascii="Arial" w:hAnsi="Arial" w:cs="Arial"/>
        </w:rPr>
        <w:t xml:space="preserve">(OECD DAC) </w:t>
      </w:r>
      <w:r w:rsidR="007D2E3D" w:rsidRPr="00500239">
        <w:rPr>
          <w:rFonts w:ascii="Arial" w:hAnsi="Arial" w:cs="Arial"/>
        </w:rPr>
        <w:t xml:space="preserve">presented </w:t>
      </w:r>
      <w:r w:rsidR="00F506DC" w:rsidRPr="00500239">
        <w:rPr>
          <w:rFonts w:ascii="Arial" w:hAnsi="Arial" w:cs="Arial"/>
        </w:rPr>
        <w:t>the first</w:t>
      </w:r>
      <w:r w:rsidR="007D2E3D" w:rsidRPr="00500239">
        <w:rPr>
          <w:rFonts w:ascii="Arial" w:hAnsi="Arial" w:cs="Arial"/>
        </w:rPr>
        <w:t xml:space="preserve"> integrated picture of bilateral</w:t>
      </w:r>
      <w:r w:rsidR="007D2E3D">
        <w:rPr>
          <w:rFonts w:ascii="Arial" w:hAnsi="Arial" w:cs="Arial"/>
        </w:rPr>
        <w:t xml:space="preserve"> and multilateral commitments of climate relevant ODA</w:t>
      </w:r>
      <w:r w:rsidR="00F506DC">
        <w:rPr>
          <w:rFonts w:ascii="Arial" w:hAnsi="Arial" w:cs="Arial"/>
        </w:rPr>
        <w:t>,</w:t>
      </w:r>
      <w:r w:rsidR="00112908">
        <w:rPr>
          <w:rStyle w:val="EndnoteReference"/>
          <w:rFonts w:ascii="Arial" w:hAnsi="Arial" w:cs="Arial"/>
        </w:rPr>
        <w:endnoteReference w:id="32"/>
      </w:r>
      <w:r w:rsidR="00112908">
        <w:rPr>
          <w:rFonts w:ascii="Arial" w:hAnsi="Arial" w:cs="Arial"/>
        </w:rPr>
        <w:t xml:space="preserve"> </w:t>
      </w:r>
      <w:r w:rsidR="0022318F">
        <w:rPr>
          <w:rFonts w:ascii="Arial" w:hAnsi="Arial" w:cs="Arial"/>
        </w:rPr>
        <w:t xml:space="preserve"> </w:t>
      </w:r>
      <w:r w:rsidR="00F506DC">
        <w:rPr>
          <w:rFonts w:ascii="Arial" w:hAnsi="Arial" w:cs="Arial"/>
        </w:rPr>
        <w:t xml:space="preserve">showing </w:t>
      </w:r>
      <w:r>
        <w:rPr>
          <w:rFonts w:ascii="Arial" w:hAnsi="Arial" w:cs="Arial"/>
        </w:rPr>
        <w:t>a total</w:t>
      </w:r>
      <w:r w:rsidR="00F506DC">
        <w:rPr>
          <w:rFonts w:ascii="Arial" w:hAnsi="Arial" w:cs="Arial"/>
        </w:rPr>
        <w:t xml:space="preserve"> commitment of </w:t>
      </w:r>
      <w:r w:rsidR="007D2E3D" w:rsidRPr="00147FAF">
        <w:rPr>
          <w:rFonts w:ascii="Arial" w:hAnsi="Arial" w:cs="Arial"/>
        </w:rPr>
        <w:t>US</w:t>
      </w:r>
      <w:r w:rsidR="00F506DC">
        <w:rPr>
          <w:rFonts w:ascii="Arial" w:hAnsi="Arial" w:cs="Arial"/>
        </w:rPr>
        <w:t>$</w:t>
      </w:r>
      <w:r w:rsidR="007D2E3D" w:rsidRPr="00147FAF">
        <w:rPr>
          <w:rFonts w:ascii="Arial" w:hAnsi="Arial" w:cs="Arial"/>
        </w:rPr>
        <w:t xml:space="preserve">763.5 million (excluding results-based payments for REDD+). </w:t>
      </w:r>
      <w:r w:rsidR="007D2E3D">
        <w:rPr>
          <w:rFonts w:ascii="Arial" w:hAnsi="Arial" w:cs="Arial"/>
        </w:rPr>
        <w:t xml:space="preserve"> </w:t>
      </w:r>
      <w:r w:rsidR="007D2E3D" w:rsidRPr="00147FAF">
        <w:rPr>
          <w:rFonts w:ascii="Arial" w:hAnsi="Arial" w:cs="Arial"/>
        </w:rPr>
        <w:t xml:space="preserve">The majority </w:t>
      </w:r>
      <w:r w:rsidR="00F506DC">
        <w:rPr>
          <w:rFonts w:ascii="Arial" w:hAnsi="Arial" w:cs="Arial"/>
        </w:rPr>
        <w:t xml:space="preserve">of these funds </w:t>
      </w:r>
      <w:r w:rsidR="007D2E3D" w:rsidRPr="00147FAF">
        <w:rPr>
          <w:rFonts w:ascii="Arial" w:hAnsi="Arial" w:cs="Arial"/>
        </w:rPr>
        <w:t>(62%) came from bilateral sources, and the majority (al</w:t>
      </w:r>
      <w:r w:rsidR="007D2E3D">
        <w:rPr>
          <w:rFonts w:ascii="Arial" w:hAnsi="Arial" w:cs="Arial"/>
        </w:rPr>
        <w:t>so 62%) was reported as grant</w:t>
      </w:r>
      <w:r w:rsidR="00EF52FA">
        <w:rPr>
          <w:rFonts w:ascii="Arial" w:hAnsi="Arial" w:cs="Arial"/>
        </w:rPr>
        <w:t>s</w:t>
      </w:r>
      <w:r w:rsidR="007D2E3D">
        <w:rPr>
          <w:rFonts w:ascii="Arial" w:hAnsi="Arial" w:cs="Arial"/>
        </w:rPr>
        <w:t xml:space="preserve"> (</w:t>
      </w:r>
      <w:r w:rsidR="0099464D">
        <w:rPr>
          <w:rFonts w:ascii="Arial" w:hAnsi="Arial" w:cs="Arial"/>
        </w:rPr>
        <w:t>Figure 9</w:t>
      </w:r>
      <w:r w:rsidR="007D2E3D">
        <w:rPr>
          <w:rFonts w:ascii="Arial" w:hAnsi="Arial" w:cs="Arial"/>
        </w:rPr>
        <w:t xml:space="preserve">). </w:t>
      </w:r>
    </w:p>
    <w:p w14:paraId="6B8DF451" w14:textId="110B0AA4" w:rsidR="007D2E3D" w:rsidRDefault="0099464D" w:rsidP="00381F60">
      <w:pPr>
        <w:pStyle w:val="Heading4"/>
      </w:pPr>
      <w:r>
        <w:t>Figure 9</w:t>
      </w:r>
      <w:r w:rsidR="007D2E3D">
        <w:t xml:space="preserve">: </w:t>
      </w:r>
      <w:r w:rsidR="007D2E3D" w:rsidRPr="00ED6E58">
        <w:t xml:space="preserve">Total bilateral and multilateral ODA committed to the forestry sector </w:t>
      </w:r>
      <w:r w:rsidR="004A2482">
        <w:t xml:space="preserve">for </w:t>
      </w:r>
      <w:r w:rsidR="007D2E3D" w:rsidRPr="00ED6E58">
        <w:t xml:space="preserve"> </w:t>
      </w:r>
      <w:r w:rsidR="004A2482" w:rsidRPr="00ED6E58">
        <w:t xml:space="preserve">all developing countries </w:t>
      </w:r>
      <w:r w:rsidR="007D2E3D" w:rsidRPr="00ED6E58">
        <w:t xml:space="preserve">with climate mitigation as a principal or significant objective, </w:t>
      </w:r>
      <w:r w:rsidR="00F506DC">
        <w:t>by</w:t>
      </w:r>
      <w:r w:rsidR="007D2E3D" w:rsidRPr="00ED6E58">
        <w:t xml:space="preserve"> channel and financial instrument</w:t>
      </w:r>
      <w:r w:rsidR="00F573AB">
        <w:t xml:space="preserve">, </w:t>
      </w:r>
      <w:r w:rsidR="00F573AB" w:rsidRPr="00ED6E58">
        <w:t>2013</w:t>
      </w:r>
    </w:p>
    <w:p w14:paraId="3FE2BF3D" w14:textId="77777777" w:rsidR="007D2E3D" w:rsidRPr="0084596D" w:rsidRDefault="007D2E3D" w:rsidP="00797B0D">
      <w:pPr>
        <w:ind w:firstLine="360"/>
        <w:rPr>
          <w:rFonts w:cs="Arial"/>
          <w:noProof/>
          <w:lang w:eastAsia="en-GB"/>
        </w:rPr>
      </w:pPr>
      <w:r>
        <w:rPr>
          <w:noProof/>
          <w:lang w:val="en-US"/>
        </w:rPr>
        <mc:AlternateContent>
          <mc:Choice Requires="wps">
            <w:drawing>
              <wp:anchor distT="0" distB="0" distL="114300" distR="114300" simplePos="0" relativeHeight="251671552" behindDoc="0" locked="0" layoutInCell="1" allowOverlap="1" wp14:anchorId="0360BCA3" wp14:editId="31316B7E">
                <wp:simplePos x="0" y="0"/>
                <wp:positionH relativeFrom="column">
                  <wp:posOffset>3999230</wp:posOffset>
                </wp:positionH>
                <wp:positionV relativeFrom="paragraph">
                  <wp:posOffset>962660</wp:posOffset>
                </wp:positionV>
                <wp:extent cx="747395" cy="27876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78765"/>
                        </a:xfrm>
                        <a:prstGeom prst="rect">
                          <a:avLst/>
                        </a:prstGeom>
                        <a:noFill/>
                        <a:ln w="9525">
                          <a:noFill/>
                          <a:miter lim="800000"/>
                          <a:headEnd/>
                          <a:tailEnd/>
                        </a:ln>
                      </wps:spPr>
                      <wps:txbx>
                        <w:txbxContent>
                          <w:p w14:paraId="4653E443" w14:textId="77777777" w:rsidR="00352B90" w:rsidRPr="00B028E2" w:rsidRDefault="00352B90" w:rsidP="00797B0D">
                            <w:pPr>
                              <w:rPr>
                                <w:b/>
                                <w:color w:val="FFFFFF"/>
                                <w:sz w:val="16"/>
                                <w:szCs w:val="16"/>
                              </w:rPr>
                            </w:pPr>
                            <w:r w:rsidRPr="00B028E2">
                              <w:rPr>
                                <w:b/>
                                <w:color w:val="FFFFFF"/>
                                <w:sz w:val="16"/>
                                <w:szCs w:val="16"/>
                              </w:rPr>
                              <w:t>Loan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14.9pt;margin-top:75.8pt;width:58.85pt;height:21.9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" filled="f" stroked="f">
                <v:textbox style="mso-fit-shape-to-text:t" inset="0,0,0,0">
                  <w:txbxContent>
                    <w:p w14:paraId="4653E443" w14:textId="77777777" w:rsidR="00352B90" w:rsidRPr="00B028E2" w:rsidRDefault="00352B90" w:rsidP="00797B0D">
                      <w:pPr>
                        <w:rPr>
                          <w:b/>
                          <w:color w:val="FFFFFF"/>
                          <w:sz w:val="16"/>
                          <w:szCs w:val="16"/>
                        </w:rPr>
                      </w:pPr>
                      <w:r w:rsidRPr="00B028E2">
                        <w:rPr>
                          <w:b/>
                          <w:color w:val="FFFFFF"/>
                          <w:sz w:val="16"/>
                          <w:szCs w:val="16"/>
                        </w:rPr>
                        <w:t>Loan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4FF5960B" wp14:editId="1B89F299">
                <wp:simplePos x="0" y="0"/>
                <wp:positionH relativeFrom="column">
                  <wp:posOffset>3996690</wp:posOffset>
                </wp:positionH>
                <wp:positionV relativeFrom="paragraph">
                  <wp:posOffset>514350</wp:posOffset>
                </wp:positionV>
                <wp:extent cx="747395" cy="16764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676400"/>
                        </a:xfrm>
                        <a:prstGeom prst="rect">
                          <a:avLst/>
                        </a:prstGeom>
                        <a:noFill/>
                        <a:ln w="9525">
                          <a:noFill/>
                          <a:miter lim="800000"/>
                          <a:headEnd/>
                          <a:tailEnd/>
                        </a:ln>
                      </wps:spPr>
                      <wps:txbx>
                        <w:txbxContent>
                          <w:p w14:paraId="1DFDF0E6" w14:textId="77777777" w:rsidR="00352B90" w:rsidRPr="00A11622" w:rsidRDefault="00352B90" w:rsidP="00797B0D">
                            <w:pPr>
                              <w:rPr>
                                <w:b/>
                                <w:sz w:val="16"/>
                                <w:szCs w:val="16"/>
                              </w:rPr>
                            </w:pPr>
                            <w:r>
                              <w:rPr>
                                <w:b/>
                                <w:sz w:val="16"/>
                                <w:szCs w:val="16"/>
                              </w:rPr>
                              <w:t>Equity</w:t>
                            </w:r>
                          </w:p>
                        </w:txbxContent>
                      </wps:txbx>
                      <wps:bodyPr rot="0" vert="horz" wrap="square" lIns="0" tIns="0" rIns="0" bIns="0" anchor="t" anchorCtr="0">
                        <a:no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4.7pt;margin-top:40.5pt;width:58.85pt;height:13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" filled="f" stroked="f">
                <v:textbox inset="0,0,0,0">
                  <w:txbxContent>
                    <w:p w14:paraId="1DFDF0E6" w14:textId="77777777" w:rsidR="00352B90" w:rsidRPr="00A11622" w:rsidRDefault="00352B90" w:rsidP="00797B0D">
                      <w:pPr>
                        <w:rPr>
                          <w:b/>
                          <w:sz w:val="16"/>
                          <w:szCs w:val="16"/>
                        </w:rPr>
                      </w:pPr>
                      <w:r>
                        <w:rPr>
                          <w:b/>
                          <w:sz w:val="16"/>
                          <w:szCs w:val="16"/>
                        </w:rPr>
                        <w:t>Equity</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162C9FD1" wp14:editId="48FBCC4C">
                <wp:simplePos x="0" y="0"/>
                <wp:positionH relativeFrom="column">
                  <wp:posOffset>4024630</wp:posOffset>
                </wp:positionH>
                <wp:positionV relativeFrom="paragraph">
                  <wp:posOffset>2052320</wp:posOffset>
                </wp:positionV>
                <wp:extent cx="747395" cy="27876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78765"/>
                        </a:xfrm>
                        <a:prstGeom prst="rect">
                          <a:avLst/>
                        </a:prstGeom>
                        <a:noFill/>
                        <a:ln w="9525">
                          <a:noFill/>
                          <a:miter lim="800000"/>
                          <a:headEnd/>
                          <a:tailEnd/>
                        </a:ln>
                      </wps:spPr>
                      <wps:txbx>
                        <w:txbxContent>
                          <w:p w14:paraId="14FE32BB" w14:textId="77777777" w:rsidR="00352B90" w:rsidRPr="00B028E2" w:rsidRDefault="00352B90" w:rsidP="00797B0D">
                            <w:pPr>
                              <w:rPr>
                                <w:b/>
                                <w:color w:val="FFFFFF"/>
                                <w:sz w:val="16"/>
                                <w:szCs w:val="16"/>
                              </w:rPr>
                            </w:pPr>
                            <w:r w:rsidRPr="00B028E2">
                              <w:rPr>
                                <w:b/>
                                <w:color w:val="FFFFFF"/>
                                <w:sz w:val="16"/>
                                <w:szCs w:val="16"/>
                              </w:rPr>
                              <w:t>Grant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16.9pt;margin-top:161.6pt;width:58.85pt;height:21.9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" filled="f" stroked="f">
                <v:textbox style="mso-fit-shape-to-text:t" inset="0,0,0,0">
                  <w:txbxContent>
                    <w:p w14:paraId="14FE32BB" w14:textId="77777777" w:rsidR="00352B90" w:rsidRPr="00B028E2" w:rsidRDefault="00352B90" w:rsidP="00797B0D">
                      <w:pPr>
                        <w:rPr>
                          <w:b/>
                          <w:color w:val="FFFFFF"/>
                          <w:sz w:val="16"/>
                          <w:szCs w:val="16"/>
                        </w:rPr>
                      </w:pPr>
                      <w:r w:rsidRPr="00B028E2">
                        <w:rPr>
                          <w:b/>
                          <w:color w:val="FFFFFF"/>
                          <w:sz w:val="16"/>
                          <w:szCs w:val="16"/>
                        </w:rPr>
                        <w:t>Grant</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7ED9625D" wp14:editId="749F730E">
                <wp:simplePos x="0" y="0"/>
                <wp:positionH relativeFrom="column">
                  <wp:posOffset>1690370</wp:posOffset>
                </wp:positionH>
                <wp:positionV relativeFrom="paragraph">
                  <wp:posOffset>814070</wp:posOffset>
                </wp:positionV>
                <wp:extent cx="747395" cy="27876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78765"/>
                        </a:xfrm>
                        <a:prstGeom prst="rect">
                          <a:avLst/>
                        </a:prstGeom>
                        <a:noFill/>
                        <a:ln w="9525">
                          <a:noFill/>
                          <a:miter lim="800000"/>
                          <a:headEnd/>
                          <a:tailEnd/>
                        </a:ln>
                      </wps:spPr>
                      <wps:txbx>
                        <w:txbxContent>
                          <w:p w14:paraId="7CE7D641" w14:textId="77777777" w:rsidR="00352B90" w:rsidRPr="002308EB" w:rsidRDefault="00352B90" w:rsidP="00797B0D">
                            <w:pPr>
                              <w:rPr>
                                <w:b/>
                                <w:sz w:val="16"/>
                                <w:szCs w:val="16"/>
                              </w:rPr>
                            </w:pPr>
                            <w:r w:rsidRPr="002308EB">
                              <w:rPr>
                                <w:b/>
                                <w:sz w:val="16"/>
                                <w:szCs w:val="16"/>
                              </w:rPr>
                              <w:t>Multilateral</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33.1pt;margin-top:64.1pt;width:58.85pt;height:21.9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" filled="f" stroked="f">
                <v:textbox style="mso-fit-shape-to-text:t" inset="0,0,0,0">
                  <w:txbxContent>
                    <w:p w14:paraId="7CE7D641" w14:textId="77777777" w:rsidR="00352B90" w:rsidRPr="002308EB" w:rsidRDefault="00352B90" w:rsidP="00797B0D">
                      <w:pPr>
                        <w:rPr>
                          <w:b/>
                          <w:sz w:val="16"/>
                          <w:szCs w:val="16"/>
                        </w:rPr>
                      </w:pPr>
                      <w:r w:rsidRPr="002308EB">
                        <w:rPr>
                          <w:b/>
                          <w:sz w:val="16"/>
                          <w:szCs w:val="16"/>
                        </w:rPr>
                        <w:t>Multilateral</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40DE83C" wp14:editId="4492FAEC">
                <wp:simplePos x="0" y="0"/>
                <wp:positionH relativeFrom="column">
                  <wp:posOffset>1708150</wp:posOffset>
                </wp:positionH>
                <wp:positionV relativeFrom="paragraph">
                  <wp:posOffset>1406525</wp:posOffset>
                </wp:positionV>
                <wp:extent cx="747395" cy="5638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563880"/>
                        </a:xfrm>
                        <a:prstGeom prst="rect">
                          <a:avLst/>
                        </a:prstGeom>
                        <a:noFill/>
                        <a:ln w="9525">
                          <a:noFill/>
                          <a:miter lim="800000"/>
                          <a:headEnd/>
                          <a:tailEnd/>
                        </a:ln>
                      </wps:spPr>
                      <wps:txbx>
                        <w:txbxContent>
                          <w:p w14:paraId="39593D77" w14:textId="77777777" w:rsidR="00352B90" w:rsidRPr="00B028E2" w:rsidRDefault="00352B90" w:rsidP="00797B0D">
                            <w:pPr>
                              <w:rPr>
                                <w:b/>
                                <w:color w:val="FFFFFF"/>
                                <w:sz w:val="16"/>
                                <w:szCs w:val="16"/>
                              </w:rPr>
                            </w:pPr>
                            <w:r w:rsidRPr="00B028E2">
                              <w:rPr>
                                <w:b/>
                                <w:color w:val="FFFFFF"/>
                                <w:sz w:val="16"/>
                                <w:szCs w:val="16"/>
                              </w:rPr>
                              <w:t>Bilateral – mitigation significant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34.5pt;margin-top:110.75pt;width:58.85pt;height:44.4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" filled="f" stroked="f">
                <v:textbox style="mso-fit-shape-to-text:t" inset="0,0,0,0">
                  <w:txbxContent>
                    <w:p w14:paraId="39593D77" w14:textId="77777777" w:rsidR="00352B90" w:rsidRPr="00B028E2" w:rsidRDefault="00352B90" w:rsidP="00797B0D">
                      <w:pPr>
                        <w:rPr>
                          <w:b/>
                          <w:color w:val="FFFFFF"/>
                          <w:sz w:val="16"/>
                          <w:szCs w:val="16"/>
                        </w:rPr>
                      </w:pPr>
                      <w:r w:rsidRPr="00B028E2">
                        <w:rPr>
                          <w:b/>
                          <w:color w:val="FFFFFF"/>
                          <w:sz w:val="16"/>
                          <w:szCs w:val="16"/>
                        </w:rPr>
                        <w:t>Bilateral – mitigation significant</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55B10141" wp14:editId="028A0C6F">
                <wp:simplePos x="0" y="0"/>
                <wp:positionH relativeFrom="column">
                  <wp:posOffset>1733550</wp:posOffset>
                </wp:positionH>
                <wp:positionV relativeFrom="paragraph">
                  <wp:posOffset>2200275</wp:posOffset>
                </wp:positionV>
                <wp:extent cx="747395" cy="5638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563880"/>
                        </a:xfrm>
                        <a:prstGeom prst="rect">
                          <a:avLst/>
                        </a:prstGeom>
                        <a:noFill/>
                        <a:ln w="9525">
                          <a:noFill/>
                          <a:miter lim="800000"/>
                          <a:headEnd/>
                          <a:tailEnd/>
                        </a:ln>
                      </wps:spPr>
                      <wps:txbx>
                        <w:txbxContent>
                          <w:p w14:paraId="6CB6B9D3" w14:textId="77777777" w:rsidR="00352B90" w:rsidRPr="00B028E2" w:rsidRDefault="00352B90" w:rsidP="00797B0D">
                            <w:pPr>
                              <w:rPr>
                                <w:b/>
                                <w:color w:val="FFFFFF"/>
                                <w:sz w:val="16"/>
                                <w:szCs w:val="16"/>
                              </w:rPr>
                            </w:pPr>
                            <w:r w:rsidRPr="00B028E2">
                              <w:rPr>
                                <w:b/>
                                <w:color w:val="FFFFFF"/>
                                <w:sz w:val="16"/>
                                <w:szCs w:val="16"/>
                              </w:rPr>
                              <w:t>Bilateral – mitigation principle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36.5pt;margin-top:173.25pt;width:58.85pt;height:44.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" filled="f" stroked="f">
                <v:textbox style="mso-fit-shape-to-text:t" inset="0,0,0,0">
                  <w:txbxContent>
                    <w:p w14:paraId="6CB6B9D3" w14:textId="77777777" w:rsidR="00352B90" w:rsidRPr="00B028E2" w:rsidRDefault="00352B90" w:rsidP="00797B0D">
                      <w:pPr>
                        <w:rPr>
                          <w:b/>
                          <w:color w:val="FFFFFF"/>
                          <w:sz w:val="16"/>
                          <w:szCs w:val="16"/>
                        </w:rPr>
                      </w:pPr>
                      <w:r w:rsidRPr="00B028E2">
                        <w:rPr>
                          <w:b/>
                          <w:color w:val="FFFFFF"/>
                          <w:sz w:val="16"/>
                          <w:szCs w:val="16"/>
                        </w:rPr>
                        <w:t>Bilateral – mitigation principle</w:t>
                      </w:r>
                    </w:p>
                  </w:txbxContent>
                </v:textbox>
              </v:shape>
            </w:pict>
          </mc:Fallback>
        </mc:AlternateContent>
      </w:r>
      <w:r w:rsidRPr="00A31A1B">
        <w:rPr>
          <w:rFonts w:cs="Arial"/>
          <w:noProof/>
          <w:lang w:val="en-US"/>
        </w:rPr>
        <w:drawing>
          <wp:inline distT="0" distB="0" distL="0" distR="0" wp14:anchorId="050BAE6F" wp14:editId="2C2F7CF8">
            <wp:extent cx="5301615" cy="3124200"/>
            <wp:effectExtent l="0" t="0" r="13335" b="19050"/>
            <wp:docPr id="7"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CF4BB7" w14:textId="77777777" w:rsidR="00F573AB" w:rsidRDefault="00F573AB" w:rsidP="00381F60">
      <w:pPr>
        <w:pBdr>
          <w:bottom w:val="single" w:sz="4" w:space="1" w:color="auto"/>
        </w:pBdr>
        <w:tabs>
          <w:tab w:val="left" w:pos="1376"/>
        </w:tabs>
        <w:rPr>
          <w:rFonts w:ascii="Arial" w:hAnsi="Arial" w:cs="Arial"/>
          <w:sz w:val="18"/>
          <w:szCs w:val="18"/>
        </w:rPr>
      </w:pPr>
      <w:bookmarkStart w:id="13" w:name="_Ref433902120"/>
      <w:bookmarkStart w:id="14" w:name="_Ref432675180"/>
      <w:r>
        <w:rPr>
          <w:rFonts w:ascii="Arial" w:hAnsi="Arial" w:cs="Arial"/>
          <w:sz w:val="18"/>
          <w:szCs w:val="18"/>
        </w:rPr>
        <w:t>Note: E</w:t>
      </w:r>
      <w:r w:rsidRPr="00F573AB">
        <w:rPr>
          <w:rFonts w:ascii="Arial" w:hAnsi="Arial" w:cs="Arial"/>
          <w:sz w:val="18"/>
          <w:szCs w:val="18"/>
        </w:rPr>
        <w:t>xclud</w:t>
      </w:r>
      <w:r>
        <w:rPr>
          <w:rFonts w:ascii="Arial" w:hAnsi="Arial" w:cs="Arial"/>
          <w:sz w:val="18"/>
          <w:szCs w:val="18"/>
        </w:rPr>
        <w:t>es</w:t>
      </w:r>
      <w:r w:rsidRPr="00F573AB">
        <w:rPr>
          <w:rFonts w:ascii="Arial" w:hAnsi="Arial" w:cs="Arial"/>
          <w:sz w:val="18"/>
          <w:szCs w:val="18"/>
        </w:rPr>
        <w:t xml:space="preserve"> REDD+ results based payments</w:t>
      </w:r>
      <w:r>
        <w:rPr>
          <w:rFonts w:ascii="Arial" w:hAnsi="Arial" w:cs="Arial"/>
          <w:sz w:val="18"/>
          <w:szCs w:val="18"/>
        </w:rPr>
        <w:t>.</w:t>
      </w:r>
    </w:p>
    <w:p w14:paraId="4398B367" w14:textId="77777777" w:rsidR="00F506DC" w:rsidRDefault="00F506DC" w:rsidP="00381F60">
      <w:pPr>
        <w:pBdr>
          <w:bottom w:val="single" w:sz="4" w:space="1" w:color="auto"/>
        </w:pBdr>
        <w:tabs>
          <w:tab w:val="left" w:pos="1376"/>
        </w:tabs>
        <w:rPr>
          <w:rFonts w:ascii="Arial" w:hAnsi="Arial" w:cs="Arial"/>
        </w:rPr>
      </w:pPr>
      <w:r w:rsidRPr="00381F60">
        <w:rPr>
          <w:rFonts w:ascii="Arial" w:hAnsi="Arial" w:cs="Arial"/>
          <w:sz w:val="18"/>
          <w:szCs w:val="18"/>
        </w:rPr>
        <w:t xml:space="preserve">Source: Climate Focus calculations based on </w:t>
      </w:r>
      <w:r w:rsidR="007022AE" w:rsidRPr="007022AE">
        <w:rPr>
          <w:rFonts w:ascii="Arial" w:hAnsi="Arial" w:cs="Arial"/>
          <w:sz w:val="18"/>
          <w:szCs w:val="18"/>
        </w:rPr>
        <w:t xml:space="preserve">Organisation of Economic Cooperation and Development’s  Development Assistance Committee </w:t>
      </w:r>
      <w:r w:rsidR="00A25C0F" w:rsidRPr="00FD5119">
        <w:rPr>
          <w:rFonts w:ascii="Arial" w:hAnsi="Arial" w:cs="Arial"/>
          <w:sz w:val="18"/>
          <w:szCs w:val="18"/>
        </w:rPr>
        <w:t>dataset:</w:t>
      </w:r>
      <w:r w:rsidR="00FD5119">
        <w:rPr>
          <w:rFonts w:ascii="Arial" w:hAnsi="Arial" w:cs="Arial"/>
          <w:sz w:val="18"/>
          <w:szCs w:val="18"/>
        </w:rPr>
        <w:t xml:space="preserve"> Climate-</w:t>
      </w:r>
      <w:r w:rsidR="00A25C0F" w:rsidRPr="00FD5119">
        <w:rPr>
          <w:rFonts w:ascii="Arial" w:hAnsi="Arial" w:cs="Arial"/>
          <w:sz w:val="18"/>
          <w:szCs w:val="18"/>
        </w:rPr>
        <w:t xml:space="preserve">related development finance </w:t>
      </w:r>
      <w:r w:rsidR="00FD5119">
        <w:rPr>
          <w:rFonts w:ascii="Arial" w:hAnsi="Arial" w:cs="Arial"/>
          <w:sz w:val="18"/>
          <w:szCs w:val="18"/>
        </w:rPr>
        <w:t>in</w:t>
      </w:r>
      <w:r w:rsidRPr="00FD5119">
        <w:rPr>
          <w:rFonts w:ascii="Arial" w:hAnsi="Arial" w:cs="Arial"/>
          <w:sz w:val="18"/>
          <w:szCs w:val="18"/>
        </w:rPr>
        <w:t xml:space="preserve"> 2013</w:t>
      </w:r>
      <w:r w:rsidRPr="00FD5119">
        <w:rPr>
          <w:rFonts w:ascii="Arial" w:hAnsi="Arial" w:cs="Arial"/>
        </w:rPr>
        <w:t>.</w:t>
      </w:r>
    </w:p>
    <w:p w14:paraId="54273D13" w14:textId="77777777" w:rsidR="00F506DC" w:rsidRDefault="00F506DC" w:rsidP="00330B94">
      <w:pPr>
        <w:tabs>
          <w:tab w:val="left" w:pos="1376"/>
        </w:tabs>
        <w:rPr>
          <w:rFonts w:ascii="Arial" w:hAnsi="Arial" w:cs="Arial"/>
        </w:rPr>
      </w:pPr>
    </w:p>
    <w:p w14:paraId="005EE6C3" w14:textId="77777777" w:rsidR="00330B94" w:rsidRDefault="00330B94" w:rsidP="00330B94">
      <w:pPr>
        <w:tabs>
          <w:tab w:val="left" w:pos="1376"/>
        </w:tabs>
        <w:rPr>
          <w:rFonts w:ascii="Arial" w:hAnsi="Arial" w:cs="Arial"/>
        </w:rPr>
      </w:pPr>
      <w:r>
        <w:rPr>
          <w:rFonts w:ascii="Arial" w:hAnsi="Arial" w:cs="Arial"/>
        </w:rPr>
        <w:lastRenderedPageBreak/>
        <w:t>In the 12 years from 2002 to 2013, t</w:t>
      </w:r>
      <w:r w:rsidRPr="00E01297">
        <w:rPr>
          <w:rFonts w:ascii="Arial" w:hAnsi="Arial" w:cs="Arial"/>
        </w:rPr>
        <w:t xml:space="preserve">hough varying significantly from year </w:t>
      </w:r>
      <w:r>
        <w:rPr>
          <w:rFonts w:ascii="Arial" w:hAnsi="Arial" w:cs="Arial"/>
        </w:rPr>
        <w:t>to year, bilateral ODA</w:t>
      </w:r>
      <w:r w:rsidRPr="00E01297">
        <w:rPr>
          <w:rFonts w:ascii="Arial" w:hAnsi="Arial" w:cs="Arial"/>
        </w:rPr>
        <w:t xml:space="preserve"> for reducing forest emissions in developing countries increased from </w:t>
      </w:r>
      <w:r>
        <w:rPr>
          <w:rFonts w:ascii="Arial" w:hAnsi="Arial" w:cs="Arial"/>
        </w:rPr>
        <w:t>an annual average of US</w:t>
      </w:r>
      <w:r w:rsidR="00F506DC">
        <w:rPr>
          <w:rFonts w:ascii="Arial" w:hAnsi="Arial" w:cs="Arial"/>
        </w:rPr>
        <w:t>$</w:t>
      </w:r>
      <w:r>
        <w:rPr>
          <w:rFonts w:ascii="Arial" w:hAnsi="Arial" w:cs="Arial"/>
        </w:rPr>
        <w:t xml:space="preserve"> 365</w:t>
      </w:r>
      <w:r w:rsidRPr="00E01297">
        <w:rPr>
          <w:rFonts w:ascii="Arial" w:hAnsi="Arial" w:cs="Arial"/>
        </w:rPr>
        <w:t xml:space="preserve"> million </w:t>
      </w:r>
      <w:r>
        <w:rPr>
          <w:rFonts w:ascii="Arial" w:hAnsi="Arial" w:cs="Arial"/>
        </w:rPr>
        <w:t xml:space="preserve">during </w:t>
      </w:r>
      <w:r w:rsidRPr="00E01297">
        <w:rPr>
          <w:rFonts w:ascii="Arial" w:hAnsi="Arial" w:cs="Arial"/>
        </w:rPr>
        <w:t>2002</w:t>
      </w:r>
      <w:r>
        <w:rPr>
          <w:rFonts w:ascii="Arial" w:hAnsi="Arial" w:cs="Arial"/>
        </w:rPr>
        <w:t xml:space="preserve">-07 </w:t>
      </w:r>
      <w:r w:rsidRPr="00E01297">
        <w:rPr>
          <w:rFonts w:ascii="Arial" w:hAnsi="Arial" w:cs="Arial"/>
        </w:rPr>
        <w:t>to US</w:t>
      </w:r>
      <w:r w:rsidR="00F506DC">
        <w:rPr>
          <w:rFonts w:ascii="Arial" w:hAnsi="Arial" w:cs="Arial"/>
        </w:rPr>
        <w:t>$</w:t>
      </w:r>
      <w:r>
        <w:rPr>
          <w:rFonts w:ascii="Arial" w:hAnsi="Arial" w:cs="Arial"/>
        </w:rPr>
        <w:t xml:space="preserve">744 </w:t>
      </w:r>
      <w:r w:rsidRPr="00E01297">
        <w:rPr>
          <w:rFonts w:ascii="Arial" w:hAnsi="Arial" w:cs="Arial"/>
        </w:rPr>
        <w:t xml:space="preserve">million </w:t>
      </w:r>
      <w:r>
        <w:rPr>
          <w:rFonts w:ascii="Arial" w:hAnsi="Arial" w:cs="Arial"/>
        </w:rPr>
        <w:t>in 2008-</w:t>
      </w:r>
      <w:r w:rsidRPr="00E01297">
        <w:rPr>
          <w:rFonts w:ascii="Arial" w:hAnsi="Arial" w:cs="Arial"/>
        </w:rPr>
        <w:t xml:space="preserve">13 </w:t>
      </w:r>
      <w:r>
        <w:rPr>
          <w:rFonts w:ascii="Arial" w:hAnsi="Arial" w:cs="Arial"/>
        </w:rPr>
        <w:t>(</w:t>
      </w:r>
      <w:r w:rsidRPr="00381F60">
        <w:rPr>
          <w:rFonts w:ascii="Arial" w:hAnsi="Arial" w:cs="Arial"/>
          <w:highlight w:val="lightGray"/>
        </w:rPr>
        <w:t>Figure 8</w:t>
      </w:r>
      <w:r>
        <w:rPr>
          <w:rFonts w:ascii="Arial" w:hAnsi="Arial" w:cs="Arial"/>
        </w:rPr>
        <w:t xml:space="preserve">). </w:t>
      </w:r>
      <w:r w:rsidRPr="00256360">
        <w:rPr>
          <w:rFonts w:ascii="Arial" w:hAnsi="Arial" w:cs="Arial"/>
        </w:rPr>
        <w:t xml:space="preserve">Indications are that 2014 commitments </w:t>
      </w:r>
      <w:r w:rsidR="00F506DC">
        <w:rPr>
          <w:rFonts w:ascii="Arial" w:hAnsi="Arial" w:cs="Arial"/>
        </w:rPr>
        <w:t>were</w:t>
      </w:r>
      <w:r>
        <w:rPr>
          <w:rFonts w:ascii="Arial" w:hAnsi="Arial" w:cs="Arial"/>
        </w:rPr>
        <w:t xml:space="preserve"> over US</w:t>
      </w:r>
      <w:r w:rsidR="00F506DC">
        <w:rPr>
          <w:rFonts w:ascii="Arial" w:hAnsi="Arial" w:cs="Arial"/>
        </w:rPr>
        <w:t>$</w:t>
      </w:r>
      <w:r>
        <w:rPr>
          <w:rFonts w:ascii="Arial" w:hAnsi="Arial" w:cs="Arial"/>
        </w:rPr>
        <w:t>1 billion, the strongest to date,</w:t>
      </w:r>
      <w:r w:rsidRPr="00256360">
        <w:rPr>
          <w:rFonts w:ascii="Arial" w:hAnsi="Arial" w:cs="Arial"/>
        </w:rPr>
        <w:t xml:space="preserve"> though this has yet to be </w:t>
      </w:r>
      <w:r w:rsidR="00F573AB" w:rsidRPr="00256360">
        <w:rPr>
          <w:rFonts w:ascii="Arial" w:hAnsi="Arial" w:cs="Arial"/>
        </w:rPr>
        <w:t xml:space="preserve">reported </w:t>
      </w:r>
      <w:r w:rsidR="00F573AB">
        <w:rPr>
          <w:rFonts w:ascii="Arial" w:hAnsi="Arial" w:cs="Arial"/>
        </w:rPr>
        <w:t xml:space="preserve">by </w:t>
      </w:r>
      <w:r w:rsidRPr="00256360">
        <w:rPr>
          <w:rFonts w:ascii="Arial" w:hAnsi="Arial" w:cs="Arial"/>
        </w:rPr>
        <w:t>OECD DAC</w:t>
      </w:r>
      <w:r w:rsidR="00F573AB">
        <w:rPr>
          <w:rFonts w:ascii="Arial" w:hAnsi="Arial" w:cs="Arial"/>
        </w:rPr>
        <w:t>.</w:t>
      </w:r>
      <w:r w:rsidRPr="00E01297">
        <w:rPr>
          <w:rFonts w:ascii="Arial" w:hAnsi="Arial" w:cs="Arial"/>
        </w:rPr>
        <w:t xml:space="preserve"> </w:t>
      </w:r>
    </w:p>
    <w:p w14:paraId="53C766AF" w14:textId="77777777" w:rsidR="007D2E3D" w:rsidRDefault="007D2E3D" w:rsidP="00381F60">
      <w:pPr>
        <w:pStyle w:val="Heading4"/>
      </w:pPr>
      <w:r>
        <w:t xml:space="preserve">Figure </w:t>
      </w:r>
      <w:r>
        <w:fldChar w:fldCharType="begin"/>
      </w:r>
      <w:r>
        <w:instrText xml:space="preserve"> SEQ Figure \* ARABIC </w:instrText>
      </w:r>
      <w:r>
        <w:fldChar w:fldCharType="separate"/>
      </w:r>
      <w:r w:rsidR="00946E86">
        <w:rPr>
          <w:noProof/>
        </w:rPr>
        <w:t>8</w:t>
      </w:r>
      <w:r>
        <w:fldChar w:fldCharType="end"/>
      </w:r>
      <w:bookmarkEnd w:id="13"/>
      <w:bookmarkEnd w:id="14"/>
      <w:r>
        <w:t>: Total bilateral</w:t>
      </w:r>
      <w:r w:rsidRPr="00B36D14">
        <w:t xml:space="preserve"> ODA </w:t>
      </w:r>
      <w:r>
        <w:t xml:space="preserve">to reduce forest emissions </w:t>
      </w:r>
      <w:r w:rsidRPr="00B36D14">
        <w:t>committed to all develo</w:t>
      </w:r>
      <w:r>
        <w:t>ping countries</w:t>
      </w:r>
      <w:r w:rsidR="004A2482">
        <w:t>,</w:t>
      </w:r>
      <w:r w:rsidR="00F506DC">
        <w:t xml:space="preserve"> by whether </w:t>
      </w:r>
      <w:r w:rsidR="00F506DC" w:rsidRPr="00B36D14">
        <w:t>climate mitigation was a principal objective</w:t>
      </w:r>
      <w:r w:rsidR="00F506DC">
        <w:t xml:space="preserve"> or</w:t>
      </w:r>
      <w:r w:rsidR="00F506DC" w:rsidRPr="00B36D14">
        <w:t xml:space="preserve"> a </w:t>
      </w:r>
      <w:r w:rsidR="00F506DC">
        <w:t xml:space="preserve">significant objective,  </w:t>
      </w:r>
      <w:r>
        <w:t>2002</w:t>
      </w:r>
      <w:r w:rsidR="00F506DC">
        <w:t>-</w:t>
      </w:r>
      <w:r>
        <w:t>13</w:t>
      </w:r>
      <w:r w:rsidR="00F506DC">
        <w:t xml:space="preserve"> </w:t>
      </w:r>
      <w:r>
        <w:t xml:space="preserve"> </w:t>
      </w:r>
    </w:p>
    <w:p w14:paraId="23BB28FC" w14:textId="77777777" w:rsidR="007D2E3D" w:rsidRDefault="007D2E3D" w:rsidP="00797B0D">
      <w:pPr>
        <w:tabs>
          <w:tab w:val="left" w:pos="1376"/>
        </w:tabs>
        <w:rPr>
          <w:rFonts w:ascii="Arial" w:hAnsi="Arial" w:cs="Arial"/>
        </w:rPr>
      </w:pPr>
      <w:r w:rsidRPr="001866CD">
        <w:rPr>
          <w:noProof/>
          <w:lang w:val="en-US"/>
        </w:rPr>
        <w:drawing>
          <wp:inline distT="0" distB="0" distL="0" distR="0" wp14:anchorId="34D9F9BF" wp14:editId="294EDFCE">
            <wp:extent cx="5355590" cy="2623185"/>
            <wp:effectExtent l="0" t="0" r="16510" b="24765"/>
            <wp:docPr id="8"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E201281" w14:textId="77777777" w:rsidR="00053F61" w:rsidRPr="00381F60" w:rsidRDefault="00053F61" w:rsidP="00381F60">
      <w:pPr>
        <w:pBdr>
          <w:bottom w:val="single" w:sz="4" w:space="1" w:color="auto"/>
        </w:pBdr>
        <w:spacing w:after="0"/>
        <w:rPr>
          <w:rFonts w:ascii="Arial" w:hAnsi="Arial" w:cs="Arial"/>
          <w:sz w:val="18"/>
          <w:szCs w:val="18"/>
        </w:rPr>
      </w:pPr>
      <w:r w:rsidRPr="00381F60">
        <w:rPr>
          <w:rFonts w:ascii="Arial" w:hAnsi="Arial" w:cs="Arial"/>
          <w:sz w:val="18"/>
          <w:szCs w:val="18"/>
        </w:rPr>
        <w:t xml:space="preserve">Source: Climate Focus calculations based on </w:t>
      </w:r>
      <w:r w:rsidR="007022AE" w:rsidRPr="007022AE">
        <w:rPr>
          <w:rFonts w:ascii="Arial" w:hAnsi="Arial" w:cs="Arial"/>
          <w:sz w:val="18"/>
          <w:szCs w:val="18"/>
        </w:rPr>
        <w:t xml:space="preserve">Organisation of Economic Cooperation and Development’s  Development Assistance Committee </w:t>
      </w:r>
      <w:r w:rsidR="00792593" w:rsidRPr="00792593">
        <w:rPr>
          <w:rFonts w:ascii="Arial" w:hAnsi="Arial" w:cs="Arial"/>
          <w:sz w:val="18"/>
          <w:szCs w:val="18"/>
        </w:rPr>
        <w:t xml:space="preserve">dataset: Aid </w:t>
      </w:r>
      <w:r w:rsidR="00A25C0F" w:rsidRPr="00792593">
        <w:rPr>
          <w:rFonts w:ascii="Arial" w:hAnsi="Arial" w:cs="Arial"/>
          <w:sz w:val="18"/>
          <w:szCs w:val="18"/>
        </w:rPr>
        <w:t xml:space="preserve">activities </w:t>
      </w:r>
      <w:r w:rsidR="00A25C0F">
        <w:rPr>
          <w:rFonts w:ascii="Arial" w:hAnsi="Arial" w:cs="Arial"/>
          <w:sz w:val="18"/>
          <w:szCs w:val="18"/>
        </w:rPr>
        <w:t>t</w:t>
      </w:r>
      <w:r w:rsidR="00A25C0F" w:rsidRPr="00A25C0F">
        <w:rPr>
          <w:rFonts w:ascii="Arial" w:hAnsi="Arial" w:cs="Arial"/>
          <w:sz w:val="18"/>
          <w:szCs w:val="18"/>
        </w:rPr>
        <w:t>argeting global environmental objectives</w:t>
      </w:r>
      <w:r w:rsidR="00A25C0F">
        <w:rPr>
          <w:rFonts w:ascii="Arial" w:hAnsi="Arial" w:cs="Arial"/>
          <w:sz w:val="18"/>
          <w:szCs w:val="18"/>
        </w:rPr>
        <w:t xml:space="preserve">. </w:t>
      </w:r>
    </w:p>
    <w:p w14:paraId="0F72B93B" w14:textId="77777777" w:rsidR="00053F61" w:rsidRDefault="00053F61" w:rsidP="00797B0D">
      <w:pPr>
        <w:spacing w:after="0"/>
        <w:rPr>
          <w:rFonts w:ascii="Arial" w:hAnsi="Arial" w:cs="Arial"/>
        </w:rPr>
      </w:pPr>
    </w:p>
    <w:p w14:paraId="3F38C228" w14:textId="77777777" w:rsidR="007D2E3D" w:rsidRPr="000843D0" w:rsidRDefault="00053F61" w:rsidP="00797B0D">
      <w:pPr>
        <w:spacing w:after="0"/>
        <w:rPr>
          <w:rFonts w:ascii="Arial" w:hAnsi="Arial" w:cs="Arial"/>
        </w:rPr>
      </w:pPr>
      <w:r w:rsidRPr="00381F60">
        <w:rPr>
          <w:rFonts w:ascii="Arial" w:hAnsi="Arial" w:cs="Arial"/>
          <w:i/>
        </w:rPr>
        <w:t>Indicator 2.</w:t>
      </w:r>
      <w:r>
        <w:rPr>
          <w:rFonts w:ascii="Arial" w:hAnsi="Arial" w:cs="Arial"/>
        </w:rPr>
        <w:t xml:space="preserve"> </w:t>
      </w:r>
      <w:r w:rsidR="007D2E3D">
        <w:rPr>
          <w:rFonts w:ascii="Arial" w:hAnsi="Arial" w:cs="Arial"/>
        </w:rPr>
        <w:t>No global data set reports relevant d</w:t>
      </w:r>
      <w:r w:rsidR="007D2E3D" w:rsidRPr="000843D0">
        <w:rPr>
          <w:rFonts w:ascii="Arial" w:hAnsi="Arial" w:cs="Arial"/>
        </w:rPr>
        <w:t>omestic public spending</w:t>
      </w:r>
      <w:r w:rsidR="007D2E3D">
        <w:rPr>
          <w:rFonts w:ascii="Arial" w:hAnsi="Arial" w:cs="Arial"/>
        </w:rPr>
        <w:t xml:space="preserve"> and data </w:t>
      </w:r>
      <w:r>
        <w:rPr>
          <w:rFonts w:ascii="Arial" w:hAnsi="Arial" w:cs="Arial"/>
        </w:rPr>
        <w:t>are</w:t>
      </w:r>
      <w:r w:rsidR="007D2E3D">
        <w:rPr>
          <w:rFonts w:ascii="Arial" w:hAnsi="Arial" w:cs="Arial"/>
        </w:rPr>
        <w:t xml:space="preserve"> patchy for developed and developing countries. Nonetheless,</w:t>
      </w:r>
      <w:r w:rsidR="007D2E3D" w:rsidRPr="000843D0">
        <w:rPr>
          <w:rFonts w:ascii="Arial" w:hAnsi="Arial" w:cs="Arial"/>
        </w:rPr>
        <w:t xml:space="preserve"> </w:t>
      </w:r>
      <w:r w:rsidR="007D2E3D">
        <w:rPr>
          <w:rFonts w:ascii="Arial" w:hAnsi="Arial" w:cs="Arial"/>
        </w:rPr>
        <w:t>t</w:t>
      </w:r>
      <w:r w:rsidR="007D2E3D" w:rsidRPr="000843D0">
        <w:rPr>
          <w:rFonts w:ascii="Arial" w:hAnsi="Arial" w:cs="Arial"/>
        </w:rPr>
        <w:t>here is evidence of increased spending on forest management</w:t>
      </w:r>
      <w:r w:rsidR="00F573AB">
        <w:rPr>
          <w:rFonts w:ascii="Arial" w:hAnsi="Arial" w:cs="Arial"/>
        </w:rPr>
        <w:t>,</w:t>
      </w:r>
      <w:r w:rsidR="00A14EB1">
        <w:rPr>
          <w:rFonts w:ascii="Arial" w:hAnsi="Arial" w:cs="Arial"/>
        </w:rPr>
        <w:t xml:space="preserve"> for example, </w:t>
      </w:r>
      <w:r w:rsidR="007D2E3D" w:rsidRPr="000843D0">
        <w:rPr>
          <w:rFonts w:ascii="Arial" w:hAnsi="Arial" w:cs="Arial"/>
        </w:rPr>
        <w:t>in the United States and Europe.</w:t>
      </w:r>
      <w:r w:rsidR="007D2E3D">
        <w:rPr>
          <w:rFonts w:ascii="Arial" w:hAnsi="Arial" w:cs="Arial"/>
        </w:rPr>
        <w:t xml:space="preserve"> In some developing countries, d</w:t>
      </w:r>
      <w:r w:rsidR="007D2E3D" w:rsidRPr="000843D0">
        <w:rPr>
          <w:rFonts w:ascii="Arial" w:hAnsi="Arial" w:cs="Arial"/>
        </w:rPr>
        <w:t xml:space="preserve">omestic public spending on forest conservation is </w:t>
      </w:r>
      <w:r w:rsidR="007D2E3D">
        <w:rPr>
          <w:rFonts w:ascii="Arial" w:hAnsi="Arial" w:cs="Arial"/>
        </w:rPr>
        <w:t>equal to or greater than</w:t>
      </w:r>
      <w:r w:rsidR="007D2E3D" w:rsidRPr="000843D0">
        <w:rPr>
          <w:rFonts w:ascii="Arial" w:hAnsi="Arial" w:cs="Arial"/>
        </w:rPr>
        <w:t xml:space="preserve"> that received from international sources</w:t>
      </w:r>
      <w:r w:rsidR="007D2E3D">
        <w:rPr>
          <w:rFonts w:ascii="Arial" w:hAnsi="Arial" w:cs="Arial"/>
        </w:rPr>
        <w:t xml:space="preserve"> (see </w:t>
      </w:r>
      <w:r>
        <w:rPr>
          <w:rFonts w:ascii="Arial" w:hAnsi="Arial" w:cs="Arial"/>
        </w:rPr>
        <w:t>s</w:t>
      </w:r>
      <w:r w:rsidR="00B55BC0">
        <w:rPr>
          <w:rFonts w:ascii="Arial" w:hAnsi="Arial" w:cs="Arial"/>
        </w:rPr>
        <w:t xml:space="preserve">upplementary </w:t>
      </w:r>
      <w:r>
        <w:rPr>
          <w:rFonts w:ascii="Arial" w:hAnsi="Arial" w:cs="Arial"/>
        </w:rPr>
        <w:t>m</w:t>
      </w:r>
      <w:r w:rsidR="00B55BC0">
        <w:rPr>
          <w:rFonts w:ascii="Arial" w:hAnsi="Arial" w:cs="Arial"/>
        </w:rPr>
        <w:t>aterials</w:t>
      </w:r>
      <w:r w:rsidR="007D2E3D">
        <w:rPr>
          <w:rFonts w:ascii="Arial" w:hAnsi="Arial" w:cs="Arial"/>
        </w:rPr>
        <w:t xml:space="preserve"> for details)</w:t>
      </w:r>
      <w:r w:rsidR="007D2E3D" w:rsidRPr="000843D0">
        <w:rPr>
          <w:rFonts w:ascii="Arial" w:hAnsi="Arial" w:cs="Arial"/>
        </w:rPr>
        <w:t xml:space="preserve">. </w:t>
      </w:r>
    </w:p>
    <w:p w14:paraId="7F7D5B6F" w14:textId="77777777" w:rsidR="007D2E3D" w:rsidRPr="00A71F6C" w:rsidRDefault="007D2E3D" w:rsidP="00797B0D">
      <w:pPr>
        <w:spacing w:after="0"/>
        <w:rPr>
          <w:rFonts w:ascii="Arial" w:hAnsi="Arial" w:cs="Arial"/>
          <w:b/>
        </w:rPr>
      </w:pPr>
    </w:p>
    <w:p w14:paraId="0729A88A" w14:textId="77777777" w:rsidR="00481283" w:rsidRDefault="00053F61" w:rsidP="00797B0D">
      <w:pPr>
        <w:spacing w:after="0"/>
        <w:rPr>
          <w:rFonts w:ascii="Arial" w:hAnsi="Arial" w:cs="Arial"/>
        </w:rPr>
      </w:pPr>
      <w:r w:rsidRPr="00381F60">
        <w:rPr>
          <w:rFonts w:ascii="Arial" w:hAnsi="Arial" w:cs="Arial"/>
          <w:i/>
        </w:rPr>
        <w:t>Indicator 3.</w:t>
      </w:r>
      <w:r>
        <w:rPr>
          <w:rFonts w:ascii="Arial" w:hAnsi="Arial" w:cs="Arial"/>
        </w:rPr>
        <w:t xml:space="preserve"> </w:t>
      </w:r>
      <w:r w:rsidR="007D2E3D" w:rsidRPr="00A71F6C">
        <w:rPr>
          <w:rFonts w:ascii="Arial" w:hAnsi="Arial" w:cs="Arial"/>
        </w:rPr>
        <w:t>Impact investments</w:t>
      </w:r>
      <w:r w:rsidR="007D2E3D">
        <w:rPr>
          <w:rFonts w:ascii="Arial" w:hAnsi="Arial" w:cs="Arial"/>
        </w:rPr>
        <w:t xml:space="preserve"> </w:t>
      </w:r>
      <w:r w:rsidR="007D2E3D" w:rsidRPr="00A71F6C">
        <w:rPr>
          <w:rFonts w:ascii="Arial" w:hAnsi="Arial" w:cs="Arial"/>
        </w:rPr>
        <w:t>in forest conservation and the production of sustainable forest</w:t>
      </w:r>
      <w:r w:rsidR="007D2E3D">
        <w:rPr>
          <w:rFonts w:ascii="Arial" w:hAnsi="Arial" w:cs="Arial"/>
        </w:rPr>
        <w:t>-related</w:t>
      </w:r>
      <w:r w:rsidR="007D2E3D" w:rsidRPr="00A71F6C">
        <w:rPr>
          <w:rFonts w:ascii="Arial" w:hAnsi="Arial" w:cs="Arial"/>
        </w:rPr>
        <w:t xml:space="preserve"> commodities</w:t>
      </w:r>
      <w:r w:rsidR="007D2E3D">
        <w:rPr>
          <w:rFonts w:ascii="Arial" w:hAnsi="Arial" w:cs="Arial"/>
        </w:rPr>
        <w:t>, while still small,</w:t>
      </w:r>
      <w:r w:rsidR="007D2E3D" w:rsidRPr="00A71F6C">
        <w:rPr>
          <w:rFonts w:ascii="Arial" w:hAnsi="Arial" w:cs="Arial"/>
        </w:rPr>
        <w:t xml:space="preserve"> are </w:t>
      </w:r>
      <w:r w:rsidR="002A3592">
        <w:rPr>
          <w:rFonts w:ascii="Arial" w:hAnsi="Arial" w:cs="Arial"/>
        </w:rPr>
        <w:t xml:space="preserve">also </w:t>
      </w:r>
      <w:r w:rsidR="007D2E3D" w:rsidRPr="00A71F6C">
        <w:rPr>
          <w:rFonts w:ascii="Arial" w:hAnsi="Arial" w:cs="Arial"/>
        </w:rPr>
        <w:t xml:space="preserve">growing. </w:t>
      </w:r>
      <w:r w:rsidR="007D2E3D">
        <w:rPr>
          <w:rFonts w:ascii="Arial" w:hAnsi="Arial" w:cs="Arial"/>
        </w:rPr>
        <w:t xml:space="preserve"> </w:t>
      </w:r>
      <w:r w:rsidR="007D2E3D" w:rsidRPr="00A71F6C">
        <w:rPr>
          <w:rFonts w:ascii="Arial" w:hAnsi="Arial" w:cs="Arial"/>
        </w:rPr>
        <w:t>Large investors, including major international banks and sovereign wealth funds</w:t>
      </w:r>
      <w:r w:rsidR="007D2E3D">
        <w:rPr>
          <w:rFonts w:ascii="Arial" w:hAnsi="Arial" w:cs="Arial"/>
        </w:rPr>
        <w:t>,</w:t>
      </w:r>
      <w:r w:rsidR="007D2E3D" w:rsidRPr="00A71F6C">
        <w:rPr>
          <w:rFonts w:ascii="Arial" w:hAnsi="Arial" w:cs="Arial"/>
        </w:rPr>
        <w:t xml:space="preserve"> are developing sustainable investment policies </w:t>
      </w:r>
      <w:r w:rsidR="007D2E3D">
        <w:rPr>
          <w:rFonts w:ascii="Arial" w:hAnsi="Arial" w:cs="Arial"/>
        </w:rPr>
        <w:t>that may reduce</w:t>
      </w:r>
      <w:r w:rsidR="007D2E3D" w:rsidRPr="00A71F6C">
        <w:rPr>
          <w:rFonts w:ascii="Arial" w:hAnsi="Arial" w:cs="Arial"/>
        </w:rPr>
        <w:t xml:space="preserve"> emissions</w:t>
      </w:r>
      <w:r w:rsidR="007D2E3D">
        <w:rPr>
          <w:rFonts w:ascii="Arial" w:hAnsi="Arial" w:cs="Arial"/>
        </w:rPr>
        <w:t xml:space="preserve"> from deforestation</w:t>
      </w:r>
      <w:r w:rsidR="00F573AB">
        <w:rPr>
          <w:rFonts w:ascii="Arial" w:hAnsi="Arial" w:cs="Arial"/>
        </w:rPr>
        <w:t>. T</w:t>
      </w:r>
      <w:r w:rsidR="007D2E3D" w:rsidRPr="00A71F6C">
        <w:rPr>
          <w:rFonts w:ascii="Arial" w:hAnsi="Arial" w:cs="Arial"/>
        </w:rPr>
        <w:t xml:space="preserve">hese policies are </w:t>
      </w:r>
      <w:r w:rsidR="007D2E3D">
        <w:rPr>
          <w:rFonts w:ascii="Arial" w:hAnsi="Arial" w:cs="Arial"/>
        </w:rPr>
        <w:t xml:space="preserve">still </w:t>
      </w:r>
      <w:r w:rsidR="007D2E3D" w:rsidRPr="00A71F6C">
        <w:rPr>
          <w:rFonts w:ascii="Arial" w:hAnsi="Arial" w:cs="Arial"/>
        </w:rPr>
        <w:t>aspirational and their impact is</w:t>
      </w:r>
      <w:r>
        <w:rPr>
          <w:rFonts w:ascii="Arial" w:hAnsi="Arial" w:cs="Arial"/>
        </w:rPr>
        <w:t xml:space="preserve"> </w:t>
      </w:r>
      <w:r w:rsidR="007D2E3D" w:rsidRPr="00A71F6C">
        <w:rPr>
          <w:rFonts w:ascii="Arial" w:hAnsi="Arial" w:cs="Arial"/>
        </w:rPr>
        <w:t>difficult to assess.</w:t>
      </w:r>
      <w:r w:rsidR="007D2E3D">
        <w:rPr>
          <w:rFonts w:ascii="Arial" w:hAnsi="Arial" w:cs="Arial"/>
        </w:rPr>
        <w:t xml:space="preserve">  NGOs and indigenous peoples also </w:t>
      </w:r>
      <w:r w:rsidR="007D2E3D" w:rsidRPr="00A71F6C">
        <w:rPr>
          <w:rFonts w:ascii="Arial" w:hAnsi="Arial" w:cs="Arial"/>
        </w:rPr>
        <w:t xml:space="preserve">make significant contributions toward strategies to reduce deforestation. </w:t>
      </w:r>
      <w:r w:rsidR="007D2E3D">
        <w:rPr>
          <w:rFonts w:ascii="Arial" w:hAnsi="Arial" w:cs="Arial"/>
        </w:rPr>
        <w:t xml:space="preserve">It is difficult to distinguish </w:t>
      </w:r>
      <w:r>
        <w:rPr>
          <w:rFonts w:ascii="Arial" w:hAnsi="Arial" w:cs="Arial"/>
        </w:rPr>
        <w:t xml:space="preserve">whether </w:t>
      </w:r>
      <w:r w:rsidR="007D2E3D">
        <w:rPr>
          <w:rFonts w:ascii="Arial" w:hAnsi="Arial" w:cs="Arial"/>
        </w:rPr>
        <w:t>NGO</w:t>
      </w:r>
      <w:r w:rsidR="00F573AB">
        <w:rPr>
          <w:rFonts w:ascii="Arial" w:hAnsi="Arial" w:cs="Arial"/>
        </w:rPr>
        <w:t>s</w:t>
      </w:r>
      <w:r w:rsidR="007D2E3D">
        <w:rPr>
          <w:rFonts w:ascii="Arial" w:hAnsi="Arial" w:cs="Arial"/>
        </w:rPr>
        <w:t xml:space="preserve"> </w:t>
      </w:r>
      <w:r>
        <w:rPr>
          <w:rFonts w:ascii="Arial" w:hAnsi="Arial" w:cs="Arial"/>
        </w:rPr>
        <w:t xml:space="preserve">are spending their </w:t>
      </w:r>
      <w:r w:rsidR="007D2E3D">
        <w:rPr>
          <w:rFonts w:ascii="Arial" w:hAnsi="Arial" w:cs="Arial"/>
        </w:rPr>
        <w:t>own fund</w:t>
      </w:r>
      <w:r>
        <w:rPr>
          <w:rFonts w:ascii="Arial" w:hAnsi="Arial" w:cs="Arial"/>
        </w:rPr>
        <w:t>s</w:t>
      </w:r>
      <w:r w:rsidR="007D2E3D">
        <w:rPr>
          <w:rFonts w:ascii="Arial" w:hAnsi="Arial" w:cs="Arial"/>
        </w:rPr>
        <w:t xml:space="preserve"> </w:t>
      </w:r>
      <w:r>
        <w:rPr>
          <w:rFonts w:ascii="Arial" w:hAnsi="Arial" w:cs="Arial"/>
        </w:rPr>
        <w:t xml:space="preserve">or </w:t>
      </w:r>
      <w:r w:rsidR="007D2E3D">
        <w:rPr>
          <w:rFonts w:ascii="Arial" w:hAnsi="Arial" w:cs="Arial"/>
        </w:rPr>
        <w:t>pass</w:t>
      </w:r>
      <w:r>
        <w:rPr>
          <w:rFonts w:ascii="Arial" w:hAnsi="Arial" w:cs="Arial"/>
        </w:rPr>
        <w:t xml:space="preserve">ing </w:t>
      </w:r>
      <w:r w:rsidR="00A14EB1">
        <w:rPr>
          <w:rFonts w:ascii="Arial" w:hAnsi="Arial" w:cs="Arial"/>
        </w:rPr>
        <w:t xml:space="preserve">through </w:t>
      </w:r>
      <w:r>
        <w:rPr>
          <w:rFonts w:ascii="Arial" w:hAnsi="Arial" w:cs="Arial"/>
        </w:rPr>
        <w:t>government funds</w:t>
      </w:r>
      <w:r w:rsidR="007D2E3D">
        <w:rPr>
          <w:rFonts w:ascii="Arial" w:hAnsi="Arial" w:cs="Arial"/>
        </w:rPr>
        <w:t xml:space="preserve">, though this has been attempted in places. </w:t>
      </w:r>
      <w:r w:rsidR="002A3592">
        <w:rPr>
          <w:rFonts w:ascii="Arial" w:hAnsi="Arial" w:cs="Arial"/>
        </w:rPr>
        <w:t xml:space="preserve"> </w:t>
      </w:r>
      <w:r w:rsidR="007D2E3D">
        <w:rPr>
          <w:rFonts w:ascii="Arial" w:hAnsi="Arial" w:cs="Arial"/>
        </w:rPr>
        <w:t>For example, it is estimated that b</w:t>
      </w:r>
      <w:r w:rsidR="007D2E3D" w:rsidRPr="00A71F6C">
        <w:rPr>
          <w:rFonts w:ascii="Arial" w:hAnsi="Arial" w:cs="Arial"/>
        </w:rPr>
        <w:t xml:space="preserve">etween 2007 and 2013, </w:t>
      </w:r>
      <w:r w:rsidR="007D2E3D" w:rsidRPr="004224D2">
        <w:rPr>
          <w:rFonts w:ascii="Arial" w:hAnsi="Arial" w:cs="Arial"/>
        </w:rPr>
        <w:t>four international NGOs contributed an estimated US</w:t>
      </w:r>
      <w:r>
        <w:rPr>
          <w:rFonts w:ascii="Arial" w:hAnsi="Arial" w:cs="Arial"/>
        </w:rPr>
        <w:t>$</w:t>
      </w:r>
      <w:r w:rsidR="007D2E3D" w:rsidRPr="004224D2">
        <w:rPr>
          <w:rFonts w:ascii="Arial" w:hAnsi="Arial" w:cs="Arial"/>
        </w:rPr>
        <w:t>100 million toward reducing deforestation in the Amazon Basin</w:t>
      </w:r>
      <w:r w:rsidR="007D2E3D">
        <w:rPr>
          <w:rFonts w:ascii="Arial" w:hAnsi="Arial" w:cs="Arial"/>
        </w:rPr>
        <w:t xml:space="preserve"> (see </w:t>
      </w:r>
      <w:r>
        <w:rPr>
          <w:rFonts w:ascii="Arial" w:hAnsi="Arial" w:cs="Arial"/>
        </w:rPr>
        <w:t>s</w:t>
      </w:r>
      <w:r w:rsidR="002A3592">
        <w:rPr>
          <w:rFonts w:ascii="Arial" w:hAnsi="Arial" w:cs="Arial"/>
        </w:rPr>
        <w:t xml:space="preserve">upplementary </w:t>
      </w:r>
      <w:r>
        <w:rPr>
          <w:rFonts w:ascii="Arial" w:hAnsi="Arial" w:cs="Arial"/>
        </w:rPr>
        <w:t>m</w:t>
      </w:r>
      <w:r w:rsidR="002A3592">
        <w:rPr>
          <w:rFonts w:ascii="Arial" w:hAnsi="Arial" w:cs="Arial"/>
        </w:rPr>
        <w:t>aterials</w:t>
      </w:r>
      <w:r w:rsidR="007D2E3D">
        <w:rPr>
          <w:rFonts w:ascii="Arial" w:hAnsi="Arial" w:cs="Arial"/>
        </w:rPr>
        <w:t xml:space="preserve"> for details)</w:t>
      </w:r>
      <w:r w:rsidR="007D2E3D" w:rsidRPr="004224D2">
        <w:rPr>
          <w:rFonts w:ascii="Arial" w:hAnsi="Arial" w:cs="Arial"/>
        </w:rPr>
        <w:t>.</w:t>
      </w:r>
      <w:r w:rsidR="00481283">
        <w:rPr>
          <w:rStyle w:val="EndnoteReference"/>
          <w:rFonts w:ascii="Arial" w:hAnsi="Arial" w:cs="Arial"/>
        </w:rPr>
        <w:endnoteReference w:id="33"/>
      </w:r>
    </w:p>
    <w:p w14:paraId="6433694F" w14:textId="77777777" w:rsidR="00481283" w:rsidRDefault="00481283" w:rsidP="00797B0D">
      <w:pPr>
        <w:spacing w:after="0"/>
        <w:rPr>
          <w:rFonts w:ascii="Arial" w:hAnsi="Arial" w:cs="Arial"/>
        </w:rPr>
      </w:pPr>
    </w:p>
    <w:p w14:paraId="235BD7DD" w14:textId="77777777" w:rsidR="00481283" w:rsidRPr="00102486" w:rsidRDefault="00481283" w:rsidP="00180ED1">
      <w:pPr>
        <w:pStyle w:val="Caption"/>
        <w:keepNext/>
        <w:spacing w:after="120"/>
        <w:rPr>
          <w:rFonts w:ascii="Arial" w:hAnsi="Arial" w:cs="Arial"/>
          <w:color w:val="auto"/>
          <w:sz w:val="22"/>
          <w:szCs w:val="22"/>
        </w:rPr>
      </w:pPr>
      <w:r w:rsidRPr="00102486">
        <w:rPr>
          <w:rFonts w:ascii="Arial" w:hAnsi="Arial" w:cs="Arial"/>
          <w:color w:val="auto"/>
          <w:sz w:val="22"/>
          <w:szCs w:val="22"/>
        </w:rPr>
        <w:lastRenderedPageBreak/>
        <w:t>Data Gaps and Limitations</w:t>
      </w:r>
    </w:p>
    <w:p w14:paraId="1574FCCC" w14:textId="77777777" w:rsidR="00053F61" w:rsidRPr="00053F61" w:rsidRDefault="00053F61" w:rsidP="00053F61">
      <w:pPr>
        <w:spacing w:after="0"/>
        <w:rPr>
          <w:rFonts w:ascii="Arial" w:hAnsi="Arial" w:cs="Arial"/>
        </w:rPr>
      </w:pPr>
      <w:r w:rsidRPr="00053F61">
        <w:rPr>
          <w:rFonts w:ascii="Arial" w:hAnsi="Arial" w:cs="Arial"/>
        </w:rPr>
        <w:t xml:space="preserve">Reliable data is available only for climate ODA commitments by OECD countries. It would increase transparency </w:t>
      </w:r>
      <w:r w:rsidR="00F573AB">
        <w:rPr>
          <w:rFonts w:ascii="Arial" w:hAnsi="Arial" w:cs="Arial"/>
        </w:rPr>
        <w:t>if</w:t>
      </w:r>
      <w:r w:rsidRPr="00053F61">
        <w:rPr>
          <w:rFonts w:ascii="Arial" w:hAnsi="Arial" w:cs="Arial"/>
        </w:rPr>
        <w:t xml:space="preserve"> OECD members </w:t>
      </w:r>
      <w:r w:rsidR="00F573AB">
        <w:rPr>
          <w:rFonts w:ascii="Arial" w:hAnsi="Arial" w:cs="Arial"/>
        </w:rPr>
        <w:t xml:space="preserve">would </w:t>
      </w:r>
      <w:r w:rsidR="00964AD3">
        <w:rPr>
          <w:rFonts w:ascii="Arial" w:hAnsi="Arial" w:cs="Arial"/>
        </w:rPr>
        <w:t xml:space="preserve">file </w:t>
      </w:r>
      <w:r w:rsidRPr="00053F61">
        <w:rPr>
          <w:rFonts w:ascii="Arial" w:hAnsi="Arial" w:cs="Arial"/>
        </w:rPr>
        <w:t xml:space="preserve">complete disbursement data in DAC statistics, and </w:t>
      </w:r>
      <w:r w:rsidR="00F573AB">
        <w:rPr>
          <w:rFonts w:ascii="Arial" w:hAnsi="Arial" w:cs="Arial"/>
        </w:rPr>
        <w:t xml:space="preserve">if </w:t>
      </w:r>
      <w:r w:rsidRPr="00053F61">
        <w:rPr>
          <w:rFonts w:ascii="Arial" w:hAnsi="Arial" w:cs="Arial"/>
        </w:rPr>
        <w:t xml:space="preserve">non-OECD countries </w:t>
      </w:r>
      <w:r w:rsidR="00F573AB">
        <w:rPr>
          <w:rFonts w:ascii="Arial" w:hAnsi="Arial" w:cs="Arial"/>
        </w:rPr>
        <w:t xml:space="preserve">would </w:t>
      </w:r>
      <w:r w:rsidRPr="00053F61">
        <w:rPr>
          <w:rFonts w:ascii="Arial" w:hAnsi="Arial" w:cs="Arial"/>
        </w:rPr>
        <w:t>report on international financial assistance. There is no globally harmonized data</w:t>
      </w:r>
      <w:r w:rsidR="00F573AB">
        <w:rPr>
          <w:rFonts w:ascii="Arial" w:hAnsi="Arial" w:cs="Arial"/>
        </w:rPr>
        <w:t xml:space="preserve">base that shows </w:t>
      </w:r>
      <w:r w:rsidRPr="00053F61">
        <w:rPr>
          <w:rFonts w:ascii="Arial" w:hAnsi="Arial" w:cs="Arial"/>
        </w:rPr>
        <w:t xml:space="preserve">domestic public spending on forests </w:t>
      </w:r>
      <w:r w:rsidR="00F573AB">
        <w:rPr>
          <w:rFonts w:ascii="Arial" w:hAnsi="Arial" w:cs="Arial"/>
        </w:rPr>
        <w:t xml:space="preserve">to </w:t>
      </w:r>
      <w:r w:rsidRPr="00053F61">
        <w:rPr>
          <w:rFonts w:ascii="Arial" w:hAnsi="Arial" w:cs="Arial"/>
        </w:rPr>
        <w:t xml:space="preserve">allows for an accurate assessment of own-country contributions </w:t>
      </w:r>
      <w:r w:rsidR="00F573AB">
        <w:rPr>
          <w:rFonts w:ascii="Arial" w:hAnsi="Arial" w:cs="Arial"/>
        </w:rPr>
        <w:t>to</w:t>
      </w:r>
      <w:r w:rsidRPr="00053F61">
        <w:rPr>
          <w:rFonts w:ascii="Arial" w:hAnsi="Arial" w:cs="Arial"/>
        </w:rPr>
        <w:t xml:space="preserve"> reduc</w:t>
      </w:r>
      <w:r w:rsidR="00F573AB">
        <w:rPr>
          <w:rFonts w:ascii="Arial" w:hAnsi="Arial" w:cs="Arial"/>
        </w:rPr>
        <w:t>ing</w:t>
      </w:r>
      <w:r w:rsidRPr="00053F61">
        <w:rPr>
          <w:rFonts w:ascii="Arial" w:hAnsi="Arial" w:cs="Arial"/>
        </w:rPr>
        <w:t xml:space="preserve"> forest loss.  Nor is there adequate information on the scale or impact of private</w:t>
      </w:r>
      <w:r>
        <w:rPr>
          <w:rFonts w:ascii="Arial" w:hAnsi="Arial" w:cs="Arial"/>
        </w:rPr>
        <w:t>-</w:t>
      </w:r>
      <w:r w:rsidRPr="00053F61">
        <w:rPr>
          <w:rFonts w:ascii="Arial" w:hAnsi="Arial" w:cs="Arial"/>
        </w:rPr>
        <w:t>sector and other investments for forests.</w:t>
      </w:r>
    </w:p>
    <w:p w14:paraId="4412EAD6" w14:textId="77777777" w:rsidR="00481283" w:rsidRDefault="00481283" w:rsidP="00797B0D">
      <w:pPr>
        <w:spacing w:after="0"/>
        <w:rPr>
          <w:rFonts w:ascii="Arial" w:hAnsi="Arial" w:cs="Arial"/>
        </w:rPr>
      </w:pPr>
    </w:p>
    <w:p w14:paraId="24C7ED95" w14:textId="77777777" w:rsidR="00481283" w:rsidRDefault="00481283" w:rsidP="00797B0D">
      <w:pPr>
        <w:spacing w:after="0"/>
        <w:rPr>
          <w:rFonts w:ascii="Arial" w:hAnsi="Arial" w:cs="Arial"/>
        </w:rPr>
      </w:pPr>
    </w:p>
    <w:p w14:paraId="24F23ECD" w14:textId="77777777" w:rsidR="00481283" w:rsidRDefault="00481283" w:rsidP="00797B0D">
      <w:pPr>
        <w:pStyle w:val="MediumGrid1-Accent21"/>
        <w:spacing w:before="120" w:after="120" w:line="276" w:lineRule="auto"/>
        <w:ind w:left="1440"/>
        <w:rPr>
          <w:rFonts w:ascii="Arial" w:hAnsi="Arial" w:cs="Arial"/>
          <w:b/>
        </w:rPr>
      </w:pPr>
    </w:p>
    <w:p w14:paraId="7C6017DC" w14:textId="77777777" w:rsidR="00481283" w:rsidRPr="00C94AB0" w:rsidRDefault="00481283" w:rsidP="00797B0D">
      <w:pPr>
        <w:pStyle w:val="MediumGrid1-Accent21"/>
        <w:spacing w:before="120" w:after="120" w:line="276" w:lineRule="auto"/>
        <w:ind w:left="0"/>
        <w:rPr>
          <w:rFonts w:ascii="Arial" w:hAnsi="Arial" w:cs="Arial"/>
          <w:b/>
        </w:rPr>
      </w:pPr>
      <w:r w:rsidRPr="00797020">
        <w:rPr>
          <w:rFonts w:ascii="Arial" w:hAnsi="Arial" w:cs="Arial"/>
          <w:b/>
        </w:rPr>
        <w:t>Goal 9: Reward countries and jurisdictions that, by taking action, reduce forest</w:t>
      </w:r>
      <w:r w:rsidRPr="00EA5396">
        <w:rPr>
          <w:rFonts w:ascii="Arial" w:hAnsi="Arial" w:cs="Arial"/>
          <w:b/>
        </w:rPr>
        <w:t xml:space="preserve"> emissions—particularly through public </w:t>
      </w:r>
      <w:r>
        <w:rPr>
          <w:rFonts w:ascii="Arial" w:hAnsi="Arial" w:cs="Arial"/>
          <w:b/>
        </w:rPr>
        <w:t>policies to</w:t>
      </w:r>
      <w:r w:rsidRPr="00EA5396">
        <w:rPr>
          <w:rFonts w:ascii="Arial" w:hAnsi="Arial" w:cs="Arial"/>
          <w:b/>
        </w:rPr>
        <w:t xml:space="preserve"> scale-up payments for verified emission reductions</w:t>
      </w:r>
      <w:r>
        <w:rPr>
          <w:rFonts w:ascii="Arial" w:hAnsi="Arial" w:cs="Arial"/>
          <w:b/>
        </w:rPr>
        <w:t xml:space="preserve"> and private-sector sourcing of commodities</w:t>
      </w:r>
    </w:p>
    <w:p w14:paraId="0D804784" w14:textId="77777777" w:rsidR="00481283" w:rsidRDefault="00481283" w:rsidP="00797B0D">
      <w:pPr>
        <w:rPr>
          <w:rFonts w:ascii="Arial" w:hAnsi="Arial" w:cs="Arial"/>
          <w:i/>
        </w:rPr>
      </w:pPr>
      <w:r w:rsidRPr="00491823">
        <w:rPr>
          <w:rFonts w:ascii="Arial" w:hAnsi="Arial" w:cs="Arial"/>
          <w:i/>
        </w:rPr>
        <w:t>Key messages:</w:t>
      </w:r>
    </w:p>
    <w:p w14:paraId="0D443859" w14:textId="77777777" w:rsidR="00481283" w:rsidRDefault="00481283" w:rsidP="00886B20">
      <w:pPr>
        <w:pStyle w:val="ListParagraph"/>
        <w:numPr>
          <w:ilvl w:val="0"/>
          <w:numId w:val="46"/>
        </w:numPr>
        <w:rPr>
          <w:rFonts w:ascii="Arial" w:hAnsi="Arial" w:cs="Arial"/>
          <w:i/>
        </w:rPr>
      </w:pPr>
      <w:r w:rsidRPr="00C22551">
        <w:rPr>
          <w:rFonts w:ascii="Arial" w:hAnsi="Arial" w:cs="Arial"/>
          <w:i/>
        </w:rPr>
        <w:t>Between 2008 and 2014, over US</w:t>
      </w:r>
      <w:r w:rsidR="00053F61">
        <w:rPr>
          <w:rFonts w:ascii="Arial" w:hAnsi="Arial" w:cs="Arial"/>
          <w:i/>
        </w:rPr>
        <w:t>$</w:t>
      </w:r>
      <w:r w:rsidRPr="00C22551">
        <w:rPr>
          <w:rFonts w:ascii="Arial" w:hAnsi="Arial" w:cs="Arial"/>
          <w:i/>
        </w:rPr>
        <w:t xml:space="preserve">3 billion </w:t>
      </w:r>
      <w:r w:rsidR="00797020">
        <w:rPr>
          <w:rFonts w:ascii="Arial" w:hAnsi="Arial" w:cs="Arial"/>
          <w:i/>
        </w:rPr>
        <w:t>was</w:t>
      </w:r>
      <w:r>
        <w:rPr>
          <w:rFonts w:ascii="Arial" w:hAnsi="Arial" w:cs="Arial"/>
          <w:i/>
        </w:rPr>
        <w:t xml:space="preserve"> </w:t>
      </w:r>
      <w:r w:rsidRPr="00C22551">
        <w:rPr>
          <w:rFonts w:ascii="Arial" w:hAnsi="Arial" w:cs="Arial"/>
          <w:i/>
        </w:rPr>
        <w:t>committed</w:t>
      </w:r>
      <w:r>
        <w:rPr>
          <w:rFonts w:ascii="Arial" w:hAnsi="Arial" w:cs="Arial"/>
          <w:i/>
        </w:rPr>
        <w:t>, almost exclusively from international public sources, for performance</w:t>
      </w:r>
      <w:r w:rsidR="00053F61">
        <w:rPr>
          <w:rFonts w:ascii="Arial" w:hAnsi="Arial" w:cs="Arial"/>
          <w:i/>
        </w:rPr>
        <w:t>-</w:t>
      </w:r>
      <w:r>
        <w:rPr>
          <w:rFonts w:ascii="Arial" w:hAnsi="Arial" w:cs="Arial"/>
          <w:i/>
        </w:rPr>
        <w:t>based REDD+ payments.  Disbursements, at just over</w:t>
      </w:r>
      <w:r w:rsidRPr="00C22551">
        <w:rPr>
          <w:rFonts w:ascii="Arial" w:hAnsi="Arial" w:cs="Arial"/>
          <w:i/>
        </w:rPr>
        <w:t xml:space="preserve"> US</w:t>
      </w:r>
      <w:r w:rsidR="00053F61">
        <w:rPr>
          <w:rFonts w:ascii="Arial" w:hAnsi="Arial" w:cs="Arial"/>
          <w:i/>
        </w:rPr>
        <w:t>$</w:t>
      </w:r>
      <w:r w:rsidRPr="00C22551">
        <w:rPr>
          <w:rFonts w:ascii="Arial" w:hAnsi="Arial" w:cs="Arial"/>
          <w:i/>
        </w:rPr>
        <w:t>1 billion, have lagged behind commitments</w:t>
      </w:r>
      <w:r>
        <w:rPr>
          <w:rFonts w:ascii="Arial" w:hAnsi="Arial" w:cs="Arial"/>
          <w:i/>
        </w:rPr>
        <w:t>.</w:t>
      </w:r>
    </w:p>
    <w:p w14:paraId="0D3253F3" w14:textId="53903712" w:rsidR="00481283" w:rsidRPr="00491823" w:rsidRDefault="00481283" w:rsidP="00886B20">
      <w:pPr>
        <w:pStyle w:val="ListParagraph"/>
        <w:numPr>
          <w:ilvl w:val="0"/>
          <w:numId w:val="46"/>
        </w:numPr>
        <w:rPr>
          <w:rFonts w:ascii="Arial" w:hAnsi="Arial" w:cs="Arial"/>
          <w:i/>
        </w:rPr>
      </w:pPr>
      <w:r>
        <w:rPr>
          <w:rFonts w:ascii="Arial" w:hAnsi="Arial" w:cs="Arial"/>
          <w:i/>
        </w:rPr>
        <w:t xml:space="preserve">The forest carbon market </w:t>
      </w:r>
      <w:r w:rsidR="00AA3984">
        <w:rPr>
          <w:rFonts w:ascii="Arial" w:hAnsi="Arial" w:cs="Arial"/>
          <w:i/>
        </w:rPr>
        <w:t>expanded rapidly to US$</w:t>
      </w:r>
      <w:r w:rsidR="00245C3F">
        <w:rPr>
          <w:rFonts w:ascii="Arial" w:hAnsi="Arial" w:cs="Arial"/>
          <w:i/>
        </w:rPr>
        <w:t xml:space="preserve"> 237 million in 2011, but growth has subsequently </w:t>
      </w:r>
      <w:r w:rsidR="00AA3984">
        <w:rPr>
          <w:rFonts w:ascii="Arial" w:hAnsi="Arial" w:cs="Arial"/>
          <w:i/>
        </w:rPr>
        <w:t>leveled</w:t>
      </w:r>
      <w:r w:rsidR="00245C3F">
        <w:rPr>
          <w:rFonts w:ascii="Arial" w:hAnsi="Arial" w:cs="Arial"/>
          <w:i/>
        </w:rPr>
        <w:t xml:space="preserve"> off</w:t>
      </w:r>
      <w:r>
        <w:rPr>
          <w:rFonts w:ascii="Arial" w:hAnsi="Arial" w:cs="Arial"/>
          <w:i/>
        </w:rPr>
        <w:t xml:space="preserve">. </w:t>
      </w:r>
    </w:p>
    <w:p w14:paraId="5ECB4BCB" w14:textId="77777777" w:rsidR="00481283" w:rsidRPr="00EA5396" w:rsidRDefault="00481283" w:rsidP="00797B0D">
      <w:pPr>
        <w:rPr>
          <w:rFonts w:ascii="Arial" w:hAnsi="Arial" w:cs="Arial"/>
        </w:rPr>
      </w:pPr>
      <w:r w:rsidRPr="007512C9">
        <w:rPr>
          <w:rFonts w:ascii="Arial" w:hAnsi="Arial" w:cs="Arial"/>
        </w:rPr>
        <w:t xml:space="preserve">Goal 9 encourages signatories to </w:t>
      </w:r>
      <w:r w:rsidR="00053F61" w:rsidRPr="00500239">
        <w:rPr>
          <w:rFonts w:ascii="Arial" w:hAnsi="Arial" w:cs="Arial"/>
        </w:rPr>
        <w:t>establish</w:t>
      </w:r>
      <w:r w:rsidRPr="00500239">
        <w:rPr>
          <w:rFonts w:ascii="Arial" w:hAnsi="Arial" w:cs="Arial"/>
        </w:rPr>
        <w:t xml:space="preserve"> financial incentives that reward tropical forest countries and jurisdictions through payments, especially for verified emission reductions (VERs) from forests.  Over the past decade, a range of approaches to making private and public payments for ecosystem services have been developed</w:t>
      </w:r>
      <w:r w:rsidR="00797020" w:rsidRPr="00500239">
        <w:rPr>
          <w:rFonts w:ascii="Arial" w:hAnsi="Arial" w:cs="Arial"/>
        </w:rPr>
        <w:t xml:space="preserve">; this </w:t>
      </w:r>
      <w:r w:rsidRPr="00500239">
        <w:rPr>
          <w:rFonts w:ascii="Arial" w:hAnsi="Arial" w:cs="Arial"/>
        </w:rPr>
        <w:t xml:space="preserve">is one </w:t>
      </w:r>
      <w:r w:rsidR="00053F61" w:rsidRPr="00500239">
        <w:rPr>
          <w:rFonts w:ascii="Arial" w:hAnsi="Arial" w:cs="Arial"/>
        </w:rPr>
        <w:t xml:space="preserve">such </w:t>
      </w:r>
      <w:r w:rsidR="00797020" w:rsidRPr="00500239">
        <w:rPr>
          <w:rFonts w:ascii="Arial" w:hAnsi="Arial" w:cs="Arial"/>
        </w:rPr>
        <w:t>effort</w:t>
      </w:r>
      <w:r w:rsidR="00053F61" w:rsidRPr="00500239">
        <w:rPr>
          <w:rFonts w:ascii="Arial" w:hAnsi="Arial" w:cs="Arial"/>
        </w:rPr>
        <w:t xml:space="preserve"> in which </w:t>
      </w:r>
      <w:r w:rsidRPr="00500239">
        <w:rPr>
          <w:rFonts w:ascii="Arial" w:hAnsi="Arial" w:cs="Arial"/>
        </w:rPr>
        <w:t xml:space="preserve">it is assumed that forest emission reductions, measured against a baseline or reference level, will ultimately qualify for payment.  </w:t>
      </w:r>
      <w:r w:rsidR="00797020" w:rsidRPr="00500239">
        <w:rPr>
          <w:rFonts w:ascii="Arial" w:hAnsi="Arial" w:cs="Arial"/>
        </w:rPr>
        <w:t>A</w:t>
      </w:r>
      <w:r w:rsidRPr="00500239">
        <w:rPr>
          <w:rFonts w:ascii="Arial" w:hAnsi="Arial" w:cs="Arial"/>
        </w:rPr>
        <w:t xml:space="preserve"> small but growing body of experience with payments for VERs </w:t>
      </w:r>
      <w:r w:rsidR="00797020" w:rsidRPr="00500239">
        <w:rPr>
          <w:rFonts w:ascii="Arial" w:hAnsi="Arial" w:cs="Arial"/>
        </w:rPr>
        <w:t xml:space="preserve">is being developed </w:t>
      </w:r>
      <w:r w:rsidRPr="00500239">
        <w:rPr>
          <w:rFonts w:ascii="Arial" w:hAnsi="Arial" w:cs="Arial"/>
        </w:rPr>
        <w:t>as part of REDD+ result-based payment schemes, including Norway’s bilateral partnerships with Brazil, Indonesia, and Guyana, as well as the German REDD+ Early Movers Program.  There is also private sector interest in rewarding</w:t>
      </w:r>
      <w:r>
        <w:rPr>
          <w:rFonts w:ascii="Arial" w:hAnsi="Arial" w:cs="Arial"/>
        </w:rPr>
        <w:t xml:space="preserve"> VERs through carbon markets.</w:t>
      </w:r>
    </w:p>
    <w:p w14:paraId="3827A5A1" w14:textId="77777777" w:rsidR="00481283" w:rsidRPr="00EA5396" w:rsidRDefault="00481283" w:rsidP="00797B0D">
      <w:pPr>
        <w:rPr>
          <w:rFonts w:ascii="Arial" w:hAnsi="Arial" w:cs="Arial"/>
        </w:rPr>
      </w:pPr>
      <w:r w:rsidRPr="00EA5396">
        <w:rPr>
          <w:rFonts w:ascii="Arial" w:hAnsi="Arial" w:cs="Arial"/>
        </w:rPr>
        <w:t>We propose two indica</w:t>
      </w:r>
      <w:r>
        <w:rPr>
          <w:rFonts w:ascii="Arial" w:hAnsi="Arial" w:cs="Arial"/>
        </w:rPr>
        <w:t xml:space="preserve">tors to track progress on Goal </w:t>
      </w:r>
      <w:r w:rsidRPr="00EA5396">
        <w:rPr>
          <w:rFonts w:ascii="Arial" w:hAnsi="Arial" w:cs="Arial"/>
        </w:rPr>
        <w:t>9:</w:t>
      </w:r>
    </w:p>
    <w:p w14:paraId="6409E721" w14:textId="77777777" w:rsidR="00481283" w:rsidRPr="00A263B9" w:rsidRDefault="00481283" w:rsidP="00797B0D">
      <w:pPr>
        <w:rPr>
          <w:rFonts w:ascii="Arial" w:hAnsi="Arial" w:cs="Arial"/>
          <w:b/>
        </w:rPr>
      </w:pPr>
      <w:r>
        <w:rPr>
          <w:rFonts w:ascii="Arial" w:hAnsi="Arial" w:cs="Arial"/>
          <w:b/>
        </w:rPr>
        <w:t xml:space="preserve">Indicator 1. </w:t>
      </w:r>
      <w:r w:rsidRPr="00491823">
        <w:rPr>
          <w:rFonts w:ascii="Arial" w:hAnsi="Arial" w:cs="Arial"/>
        </w:rPr>
        <w:t>International payments for VERs disbursed through multilateral and bilateral funds and public programs</w:t>
      </w:r>
    </w:p>
    <w:p w14:paraId="6AF4CE6D" w14:textId="77777777" w:rsidR="00481283" w:rsidRPr="00A263B9" w:rsidRDefault="00481283" w:rsidP="00797B0D">
      <w:pPr>
        <w:rPr>
          <w:rFonts w:ascii="Arial" w:hAnsi="Arial" w:cs="Arial"/>
          <w:b/>
        </w:rPr>
      </w:pPr>
      <w:r>
        <w:rPr>
          <w:rFonts w:ascii="Arial" w:hAnsi="Arial" w:cs="Arial"/>
          <w:b/>
        </w:rPr>
        <w:t xml:space="preserve">Indicator 2. </w:t>
      </w:r>
      <w:r w:rsidRPr="00491823">
        <w:rPr>
          <w:rFonts w:ascii="Arial" w:hAnsi="Arial" w:cs="Arial"/>
        </w:rPr>
        <w:t>The value of purchases of forest VERs through voluntary and compliance markets</w:t>
      </w:r>
    </w:p>
    <w:p w14:paraId="4CA02BF3" w14:textId="7CF45DFB" w:rsidR="00481283" w:rsidRPr="00500239" w:rsidRDefault="007D09D0" w:rsidP="00797B0D">
      <w:pPr>
        <w:rPr>
          <w:rFonts w:ascii="Arial" w:hAnsi="Arial" w:cs="Arial"/>
        </w:rPr>
      </w:pPr>
      <w:r w:rsidRPr="00191CA3">
        <w:rPr>
          <w:rFonts w:ascii="Arial" w:hAnsi="Arial" w:cs="Arial"/>
          <w:i/>
        </w:rPr>
        <w:t>Indicator 1.</w:t>
      </w:r>
      <w:r>
        <w:rPr>
          <w:rFonts w:ascii="Arial" w:hAnsi="Arial" w:cs="Arial"/>
        </w:rPr>
        <w:t xml:space="preserve"> </w:t>
      </w:r>
      <w:r w:rsidR="00481283" w:rsidRPr="00EA5396">
        <w:rPr>
          <w:rFonts w:ascii="Arial" w:hAnsi="Arial" w:cs="Arial"/>
        </w:rPr>
        <w:t xml:space="preserve">Between 2008 and 2014, a number of bilateral and multilateral results-based </w:t>
      </w:r>
      <w:r w:rsidR="00481283" w:rsidRPr="007512C9">
        <w:rPr>
          <w:rFonts w:ascii="Arial" w:hAnsi="Arial" w:cs="Arial"/>
        </w:rPr>
        <w:t>programs for reducing forest emissions were</w:t>
      </w:r>
      <w:r w:rsidR="00481283" w:rsidRPr="00500239">
        <w:rPr>
          <w:rFonts w:ascii="Arial" w:hAnsi="Arial" w:cs="Arial"/>
        </w:rPr>
        <w:t xml:space="preserve"> established, with over US</w:t>
      </w:r>
      <w:r w:rsidR="004D6015" w:rsidRPr="00500239">
        <w:rPr>
          <w:rFonts w:ascii="Arial" w:hAnsi="Arial" w:cs="Arial"/>
        </w:rPr>
        <w:t>$</w:t>
      </w:r>
      <w:r w:rsidR="00481283" w:rsidRPr="00500239">
        <w:rPr>
          <w:rFonts w:ascii="Arial" w:hAnsi="Arial" w:cs="Arial"/>
        </w:rPr>
        <w:t>3 billion committed (</w:t>
      </w:r>
      <w:r w:rsidR="0099464D">
        <w:rPr>
          <w:rFonts w:ascii="Arial" w:hAnsi="Arial" w:cs="Arial"/>
        </w:rPr>
        <w:t>Figure 10</w:t>
      </w:r>
      <w:r w:rsidR="00481283" w:rsidRPr="00500239">
        <w:rPr>
          <w:rFonts w:ascii="Arial" w:hAnsi="Arial" w:cs="Arial"/>
        </w:rPr>
        <w:t xml:space="preserve">).  These </w:t>
      </w:r>
      <w:r w:rsidR="004D6015" w:rsidRPr="00500239">
        <w:rPr>
          <w:rFonts w:ascii="Arial" w:hAnsi="Arial" w:cs="Arial"/>
        </w:rPr>
        <w:t xml:space="preserve">programs </w:t>
      </w:r>
      <w:r w:rsidR="00481283" w:rsidRPr="00500239">
        <w:rPr>
          <w:rFonts w:ascii="Arial" w:hAnsi="Arial" w:cs="Arial"/>
        </w:rPr>
        <w:t>have been funded</w:t>
      </w:r>
      <w:r w:rsidR="004D6015" w:rsidRPr="00500239">
        <w:rPr>
          <w:rFonts w:ascii="Arial" w:hAnsi="Arial" w:cs="Arial"/>
        </w:rPr>
        <w:t xml:space="preserve"> largely </w:t>
      </w:r>
      <w:r w:rsidR="00481283" w:rsidRPr="00500239">
        <w:rPr>
          <w:rFonts w:ascii="Arial" w:hAnsi="Arial" w:cs="Arial"/>
        </w:rPr>
        <w:t>through Norway’s International Climate and Forests Initiative, although Germany, the U</w:t>
      </w:r>
      <w:r w:rsidR="004D6015" w:rsidRPr="00500239">
        <w:rPr>
          <w:rFonts w:ascii="Arial" w:hAnsi="Arial" w:cs="Arial"/>
        </w:rPr>
        <w:t xml:space="preserve">nited </w:t>
      </w:r>
      <w:r w:rsidR="00481283" w:rsidRPr="00500239">
        <w:rPr>
          <w:rFonts w:ascii="Arial" w:hAnsi="Arial" w:cs="Arial"/>
        </w:rPr>
        <w:t>K</w:t>
      </w:r>
      <w:r w:rsidR="004D6015" w:rsidRPr="00500239">
        <w:rPr>
          <w:rFonts w:ascii="Arial" w:hAnsi="Arial" w:cs="Arial"/>
        </w:rPr>
        <w:t>ingdom</w:t>
      </w:r>
      <w:r w:rsidR="00481283" w:rsidRPr="00500239">
        <w:rPr>
          <w:rFonts w:ascii="Arial" w:hAnsi="Arial" w:cs="Arial"/>
        </w:rPr>
        <w:t>, and other donor countries have also made significant contributions.  Norway’s contribution to Brazil’s Amazon Fund is a preeminent example of performance-based payments for avoided deforestation.</w:t>
      </w:r>
    </w:p>
    <w:p w14:paraId="37C2E8F6" w14:textId="77777777" w:rsidR="00481283" w:rsidRPr="00EA5396" w:rsidRDefault="00481283" w:rsidP="00AD7093">
      <w:pPr>
        <w:rPr>
          <w:rFonts w:ascii="Arial" w:hAnsi="Arial" w:cs="Arial"/>
        </w:rPr>
      </w:pPr>
      <w:r w:rsidRPr="00500239">
        <w:rPr>
          <w:rFonts w:ascii="Arial" w:hAnsi="Arial" w:cs="Arial"/>
        </w:rPr>
        <w:lastRenderedPageBreak/>
        <w:t>Disbursements to payment for performance schemes, at just over US</w:t>
      </w:r>
      <w:r w:rsidR="004D6015" w:rsidRPr="00500239">
        <w:rPr>
          <w:rFonts w:ascii="Arial" w:hAnsi="Arial" w:cs="Arial"/>
        </w:rPr>
        <w:t>$</w:t>
      </w:r>
      <w:r w:rsidRPr="00500239">
        <w:rPr>
          <w:rFonts w:ascii="Arial" w:hAnsi="Arial" w:cs="Arial"/>
        </w:rPr>
        <w:t xml:space="preserve">1 billion, have generally lagged behind donors’ financial commitments.  This is because forest countries have been engaging in a “readiness” process—building national strategies, developing monitoring systems, </w:t>
      </w:r>
      <w:r w:rsidR="00857EAA">
        <w:rPr>
          <w:rFonts w:ascii="Arial" w:hAnsi="Arial" w:cs="Arial"/>
        </w:rPr>
        <w:t>and so on</w:t>
      </w:r>
      <w:r w:rsidRPr="00500239">
        <w:rPr>
          <w:rFonts w:ascii="Arial" w:hAnsi="Arial" w:cs="Arial"/>
        </w:rPr>
        <w:t xml:space="preserve">—and </w:t>
      </w:r>
      <w:r w:rsidR="00797020" w:rsidRPr="00500239">
        <w:rPr>
          <w:rFonts w:ascii="Arial" w:hAnsi="Arial" w:cs="Arial"/>
        </w:rPr>
        <w:t xml:space="preserve">are </w:t>
      </w:r>
      <w:r w:rsidRPr="00500239">
        <w:rPr>
          <w:rFonts w:ascii="Arial" w:hAnsi="Arial" w:cs="Arial"/>
        </w:rPr>
        <w:t>only recently starting to implement</w:t>
      </w:r>
      <w:r w:rsidRPr="00EA5396">
        <w:rPr>
          <w:rFonts w:ascii="Arial" w:hAnsi="Arial" w:cs="Arial"/>
        </w:rPr>
        <w:t xml:space="preserve"> programs </w:t>
      </w:r>
      <w:r>
        <w:rPr>
          <w:rFonts w:ascii="Arial" w:hAnsi="Arial" w:cs="Arial"/>
        </w:rPr>
        <w:t xml:space="preserve">expected </w:t>
      </w:r>
      <w:r w:rsidR="00797020">
        <w:rPr>
          <w:rFonts w:ascii="Arial" w:hAnsi="Arial" w:cs="Arial"/>
        </w:rPr>
        <w:t xml:space="preserve">to </w:t>
      </w:r>
      <w:r>
        <w:rPr>
          <w:rFonts w:ascii="Arial" w:hAnsi="Arial" w:cs="Arial"/>
        </w:rPr>
        <w:t>reduce emissions from deforestation and forest degradation</w:t>
      </w:r>
      <w:r w:rsidRPr="00EA5396">
        <w:rPr>
          <w:rFonts w:ascii="Arial" w:hAnsi="Arial" w:cs="Arial"/>
        </w:rPr>
        <w:t xml:space="preserve">. </w:t>
      </w:r>
      <w:r>
        <w:rPr>
          <w:rFonts w:ascii="Arial" w:hAnsi="Arial" w:cs="Arial"/>
        </w:rPr>
        <w:t xml:space="preserve"> Internal p</w:t>
      </w:r>
      <w:r w:rsidRPr="00EA5396">
        <w:rPr>
          <w:rFonts w:ascii="Arial" w:hAnsi="Arial" w:cs="Arial"/>
        </w:rPr>
        <w:t>rocedures</w:t>
      </w:r>
      <w:r>
        <w:rPr>
          <w:rFonts w:ascii="Arial" w:hAnsi="Arial" w:cs="Arial"/>
        </w:rPr>
        <w:t xml:space="preserve"> and administrative requirements</w:t>
      </w:r>
      <w:r w:rsidRPr="00EA5396">
        <w:rPr>
          <w:rFonts w:ascii="Arial" w:hAnsi="Arial" w:cs="Arial"/>
        </w:rPr>
        <w:t xml:space="preserve"> of donor</w:t>
      </w:r>
      <w:r>
        <w:rPr>
          <w:rFonts w:ascii="Arial" w:hAnsi="Arial" w:cs="Arial"/>
        </w:rPr>
        <w:t>s</w:t>
      </w:r>
      <w:r w:rsidRPr="00EA5396">
        <w:rPr>
          <w:rFonts w:ascii="Arial" w:hAnsi="Arial" w:cs="Arial"/>
        </w:rPr>
        <w:t xml:space="preserve"> </w:t>
      </w:r>
      <w:r>
        <w:rPr>
          <w:rFonts w:ascii="Arial" w:hAnsi="Arial" w:cs="Arial"/>
        </w:rPr>
        <w:t xml:space="preserve">and multilateral funds </w:t>
      </w:r>
      <w:r w:rsidRPr="00EA5396">
        <w:rPr>
          <w:rFonts w:ascii="Arial" w:hAnsi="Arial" w:cs="Arial"/>
        </w:rPr>
        <w:t xml:space="preserve">have </w:t>
      </w:r>
      <w:r>
        <w:rPr>
          <w:rFonts w:ascii="Arial" w:hAnsi="Arial" w:cs="Arial"/>
        </w:rPr>
        <w:t xml:space="preserve">also </w:t>
      </w:r>
      <w:r w:rsidRPr="00EA5396">
        <w:rPr>
          <w:rFonts w:ascii="Arial" w:hAnsi="Arial" w:cs="Arial"/>
        </w:rPr>
        <w:t>delayed disbursement</w:t>
      </w:r>
      <w:r>
        <w:rPr>
          <w:rFonts w:ascii="Arial" w:hAnsi="Arial" w:cs="Arial"/>
        </w:rPr>
        <w:t>s</w:t>
      </w:r>
      <w:r w:rsidRPr="00EA5396">
        <w:rPr>
          <w:rFonts w:ascii="Arial" w:hAnsi="Arial" w:cs="Arial"/>
        </w:rPr>
        <w:t>.</w:t>
      </w:r>
    </w:p>
    <w:p w14:paraId="4B6FFD7C" w14:textId="663342A4" w:rsidR="00481283" w:rsidRDefault="00481283" w:rsidP="00191CA3">
      <w:pPr>
        <w:pStyle w:val="Heading4"/>
      </w:pPr>
      <w:bookmarkStart w:id="15" w:name="_Ref433902175"/>
      <w:bookmarkStart w:id="16" w:name="_Ref432679541"/>
      <w:r>
        <w:t>Figure</w:t>
      </w:r>
      <w:bookmarkEnd w:id="15"/>
      <w:bookmarkEnd w:id="16"/>
      <w:r w:rsidR="0099464D">
        <w:t xml:space="preserve"> 10</w:t>
      </w:r>
      <w:r>
        <w:t xml:space="preserve">: </w:t>
      </w:r>
      <w:r w:rsidRPr="007672B7">
        <w:t>Commitments to and disbursements from international payment</w:t>
      </w:r>
      <w:r w:rsidR="00797020">
        <w:t>-</w:t>
      </w:r>
      <w:r w:rsidRPr="007672B7">
        <w:t xml:space="preserve"> for</w:t>
      </w:r>
      <w:r w:rsidR="00797020">
        <w:t>-</w:t>
      </w:r>
      <w:r w:rsidRPr="007672B7">
        <w:t xml:space="preserve"> performance fund</w:t>
      </w:r>
      <w:r>
        <w:t>s</w:t>
      </w:r>
      <w:r w:rsidR="004D6015">
        <w:t>,</w:t>
      </w:r>
      <w:r>
        <w:t xml:space="preserve"> 2014 </w:t>
      </w:r>
    </w:p>
    <w:p w14:paraId="225C48E7" w14:textId="77777777" w:rsidR="00481283" w:rsidRPr="00EA5396" w:rsidRDefault="00481283" w:rsidP="00797B0D">
      <w:pPr>
        <w:pStyle w:val="MediumGrid1-Accent21"/>
        <w:spacing w:line="276" w:lineRule="auto"/>
        <w:ind w:left="360"/>
        <w:rPr>
          <w:rFonts w:ascii="Arial" w:hAnsi="Arial" w:cs="Arial"/>
        </w:rPr>
      </w:pPr>
      <w:r w:rsidRPr="001866CD">
        <w:rPr>
          <w:noProof/>
        </w:rPr>
        <w:drawing>
          <wp:inline distT="0" distB="0" distL="0" distR="0" wp14:anchorId="51ECA1A3" wp14:editId="7E01CA75">
            <wp:extent cx="5464810" cy="2013585"/>
            <wp:effectExtent l="0" t="0" r="21590" b="24765"/>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658B00" w14:textId="77777777" w:rsidR="00481283" w:rsidRPr="003C7A19" w:rsidRDefault="003C7A19" w:rsidP="00797B0D">
      <w:pPr>
        <w:rPr>
          <w:rFonts w:ascii="Arial" w:hAnsi="Arial" w:cs="Arial"/>
          <w:sz w:val="18"/>
          <w:szCs w:val="18"/>
        </w:rPr>
      </w:pPr>
      <w:r w:rsidRPr="003C7A19">
        <w:rPr>
          <w:rFonts w:ascii="Arial" w:hAnsi="Arial" w:cs="Arial"/>
          <w:sz w:val="18"/>
          <w:szCs w:val="18"/>
        </w:rPr>
        <w:t>Notes: NICFI is Norway’s International Climate Initiative</w:t>
      </w:r>
      <w:r w:rsidR="004D6015" w:rsidRPr="003C7A19">
        <w:rPr>
          <w:rFonts w:ascii="Arial" w:hAnsi="Arial" w:cs="Arial"/>
          <w:sz w:val="18"/>
          <w:szCs w:val="18"/>
        </w:rPr>
        <w:t>,</w:t>
      </w:r>
      <w:r w:rsidRPr="003C7A19">
        <w:rPr>
          <w:rFonts w:ascii="Arial" w:hAnsi="Arial" w:cs="Arial"/>
          <w:sz w:val="18"/>
          <w:szCs w:val="18"/>
        </w:rPr>
        <w:t xml:space="preserve"> </w:t>
      </w:r>
      <w:r w:rsidR="004D6015" w:rsidRPr="003C7A19">
        <w:rPr>
          <w:rFonts w:ascii="Arial" w:hAnsi="Arial" w:cs="Arial"/>
          <w:sz w:val="18"/>
          <w:szCs w:val="18"/>
        </w:rPr>
        <w:t>FCPF is</w:t>
      </w:r>
      <w:r w:rsidRPr="003C7A19">
        <w:rPr>
          <w:rFonts w:ascii="Arial" w:hAnsi="Arial" w:cs="Arial"/>
          <w:sz w:val="18"/>
          <w:szCs w:val="18"/>
        </w:rPr>
        <w:t xml:space="preserve"> the Forest Carbon Partnership Facility</w:t>
      </w:r>
      <w:r w:rsidR="004D6015" w:rsidRPr="003C7A19">
        <w:rPr>
          <w:rFonts w:ascii="Arial" w:hAnsi="Arial" w:cs="Arial"/>
          <w:sz w:val="18"/>
          <w:szCs w:val="18"/>
        </w:rPr>
        <w:t xml:space="preserve">, </w:t>
      </w:r>
      <w:r w:rsidRPr="003C7A19">
        <w:rPr>
          <w:rFonts w:ascii="Arial" w:hAnsi="Arial" w:cs="Arial"/>
          <w:sz w:val="18"/>
          <w:szCs w:val="18"/>
        </w:rPr>
        <w:t>KfW REM is the REDD Early Mover’s Program of Germany’s Kreditanstalt für Wiederaufbau.</w:t>
      </w:r>
    </w:p>
    <w:p w14:paraId="57926AF8" w14:textId="325A71FE" w:rsidR="004D6015" w:rsidRPr="00191CA3" w:rsidRDefault="004D6015" w:rsidP="00191CA3">
      <w:pPr>
        <w:pBdr>
          <w:bottom w:val="single" w:sz="4" w:space="1" w:color="auto"/>
        </w:pBdr>
        <w:rPr>
          <w:rFonts w:ascii="Arial" w:hAnsi="Arial" w:cs="Arial"/>
          <w:sz w:val="18"/>
          <w:szCs w:val="18"/>
        </w:rPr>
      </w:pPr>
      <w:r w:rsidRPr="00953F32">
        <w:rPr>
          <w:rFonts w:ascii="Arial" w:hAnsi="Arial" w:cs="Arial"/>
          <w:sz w:val="18"/>
          <w:szCs w:val="18"/>
        </w:rPr>
        <w:t>Source:</w:t>
      </w:r>
      <w:r w:rsidR="00953F32" w:rsidRPr="00953F32">
        <w:t xml:space="preserve"> </w:t>
      </w:r>
      <w:r w:rsidR="006802D0" w:rsidRPr="006802D0">
        <w:rPr>
          <w:rFonts w:ascii="Arial" w:eastAsia="Times New Roman" w:hAnsi="Arial" w:cs="Arial"/>
          <w:bCs/>
          <w:sz w:val="18"/>
          <w:szCs w:val="18"/>
        </w:rPr>
        <w:t xml:space="preserve">Graph </w:t>
      </w:r>
      <w:r w:rsidR="006802D0">
        <w:rPr>
          <w:rFonts w:ascii="Arial" w:eastAsia="Times New Roman" w:hAnsi="Arial" w:cs="Arial"/>
          <w:bCs/>
          <w:sz w:val="18"/>
          <w:szCs w:val="18"/>
        </w:rPr>
        <w:t xml:space="preserve">by Climate Focus based on following data sources: </w:t>
      </w:r>
      <w:r w:rsidR="00953F32" w:rsidRPr="006802D0">
        <w:rPr>
          <w:rFonts w:ascii="Arial" w:eastAsia="Times New Roman" w:hAnsi="Arial" w:cs="Arial"/>
          <w:bCs/>
          <w:sz w:val="18"/>
          <w:szCs w:val="18"/>
        </w:rPr>
        <w:t>NICFI</w:t>
      </w:r>
      <w:r w:rsidR="006802D0">
        <w:rPr>
          <w:rFonts w:ascii="Arial" w:hAnsi="Arial" w:cs="Arial"/>
          <w:sz w:val="18"/>
          <w:szCs w:val="18"/>
        </w:rPr>
        <w:t xml:space="preserve"> commitments taken from Memorandi of Understanding</w:t>
      </w:r>
      <w:r w:rsidR="00953F32" w:rsidRPr="00953F32">
        <w:rPr>
          <w:rFonts w:ascii="Arial" w:hAnsi="Arial" w:cs="Arial"/>
          <w:sz w:val="18"/>
          <w:szCs w:val="18"/>
        </w:rPr>
        <w:t xml:space="preserve"> with Brazil, Indonesia, Guyana, Peru Liberia. Commitments to FCPF Carbon Fund, BioCarbon Fund and REM programs</w:t>
      </w:r>
      <w:r w:rsidR="00BE6AA9">
        <w:rPr>
          <w:rFonts w:ascii="Arial" w:hAnsi="Arial" w:cs="Arial"/>
          <w:sz w:val="18"/>
          <w:szCs w:val="18"/>
        </w:rPr>
        <w:t xml:space="preserve"> were</w:t>
      </w:r>
      <w:r w:rsidR="00D35330">
        <w:rPr>
          <w:rFonts w:ascii="Arial" w:hAnsi="Arial" w:cs="Arial"/>
          <w:sz w:val="18"/>
          <w:szCs w:val="18"/>
        </w:rPr>
        <w:t xml:space="preserve"> retrieved</w:t>
      </w:r>
      <w:r w:rsidR="00953F32" w:rsidRPr="00953F32">
        <w:rPr>
          <w:rFonts w:ascii="Arial" w:hAnsi="Arial" w:cs="Arial"/>
          <w:sz w:val="18"/>
          <w:szCs w:val="18"/>
        </w:rPr>
        <w:t xml:space="preserve"> from respective fund websites. NICFI disbursements avai</w:t>
      </w:r>
      <w:r w:rsidR="00953F32">
        <w:rPr>
          <w:rFonts w:ascii="Arial" w:hAnsi="Arial" w:cs="Arial"/>
          <w:sz w:val="18"/>
          <w:szCs w:val="18"/>
        </w:rPr>
        <w:t xml:space="preserve">lable from Amazon Fund website and </w:t>
      </w:r>
      <w:r w:rsidR="00953F32" w:rsidRPr="00953F32">
        <w:rPr>
          <w:rFonts w:ascii="Arial" w:hAnsi="Arial" w:cs="Arial"/>
          <w:sz w:val="18"/>
          <w:szCs w:val="18"/>
        </w:rPr>
        <w:t>Real-Time Evaluation of Norway’s International Climate and Forest Initiative. No disbursements recorded from FCPF Carbon Fund and BioCarbon Fund to date. REM disburs</w:t>
      </w:r>
      <w:r w:rsidR="006802D0">
        <w:rPr>
          <w:rFonts w:ascii="Arial" w:hAnsi="Arial" w:cs="Arial"/>
          <w:sz w:val="18"/>
          <w:szCs w:val="18"/>
        </w:rPr>
        <w:t>ement data have been received</w:t>
      </w:r>
      <w:r w:rsidR="00953F32">
        <w:rPr>
          <w:rFonts w:ascii="Arial" w:hAnsi="Arial" w:cs="Arial"/>
          <w:sz w:val="18"/>
          <w:szCs w:val="18"/>
        </w:rPr>
        <w:t xml:space="preserve"> from Forest Trends</w:t>
      </w:r>
      <w:r w:rsidR="00953F32" w:rsidRPr="00953F32">
        <w:rPr>
          <w:rFonts w:ascii="Arial" w:hAnsi="Arial" w:cs="Arial"/>
          <w:sz w:val="18"/>
          <w:szCs w:val="18"/>
        </w:rPr>
        <w:t>.</w:t>
      </w:r>
    </w:p>
    <w:p w14:paraId="271EA27B" w14:textId="5F1AA925" w:rsidR="00481283" w:rsidRPr="00EA5396" w:rsidRDefault="003C7A19" w:rsidP="00797B0D">
      <w:pPr>
        <w:rPr>
          <w:rFonts w:ascii="Arial" w:hAnsi="Arial" w:cs="Arial"/>
        </w:rPr>
      </w:pPr>
      <w:r>
        <w:rPr>
          <w:rFonts w:ascii="Arial" w:hAnsi="Arial" w:cs="Arial"/>
          <w:i/>
        </w:rPr>
        <w:t xml:space="preserve">Indicator </w:t>
      </w:r>
      <w:r w:rsidR="007D09D0" w:rsidRPr="00191CA3">
        <w:rPr>
          <w:rFonts w:ascii="Arial" w:hAnsi="Arial" w:cs="Arial"/>
          <w:i/>
        </w:rPr>
        <w:t>2.</w:t>
      </w:r>
      <w:r w:rsidR="007D09D0">
        <w:rPr>
          <w:rFonts w:ascii="Arial" w:hAnsi="Arial" w:cs="Arial"/>
        </w:rPr>
        <w:t xml:space="preserve"> </w:t>
      </w:r>
      <w:r w:rsidR="00481283" w:rsidRPr="00EA5396">
        <w:rPr>
          <w:rFonts w:ascii="Arial" w:hAnsi="Arial" w:cs="Arial"/>
        </w:rPr>
        <w:t>Between 2005 and 2008, the value of the forest carbon market</w:t>
      </w:r>
      <w:r w:rsidR="00481283">
        <w:rPr>
          <w:rFonts w:ascii="Arial" w:hAnsi="Arial" w:cs="Arial"/>
        </w:rPr>
        <w:t xml:space="preserve"> expanded steadily from </w:t>
      </w:r>
      <w:r w:rsidR="00481283" w:rsidRPr="00EA5396">
        <w:rPr>
          <w:rFonts w:ascii="Arial" w:hAnsi="Arial" w:cs="Arial"/>
        </w:rPr>
        <w:t>US</w:t>
      </w:r>
      <w:r w:rsidR="004D6015">
        <w:rPr>
          <w:rFonts w:ascii="Arial" w:hAnsi="Arial" w:cs="Arial"/>
        </w:rPr>
        <w:t>$</w:t>
      </w:r>
      <w:r w:rsidR="00481283" w:rsidRPr="00EA5396">
        <w:rPr>
          <w:rFonts w:ascii="Arial" w:hAnsi="Arial" w:cs="Arial"/>
        </w:rPr>
        <w:t>8 million to US</w:t>
      </w:r>
      <w:r w:rsidR="004D6015">
        <w:rPr>
          <w:rFonts w:ascii="Arial" w:hAnsi="Arial" w:cs="Arial"/>
        </w:rPr>
        <w:t>$</w:t>
      </w:r>
      <w:r w:rsidR="00481283" w:rsidRPr="00EA5396">
        <w:rPr>
          <w:rFonts w:ascii="Arial" w:hAnsi="Arial" w:cs="Arial"/>
        </w:rPr>
        <w:t xml:space="preserve">32 </w:t>
      </w:r>
      <w:r w:rsidR="00481283" w:rsidRPr="007512C9">
        <w:rPr>
          <w:rFonts w:ascii="Arial" w:hAnsi="Arial" w:cs="Arial"/>
        </w:rPr>
        <w:t>million</w:t>
      </w:r>
      <w:r w:rsidR="00481283" w:rsidRPr="00500239">
        <w:rPr>
          <w:rFonts w:ascii="Arial" w:hAnsi="Arial" w:cs="Arial"/>
        </w:rPr>
        <w:t xml:space="preserve"> (</w:t>
      </w:r>
      <w:r w:rsidR="0099464D">
        <w:rPr>
          <w:rFonts w:ascii="Arial" w:hAnsi="Arial" w:cs="Arial"/>
        </w:rPr>
        <w:t>Figure 11</w:t>
      </w:r>
      <w:r w:rsidR="00481283" w:rsidRPr="007512C9">
        <w:rPr>
          <w:rFonts w:ascii="Arial" w:hAnsi="Arial" w:cs="Arial"/>
        </w:rPr>
        <w:t>)</w:t>
      </w:r>
      <w:r w:rsidR="00481283" w:rsidRPr="00500239">
        <w:rPr>
          <w:rFonts w:ascii="Arial" w:hAnsi="Arial" w:cs="Arial"/>
        </w:rPr>
        <w:t>.  The market then climb</w:t>
      </w:r>
      <w:r w:rsidR="004D6015" w:rsidRPr="00500239">
        <w:rPr>
          <w:rFonts w:ascii="Arial" w:hAnsi="Arial" w:cs="Arial"/>
        </w:rPr>
        <w:t>ed</w:t>
      </w:r>
      <w:r w:rsidR="00481283" w:rsidRPr="00500239">
        <w:rPr>
          <w:rFonts w:ascii="Arial" w:hAnsi="Arial" w:cs="Arial"/>
        </w:rPr>
        <w:t xml:space="preserve"> </w:t>
      </w:r>
      <w:r w:rsidR="004D6015" w:rsidRPr="00500239">
        <w:rPr>
          <w:rFonts w:ascii="Arial" w:hAnsi="Arial" w:cs="Arial"/>
        </w:rPr>
        <w:t xml:space="preserve">rapidly over three years </w:t>
      </w:r>
      <w:r w:rsidR="00481283" w:rsidRPr="00500239">
        <w:rPr>
          <w:rFonts w:ascii="Arial" w:hAnsi="Arial" w:cs="Arial"/>
        </w:rPr>
        <w:t>to US</w:t>
      </w:r>
      <w:r w:rsidR="004D6015" w:rsidRPr="00500239">
        <w:rPr>
          <w:rFonts w:ascii="Arial" w:hAnsi="Arial" w:cs="Arial"/>
        </w:rPr>
        <w:t>$</w:t>
      </w:r>
      <w:r w:rsidR="00481283" w:rsidRPr="00500239">
        <w:rPr>
          <w:rFonts w:ascii="Arial" w:hAnsi="Arial" w:cs="Arial"/>
        </w:rPr>
        <w:t xml:space="preserve"> 237 million</w:t>
      </w:r>
      <w:r w:rsidR="00481283" w:rsidRPr="00EA5396">
        <w:rPr>
          <w:rFonts w:ascii="Arial" w:hAnsi="Arial" w:cs="Arial"/>
        </w:rPr>
        <w:t xml:space="preserve"> </w:t>
      </w:r>
      <w:r w:rsidR="00857EAA">
        <w:rPr>
          <w:rFonts w:ascii="Arial" w:hAnsi="Arial" w:cs="Arial"/>
        </w:rPr>
        <w:t xml:space="preserve">in </w:t>
      </w:r>
      <w:r w:rsidR="004D6015" w:rsidRPr="00EA5396">
        <w:rPr>
          <w:rFonts w:ascii="Arial" w:hAnsi="Arial" w:cs="Arial"/>
        </w:rPr>
        <w:t>2011</w:t>
      </w:r>
      <w:r w:rsidR="004D6015">
        <w:rPr>
          <w:rFonts w:ascii="Arial" w:hAnsi="Arial" w:cs="Arial"/>
        </w:rPr>
        <w:t>,</w:t>
      </w:r>
      <w:r w:rsidR="00481283" w:rsidRPr="00EA5396">
        <w:rPr>
          <w:rFonts w:ascii="Arial" w:hAnsi="Arial" w:cs="Arial"/>
        </w:rPr>
        <w:t xml:space="preserve"> representing an average annual growth of 90%.</w:t>
      </w:r>
      <w:r w:rsidR="00481283">
        <w:rPr>
          <w:rFonts w:ascii="Arial" w:hAnsi="Arial" w:cs="Arial"/>
        </w:rPr>
        <w:t xml:space="preserve">  </w:t>
      </w:r>
      <w:r w:rsidR="00481283" w:rsidRPr="00EA5396">
        <w:rPr>
          <w:rFonts w:ascii="Arial" w:hAnsi="Arial" w:cs="Arial"/>
        </w:rPr>
        <w:t>This was driven primarily by an increase in the size of the voluntary carbon market, which in 2011 represented 73% of the forest carbon market.</w:t>
      </w:r>
      <w:r w:rsidR="00481283">
        <w:rPr>
          <w:rFonts w:ascii="Arial" w:hAnsi="Arial" w:cs="Arial"/>
        </w:rPr>
        <w:t xml:space="preserve"> </w:t>
      </w:r>
      <w:r w:rsidR="00481283" w:rsidRPr="00EA5396">
        <w:rPr>
          <w:rFonts w:ascii="Arial" w:hAnsi="Arial" w:cs="Arial"/>
        </w:rPr>
        <w:t xml:space="preserve"> However, </w:t>
      </w:r>
      <w:r w:rsidR="004D6015">
        <w:rPr>
          <w:rFonts w:ascii="Arial" w:hAnsi="Arial" w:cs="Arial"/>
        </w:rPr>
        <w:t xml:space="preserve">in </w:t>
      </w:r>
      <w:r w:rsidR="00481283" w:rsidRPr="00EA5396">
        <w:rPr>
          <w:rFonts w:ascii="Arial" w:hAnsi="Arial" w:cs="Arial"/>
        </w:rPr>
        <w:t>2013 the value of the forest carbon market fell back to approximately US</w:t>
      </w:r>
      <w:r w:rsidR="004D6015">
        <w:rPr>
          <w:rFonts w:ascii="Arial" w:hAnsi="Arial" w:cs="Arial"/>
        </w:rPr>
        <w:t>$</w:t>
      </w:r>
      <w:r w:rsidR="00481283" w:rsidRPr="00EA5396">
        <w:rPr>
          <w:rFonts w:ascii="Arial" w:hAnsi="Arial" w:cs="Arial"/>
        </w:rPr>
        <w:t>150 million.</w:t>
      </w:r>
      <w:r w:rsidR="00481283">
        <w:rPr>
          <w:rStyle w:val="EndnoteReference"/>
          <w:rFonts w:ascii="Arial" w:hAnsi="Arial" w:cs="Arial"/>
        </w:rPr>
        <w:endnoteReference w:id="34"/>
      </w:r>
      <w:r w:rsidR="00481283" w:rsidRPr="00EA5396">
        <w:rPr>
          <w:rFonts w:ascii="Arial" w:hAnsi="Arial" w:cs="Arial"/>
        </w:rPr>
        <w:t xml:space="preserve"> </w:t>
      </w:r>
    </w:p>
    <w:p w14:paraId="5D4C2239" w14:textId="22322762" w:rsidR="00481283" w:rsidRDefault="00481283" w:rsidP="00191CA3">
      <w:pPr>
        <w:pStyle w:val="Heading4"/>
      </w:pPr>
      <w:bookmarkStart w:id="17" w:name="_Ref433902224"/>
      <w:bookmarkStart w:id="18" w:name="_Ref432679631"/>
      <w:r>
        <w:lastRenderedPageBreak/>
        <w:t>Figure</w:t>
      </w:r>
      <w:bookmarkEnd w:id="17"/>
      <w:bookmarkEnd w:id="18"/>
      <w:r w:rsidR="0099464D">
        <w:t xml:space="preserve"> 11</w:t>
      </w:r>
      <w:r>
        <w:t xml:space="preserve">: </w:t>
      </w:r>
      <w:r w:rsidR="00EE383B">
        <w:t xml:space="preserve">Value </w:t>
      </w:r>
      <w:r w:rsidRPr="00016FDF">
        <w:t>of the forest carbon market</w:t>
      </w:r>
      <w:r w:rsidR="004D6015">
        <w:t xml:space="preserve">, </w:t>
      </w:r>
      <w:r w:rsidRPr="00016FDF">
        <w:t>2005</w:t>
      </w:r>
      <w:r w:rsidR="004D6015">
        <w:t>-1</w:t>
      </w:r>
      <w:r>
        <w:t xml:space="preserve">3 </w:t>
      </w:r>
    </w:p>
    <w:p w14:paraId="4CC9C0DE" w14:textId="77777777" w:rsidR="00481283" w:rsidRPr="00EA5396" w:rsidRDefault="00481283" w:rsidP="00797B0D">
      <w:pPr>
        <w:rPr>
          <w:rFonts w:ascii="Arial" w:hAnsi="Arial" w:cs="Arial"/>
        </w:rPr>
      </w:pPr>
      <w:r w:rsidRPr="001866CD">
        <w:rPr>
          <w:noProof/>
          <w:lang w:val="en-US"/>
        </w:rPr>
        <w:drawing>
          <wp:inline distT="0" distB="0" distL="0" distR="0" wp14:anchorId="25C0E3BD" wp14:editId="73ED9F9A">
            <wp:extent cx="5247005" cy="2275205"/>
            <wp:effectExtent l="0" t="0" r="10795" b="10795"/>
            <wp:docPr id="11"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2F8EE85" w14:textId="4AA0CAA9" w:rsidR="004D6015" w:rsidRPr="00F40566" w:rsidRDefault="004D6015" w:rsidP="00797B0D">
      <w:pPr>
        <w:rPr>
          <w:rFonts w:ascii="Arial" w:hAnsi="Arial" w:cs="Arial"/>
          <w:sz w:val="18"/>
          <w:szCs w:val="18"/>
        </w:rPr>
      </w:pPr>
      <w:r w:rsidRPr="00F40566">
        <w:rPr>
          <w:rFonts w:ascii="Arial" w:hAnsi="Arial" w:cs="Arial"/>
          <w:sz w:val="18"/>
          <w:szCs w:val="18"/>
        </w:rPr>
        <w:t xml:space="preserve">Note: </w:t>
      </w:r>
      <w:r w:rsidR="005F62CE" w:rsidRPr="00F40566">
        <w:rPr>
          <w:rFonts w:ascii="Arial" w:hAnsi="Arial" w:cs="Arial"/>
          <w:sz w:val="18"/>
          <w:szCs w:val="18"/>
        </w:rPr>
        <w:t>Excludes</w:t>
      </w:r>
      <w:r w:rsidR="005F62CE">
        <w:rPr>
          <w:rFonts w:ascii="Arial" w:hAnsi="Arial" w:cs="Arial"/>
          <w:sz w:val="18"/>
          <w:szCs w:val="18"/>
        </w:rPr>
        <w:t xml:space="preserve"> </w:t>
      </w:r>
      <w:r w:rsidR="005F62CE" w:rsidRPr="00F40566">
        <w:rPr>
          <w:rFonts w:ascii="Arial" w:hAnsi="Arial" w:cs="Arial"/>
          <w:sz w:val="18"/>
          <w:szCs w:val="18"/>
        </w:rPr>
        <w:t>payments</w:t>
      </w:r>
      <w:r w:rsidR="00F40566">
        <w:rPr>
          <w:rFonts w:ascii="Arial" w:hAnsi="Arial" w:cs="Arial"/>
          <w:sz w:val="18"/>
          <w:szCs w:val="18"/>
        </w:rPr>
        <w:t xml:space="preserve"> of the REDD Early Mover’s Program (REM)</w:t>
      </w:r>
      <w:r w:rsidRPr="00F40566">
        <w:rPr>
          <w:rFonts w:ascii="Arial" w:hAnsi="Arial" w:cs="Arial"/>
          <w:sz w:val="18"/>
          <w:szCs w:val="18"/>
        </w:rPr>
        <w:t>, which are recorded under Indicator 1.</w:t>
      </w:r>
    </w:p>
    <w:p w14:paraId="52E35768" w14:textId="77777777" w:rsidR="004D6015" w:rsidRPr="00F40566" w:rsidRDefault="004D6015" w:rsidP="00F40566">
      <w:pPr>
        <w:pBdr>
          <w:bottom w:val="single" w:sz="4" w:space="1" w:color="auto"/>
        </w:pBdr>
        <w:rPr>
          <w:rFonts w:ascii="Arial" w:hAnsi="Arial" w:cs="Arial"/>
          <w:sz w:val="18"/>
          <w:szCs w:val="18"/>
        </w:rPr>
      </w:pPr>
      <w:r w:rsidRPr="00F40566">
        <w:rPr>
          <w:rFonts w:ascii="Arial" w:hAnsi="Arial" w:cs="Arial"/>
          <w:sz w:val="18"/>
          <w:szCs w:val="18"/>
        </w:rPr>
        <w:t xml:space="preserve">Source: Climate Focus calculations based on data provided by Forest Trends State of the Forest Carbon Market, 2014. </w:t>
      </w:r>
    </w:p>
    <w:p w14:paraId="769D0A9E" w14:textId="77777777" w:rsidR="00481283" w:rsidRDefault="00481283" w:rsidP="00797B0D">
      <w:pPr>
        <w:rPr>
          <w:rFonts w:ascii="Arial" w:hAnsi="Arial" w:cs="Arial"/>
        </w:rPr>
      </w:pPr>
      <w:r w:rsidRPr="00F40566">
        <w:rPr>
          <w:rFonts w:ascii="Arial" w:hAnsi="Arial" w:cs="Arial"/>
        </w:rPr>
        <w:t xml:space="preserve">Greater market demand for forest VERs will require the integration of forest carbon credits into emissions trading systems, which will encourage entities covered under an </w:t>
      </w:r>
      <w:r w:rsidR="00EE383B" w:rsidRPr="00F40566">
        <w:rPr>
          <w:rFonts w:ascii="Arial" w:hAnsi="Arial" w:cs="Arial"/>
        </w:rPr>
        <w:t xml:space="preserve">emission trading system </w:t>
      </w:r>
      <w:r w:rsidRPr="00F40566">
        <w:rPr>
          <w:rFonts w:ascii="Arial" w:hAnsi="Arial" w:cs="Arial"/>
        </w:rPr>
        <w:t>to purchase credits as offsets.  However, market-based systems such as the Clean Development Mechanism and the European Emission Trading System have restricted the generation and</w:t>
      </w:r>
      <w:r w:rsidRPr="00500239">
        <w:rPr>
          <w:rFonts w:ascii="Arial" w:hAnsi="Arial" w:cs="Arial"/>
        </w:rPr>
        <w:t xml:space="preserve"> use of forest carbon credits due to concerns over the permanence of emission reductions represented by forestry activities, and the potential for an oversupply of REDD+ credits to remove incentives for other offset projects.  Though California’s Cap-and-Trade Program </w:t>
      </w:r>
      <w:r w:rsidRPr="007512C9">
        <w:rPr>
          <w:rFonts w:ascii="Arial" w:hAnsi="Arial" w:cs="Arial"/>
        </w:rPr>
        <w:t>does not currently allow for</w:t>
      </w:r>
      <w:r w:rsidRPr="00500239">
        <w:rPr>
          <w:rFonts w:ascii="Arial" w:hAnsi="Arial" w:cs="Arial"/>
        </w:rPr>
        <w:t xml:space="preserve"> the use of international forest offsets, this may change.  Similarly the International Civil Aviation Association may provide opportunities for airlines to</w:t>
      </w:r>
      <w:r>
        <w:rPr>
          <w:rFonts w:ascii="Arial" w:hAnsi="Arial" w:cs="Arial"/>
        </w:rPr>
        <w:t xml:space="preserve"> use forest VERs to offset airline emissions.</w:t>
      </w:r>
    </w:p>
    <w:p w14:paraId="01AD4770" w14:textId="77777777" w:rsidR="00481283" w:rsidRPr="00F40566" w:rsidRDefault="00481283" w:rsidP="00180ED1">
      <w:pPr>
        <w:pStyle w:val="Caption"/>
        <w:keepNext/>
        <w:spacing w:after="120"/>
        <w:rPr>
          <w:rFonts w:ascii="Arial" w:hAnsi="Arial" w:cs="Arial"/>
          <w:color w:val="auto"/>
          <w:sz w:val="22"/>
          <w:szCs w:val="22"/>
        </w:rPr>
      </w:pPr>
      <w:r w:rsidRPr="00F40566">
        <w:rPr>
          <w:rFonts w:ascii="Arial" w:hAnsi="Arial" w:cs="Arial"/>
          <w:color w:val="auto"/>
          <w:sz w:val="22"/>
          <w:szCs w:val="22"/>
        </w:rPr>
        <w:t>Data Gaps and Limitations</w:t>
      </w:r>
    </w:p>
    <w:p w14:paraId="6F9A46DC" w14:textId="77777777" w:rsidR="00EE383B" w:rsidRPr="00F40566" w:rsidRDefault="00EE383B" w:rsidP="00F40566">
      <w:pPr>
        <w:rPr>
          <w:rFonts w:ascii="Arial" w:hAnsi="Arial" w:cs="Arial"/>
        </w:rPr>
      </w:pPr>
      <w:r w:rsidRPr="00F40566">
        <w:rPr>
          <w:rFonts w:ascii="Arial" w:hAnsi="Arial" w:cs="Arial"/>
        </w:rPr>
        <w:t>Most payment-for-performance programs focusing on forests and REDD+ have publicly accessible and up-to-date information on commitments and disbursements. However, this is not the case across all funds. Regular updates on commitment and disbursement levels by all payment-for-performance programs would help assess progress achieved under this goal.</w:t>
      </w:r>
    </w:p>
    <w:p w14:paraId="0C9D6874" w14:textId="77777777" w:rsidR="00481283" w:rsidRPr="00797020" w:rsidRDefault="00481283" w:rsidP="00797B0D">
      <w:pPr>
        <w:rPr>
          <w:rFonts w:ascii="Arial" w:hAnsi="Arial" w:cs="Arial"/>
        </w:rPr>
      </w:pPr>
    </w:p>
    <w:p w14:paraId="0DBCDE5E" w14:textId="77777777" w:rsidR="00481283" w:rsidRDefault="00481283" w:rsidP="00797B0D">
      <w:pPr>
        <w:pStyle w:val="MediumGrid1-Accent21"/>
        <w:spacing w:before="120" w:after="120" w:line="276" w:lineRule="auto"/>
        <w:ind w:left="1440"/>
        <w:rPr>
          <w:rFonts w:ascii="Arial" w:hAnsi="Arial" w:cs="Arial"/>
          <w:b/>
        </w:rPr>
      </w:pPr>
    </w:p>
    <w:p w14:paraId="21AB86C7" w14:textId="77777777" w:rsidR="00481283" w:rsidRDefault="00481283" w:rsidP="00797B0D">
      <w:pPr>
        <w:pStyle w:val="MediumGrid1-Accent21"/>
        <w:spacing w:before="120" w:after="120" w:line="276" w:lineRule="auto"/>
        <w:ind w:left="0"/>
        <w:rPr>
          <w:rFonts w:ascii="Arial" w:hAnsi="Arial" w:cs="Arial"/>
          <w:b/>
        </w:rPr>
      </w:pPr>
      <w:r>
        <w:rPr>
          <w:rFonts w:ascii="Arial" w:hAnsi="Arial" w:cs="Arial"/>
          <w:b/>
        </w:rPr>
        <w:t xml:space="preserve">Goal 10: </w:t>
      </w:r>
      <w:r w:rsidRPr="00EA5396">
        <w:rPr>
          <w:rFonts w:ascii="Arial" w:hAnsi="Arial" w:cs="Arial"/>
          <w:b/>
        </w:rPr>
        <w:t>Strengthen forest governance, transparency</w:t>
      </w:r>
      <w:r w:rsidR="00EE383B">
        <w:rPr>
          <w:rFonts w:ascii="Arial" w:hAnsi="Arial" w:cs="Arial"/>
          <w:b/>
        </w:rPr>
        <w:t>,</w:t>
      </w:r>
      <w:r w:rsidRPr="00EA5396">
        <w:rPr>
          <w:rFonts w:ascii="Arial" w:hAnsi="Arial" w:cs="Arial"/>
          <w:b/>
        </w:rPr>
        <w:t xml:space="preserve"> and the rule of law, while also empowering communities and recognizing the rights of indigenous peoples, especially those pertaining to their lands and resources</w:t>
      </w:r>
    </w:p>
    <w:p w14:paraId="4C5E56D6" w14:textId="77777777" w:rsidR="00481283" w:rsidRPr="00491823" w:rsidRDefault="00481283" w:rsidP="00797B0D">
      <w:pPr>
        <w:rPr>
          <w:rFonts w:ascii="Arial" w:hAnsi="Arial" w:cs="Arial"/>
          <w:i/>
        </w:rPr>
      </w:pPr>
      <w:r w:rsidRPr="00491823">
        <w:rPr>
          <w:rFonts w:ascii="Arial" w:hAnsi="Arial" w:cs="Arial"/>
          <w:i/>
        </w:rPr>
        <w:t>Key messages:</w:t>
      </w:r>
    </w:p>
    <w:p w14:paraId="5A3621B6" w14:textId="77777777" w:rsidR="00481283" w:rsidRPr="00491823" w:rsidRDefault="00481283" w:rsidP="00886B20">
      <w:pPr>
        <w:pStyle w:val="ListParagraph"/>
        <w:numPr>
          <w:ilvl w:val="0"/>
          <w:numId w:val="47"/>
        </w:numPr>
        <w:rPr>
          <w:rFonts w:ascii="Arial" w:hAnsi="Arial" w:cs="Arial"/>
          <w:i/>
        </w:rPr>
      </w:pPr>
      <w:r>
        <w:rPr>
          <w:rFonts w:ascii="Arial" w:hAnsi="Arial" w:cs="Arial"/>
          <w:i/>
        </w:rPr>
        <w:lastRenderedPageBreak/>
        <w:t xml:space="preserve">Forest governance </w:t>
      </w:r>
      <w:r w:rsidR="00EE383B">
        <w:rPr>
          <w:rFonts w:ascii="Arial" w:hAnsi="Arial" w:cs="Arial"/>
          <w:i/>
        </w:rPr>
        <w:t xml:space="preserve">has </w:t>
      </w:r>
      <w:r>
        <w:rPr>
          <w:rFonts w:ascii="Arial" w:hAnsi="Arial" w:cs="Arial"/>
          <w:i/>
        </w:rPr>
        <w:t xml:space="preserve">improved </w:t>
      </w:r>
      <w:r w:rsidR="00EE383B">
        <w:rPr>
          <w:rFonts w:ascii="Arial" w:hAnsi="Arial" w:cs="Arial"/>
          <w:i/>
        </w:rPr>
        <w:t xml:space="preserve">modestly </w:t>
      </w:r>
      <w:r>
        <w:rPr>
          <w:rFonts w:ascii="Arial" w:hAnsi="Arial" w:cs="Arial"/>
          <w:i/>
        </w:rPr>
        <w:t xml:space="preserve">in recent years, coinciding with a significant expansion of bilateral and multilateral programs providing financial support to that end. </w:t>
      </w:r>
    </w:p>
    <w:p w14:paraId="69B83861" w14:textId="77777777" w:rsidR="00481283" w:rsidRPr="00491823" w:rsidRDefault="00EE383B" w:rsidP="00886B20">
      <w:pPr>
        <w:pStyle w:val="ListParagraph"/>
        <w:numPr>
          <w:ilvl w:val="0"/>
          <w:numId w:val="47"/>
        </w:numPr>
        <w:rPr>
          <w:rFonts w:ascii="Arial" w:hAnsi="Arial" w:cs="Arial"/>
          <w:i/>
        </w:rPr>
      </w:pPr>
      <w:r>
        <w:rPr>
          <w:rFonts w:ascii="Arial" w:hAnsi="Arial" w:cs="Arial"/>
          <w:i/>
        </w:rPr>
        <w:t>I</w:t>
      </w:r>
      <w:r w:rsidR="00481283">
        <w:rPr>
          <w:rFonts w:ascii="Arial" w:hAnsi="Arial" w:cs="Arial"/>
          <w:i/>
        </w:rPr>
        <w:t>llegality remain</w:t>
      </w:r>
      <w:r>
        <w:rPr>
          <w:rFonts w:ascii="Arial" w:hAnsi="Arial" w:cs="Arial"/>
          <w:i/>
        </w:rPr>
        <w:t>s</w:t>
      </w:r>
      <w:r w:rsidR="00481283">
        <w:rPr>
          <w:rFonts w:ascii="Arial" w:hAnsi="Arial" w:cs="Arial"/>
          <w:i/>
        </w:rPr>
        <w:t xml:space="preserve"> high in the wood-based products market.</w:t>
      </w:r>
    </w:p>
    <w:p w14:paraId="5B57C557" w14:textId="77777777" w:rsidR="00481283" w:rsidRDefault="00481283" w:rsidP="00886B20">
      <w:pPr>
        <w:pStyle w:val="ListParagraph"/>
        <w:numPr>
          <w:ilvl w:val="0"/>
          <w:numId w:val="47"/>
        </w:numPr>
        <w:rPr>
          <w:rFonts w:ascii="Arial" w:hAnsi="Arial" w:cs="Arial"/>
          <w:i/>
        </w:rPr>
      </w:pPr>
      <w:r>
        <w:rPr>
          <w:rFonts w:ascii="Arial" w:hAnsi="Arial" w:cs="Arial"/>
          <w:i/>
        </w:rPr>
        <w:t>Forest communities continue to live under the threat of violence, with killings related to land disputes continuing unabated.</w:t>
      </w:r>
    </w:p>
    <w:p w14:paraId="59B5CCB1" w14:textId="77777777" w:rsidR="00933CDE" w:rsidRDefault="00481283" w:rsidP="00352B90">
      <w:pPr>
        <w:pStyle w:val="ListParagraph"/>
        <w:numPr>
          <w:ilvl w:val="0"/>
          <w:numId w:val="47"/>
        </w:numPr>
        <w:rPr>
          <w:rFonts w:ascii="Arial" w:hAnsi="Arial" w:cs="Arial"/>
          <w:i/>
        </w:rPr>
      </w:pPr>
      <w:r w:rsidRPr="007512C9">
        <w:rPr>
          <w:rFonts w:ascii="Arial" w:hAnsi="Arial" w:cs="Arial"/>
          <w:i/>
        </w:rPr>
        <w:t xml:space="preserve">The proportion of </w:t>
      </w:r>
      <w:r w:rsidRPr="00500239">
        <w:rPr>
          <w:rFonts w:ascii="Arial" w:hAnsi="Arial" w:cs="Arial"/>
          <w:i/>
        </w:rPr>
        <w:t>forests over which indigenous people and local communities have recognized rights has increased by over one</w:t>
      </w:r>
      <w:r w:rsidR="00EE383B" w:rsidRPr="00500239">
        <w:rPr>
          <w:rFonts w:ascii="Arial" w:hAnsi="Arial" w:cs="Arial"/>
          <w:i/>
        </w:rPr>
        <w:t>-</w:t>
      </w:r>
      <w:r w:rsidRPr="00500239">
        <w:rPr>
          <w:rFonts w:ascii="Arial" w:hAnsi="Arial" w:cs="Arial"/>
          <w:i/>
        </w:rPr>
        <w:t xml:space="preserve">third since 2002, though the rate of recognition has decreased in recent years. </w:t>
      </w:r>
    </w:p>
    <w:p w14:paraId="4E6EDE99" w14:textId="77777777" w:rsidR="00481283" w:rsidRPr="00F275C3" w:rsidRDefault="00481283" w:rsidP="00797B0D">
      <w:pPr>
        <w:rPr>
          <w:rFonts w:ascii="Arial" w:hAnsi="Arial" w:cs="Arial"/>
        </w:rPr>
      </w:pPr>
      <w:bookmarkStart w:id="19" w:name="_GoBack"/>
      <w:bookmarkEnd w:id="19"/>
      <w:r w:rsidRPr="00500239">
        <w:rPr>
          <w:rFonts w:ascii="Arial" w:hAnsi="Arial" w:cs="Arial"/>
        </w:rPr>
        <w:t>Goal 10</w:t>
      </w:r>
      <w:r w:rsidRPr="00F275C3">
        <w:rPr>
          <w:rFonts w:ascii="Arial" w:hAnsi="Arial" w:cs="Arial"/>
        </w:rPr>
        <w:t xml:space="preserve"> </w:t>
      </w:r>
      <w:r>
        <w:rPr>
          <w:rFonts w:ascii="Arial" w:hAnsi="Arial" w:cs="Arial"/>
        </w:rPr>
        <w:t>draws</w:t>
      </w:r>
      <w:r w:rsidRPr="00F275C3">
        <w:rPr>
          <w:rFonts w:ascii="Arial" w:hAnsi="Arial" w:cs="Arial"/>
        </w:rPr>
        <w:t xml:space="preserve"> attention to </w:t>
      </w:r>
      <w:r>
        <w:rPr>
          <w:rFonts w:ascii="Arial" w:hAnsi="Arial" w:cs="Arial"/>
        </w:rPr>
        <w:t xml:space="preserve">the </w:t>
      </w:r>
      <w:r w:rsidRPr="00F275C3">
        <w:rPr>
          <w:rFonts w:ascii="Arial" w:hAnsi="Arial" w:cs="Arial"/>
        </w:rPr>
        <w:t xml:space="preserve">need for </w:t>
      </w:r>
      <w:r>
        <w:rPr>
          <w:rFonts w:ascii="Arial" w:hAnsi="Arial" w:cs="Arial"/>
        </w:rPr>
        <w:t xml:space="preserve">improving </w:t>
      </w:r>
      <w:r w:rsidRPr="00F275C3">
        <w:rPr>
          <w:rFonts w:ascii="Arial" w:hAnsi="Arial" w:cs="Arial"/>
        </w:rPr>
        <w:t xml:space="preserve">forest governance. </w:t>
      </w:r>
      <w:r>
        <w:rPr>
          <w:rFonts w:ascii="Arial" w:hAnsi="Arial" w:cs="Arial"/>
        </w:rPr>
        <w:t>Particular</w:t>
      </w:r>
      <w:r w:rsidRPr="00F275C3">
        <w:rPr>
          <w:rFonts w:ascii="Arial" w:hAnsi="Arial" w:cs="Arial"/>
        </w:rPr>
        <w:t xml:space="preserve"> focus is given to transparency, rule of law, community empowerment, and indigenous peoples</w:t>
      </w:r>
      <w:r>
        <w:rPr>
          <w:rFonts w:ascii="Arial" w:hAnsi="Arial" w:cs="Arial"/>
        </w:rPr>
        <w:t>’</w:t>
      </w:r>
      <w:r w:rsidRPr="00F275C3">
        <w:rPr>
          <w:rFonts w:ascii="Arial" w:hAnsi="Arial" w:cs="Arial"/>
        </w:rPr>
        <w:t xml:space="preserve"> rights – especially their rights to land and resources.</w:t>
      </w:r>
      <w:r>
        <w:rPr>
          <w:rFonts w:ascii="Arial" w:hAnsi="Arial" w:cs="Arial"/>
        </w:rPr>
        <w:t xml:space="preserve">  </w:t>
      </w:r>
      <w:r w:rsidRPr="00F275C3">
        <w:rPr>
          <w:rFonts w:ascii="Arial" w:hAnsi="Arial" w:cs="Arial"/>
        </w:rPr>
        <w:t>Given the complex nature of this goal</w:t>
      </w:r>
      <w:r>
        <w:rPr>
          <w:rFonts w:ascii="Arial" w:hAnsi="Arial" w:cs="Arial"/>
        </w:rPr>
        <w:t>,</w:t>
      </w:r>
      <w:r w:rsidRPr="00F275C3">
        <w:rPr>
          <w:rFonts w:ascii="Arial" w:hAnsi="Arial" w:cs="Arial"/>
        </w:rPr>
        <w:t xml:space="preserve"> </w:t>
      </w:r>
      <w:r>
        <w:rPr>
          <w:rFonts w:ascii="Arial" w:hAnsi="Arial" w:cs="Arial"/>
        </w:rPr>
        <w:t>monitor</w:t>
      </w:r>
      <w:r w:rsidR="007D09D0">
        <w:rPr>
          <w:rFonts w:ascii="Arial" w:hAnsi="Arial" w:cs="Arial"/>
        </w:rPr>
        <w:t>ing efforts</w:t>
      </w:r>
      <w:r w:rsidRPr="00F275C3">
        <w:rPr>
          <w:rFonts w:ascii="Arial" w:hAnsi="Arial" w:cs="Arial"/>
        </w:rPr>
        <w:t xml:space="preserve"> </w:t>
      </w:r>
      <w:r>
        <w:rPr>
          <w:rFonts w:ascii="Arial" w:hAnsi="Arial" w:cs="Arial"/>
        </w:rPr>
        <w:t>are</w:t>
      </w:r>
      <w:r w:rsidRPr="00F275C3">
        <w:rPr>
          <w:rFonts w:ascii="Arial" w:hAnsi="Arial" w:cs="Arial"/>
        </w:rPr>
        <w:t xml:space="preserve"> bound to be imperfect. For this assessment</w:t>
      </w:r>
      <w:r>
        <w:rPr>
          <w:rFonts w:ascii="Arial" w:hAnsi="Arial" w:cs="Arial"/>
        </w:rPr>
        <w:t>,</w:t>
      </w:r>
      <w:r w:rsidRPr="00F275C3">
        <w:rPr>
          <w:rFonts w:ascii="Arial" w:hAnsi="Arial" w:cs="Arial"/>
        </w:rPr>
        <w:t xml:space="preserve"> we have chosen three proxy indicators </w:t>
      </w:r>
      <w:r>
        <w:rPr>
          <w:rFonts w:ascii="Arial" w:hAnsi="Arial" w:cs="Arial"/>
        </w:rPr>
        <w:t xml:space="preserve">for </w:t>
      </w:r>
      <w:r w:rsidRPr="00F275C3">
        <w:rPr>
          <w:rFonts w:ascii="Arial" w:hAnsi="Arial" w:cs="Arial"/>
        </w:rPr>
        <w:t xml:space="preserve">which </w:t>
      </w:r>
      <w:r>
        <w:rPr>
          <w:rFonts w:ascii="Arial" w:hAnsi="Arial" w:cs="Arial"/>
        </w:rPr>
        <w:t>some relevant data are available</w:t>
      </w:r>
      <w:r w:rsidRPr="00F275C3">
        <w:rPr>
          <w:rFonts w:ascii="Arial" w:hAnsi="Arial" w:cs="Arial"/>
        </w:rPr>
        <w:t>:</w:t>
      </w:r>
    </w:p>
    <w:p w14:paraId="0E5E6EC6" w14:textId="77777777" w:rsidR="00481283" w:rsidRPr="00F275C3" w:rsidRDefault="00481283" w:rsidP="00797B0D">
      <w:pPr>
        <w:rPr>
          <w:rFonts w:ascii="Arial" w:hAnsi="Arial" w:cs="Arial"/>
        </w:rPr>
      </w:pPr>
      <w:r w:rsidRPr="006C6B5A">
        <w:rPr>
          <w:rFonts w:ascii="Arial" w:hAnsi="Arial" w:cs="Arial"/>
          <w:b/>
        </w:rPr>
        <w:t>Indicator 1.</w:t>
      </w:r>
      <w:r w:rsidRPr="00F275C3">
        <w:rPr>
          <w:rFonts w:ascii="Arial" w:hAnsi="Arial" w:cs="Arial"/>
        </w:rPr>
        <w:t xml:space="preserve"> </w:t>
      </w:r>
      <w:r w:rsidRPr="0067758B">
        <w:rPr>
          <w:rFonts w:ascii="Arial" w:hAnsi="Arial" w:cs="Arial"/>
        </w:rPr>
        <w:t>Improvement of forest governance through strengtheni</w:t>
      </w:r>
      <w:r>
        <w:rPr>
          <w:rFonts w:ascii="Arial" w:hAnsi="Arial" w:cs="Arial"/>
        </w:rPr>
        <w:t>ng institutions and policies</w:t>
      </w:r>
    </w:p>
    <w:p w14:paraId="57CC5794" w14:textId="77777777" w:rsidR="00481283" w:rsidRPr="00F275C3" w:rsidRDefault="00481283" w:rsidP="00797B0D">
      <w:pPr>
        <w:rPr>
          <w:rFonts w:ascii="Arial" w:hAnsi="Arial" w:cs="Arial"/>
        </w:rPr>
      </w:pPr>
      <w:r w:rsidRPr="006C6B5A">
        <w:rPr>
          <w:rFonts w:ascii="Arial" w:hAnsi="Arial" w:cs="Arial"/>
          <w:b/>
        </w:rPr>
        <w:t>Indicator 2.</w:t>
      </w:r>
      <w:r w:rsidRPr="00F275C3">
        <w:rPr>
          <w:rFonts w:ascii="Arial" w:hAnsi="Arial" w:cs="Arial"/>
        </w:rPr>
        <w:t xml:space="preserve"> </w:t>
      </w:r>
      <w:r>
        <w:rPr>
          <w:rFonts w:ascii="Arial" w:hAnsi="Arial" w:cs="Arial"/>
        </w:rPr>
        <w:t>Extension and strengthening the r</w:t>
      </w:r>
      <w:r w:rsidRPr="00F275C3">
        <w:rPr>
          <w:rFonts w:ascii="Arial" w:hAnsi="Arial" w:cs="Arial"/>
        </w:rPr>
        <w:t>ule of law,</w:t>
      </w:r>
      <w:r>
        <w:rPr>
          <w:rFonts w:ascii="Arial" w:hAnsi="Arial" w:cs="Arial"/>
        </w:rPr>
        <w:t xml:space="preserve"> as indicated by</w:t>
      </w:r>
      <w:r w:rsidRPr="00F275C3">
        <w:rPr>
          <w:rFonts w:ascii="Arial" w:hAnsi="Arial" w:cs="Arial"/>
        </w:rPr>
        <w:t xml:space="preserve"> illegal logging as </w:t>
      </w:r>
      <w:r>
        <w:rPr>
          <w:rFonts w:ascii="Arial" w:hAnsi="Arial" w:cs="Arial"/>
        </w:rPr>
        <w:t xml:space="preserve">a </w:t>
      </w:r>
      <w:r w:rsidRPr="00F275C3">
        <w:rPr>
          <w:rFonts w:ascii="Arial" w:hAnsi="Arial" w:cs="Arial"/>
        </w:rPr>
        <w:t xml:space="preserve">percentage of total logging, </w:t>
      </w:r>
      <w:r>
        <w:rPr>
          <w:rFonts w:ascii="Arial" w:hAnsi="Arial" w:cs="Arial"/>
        </w:rPr>
        <w:t xml:space="preserve">the quantity of </w:t>
      </w:r>
      <w:r w:rsidRPr="00F275C3">
        <w:rPr>
          <w:rFonts w:ascii="Arial" w:hAnsi="Arial" w:cs="Arial"/>
        </w:rPr>
        <w:t>imports of timber with high risks of illegality</w:t>
      </w:r>
      <w:r>
        <w:rPr>
          <w:rFonts w:ascii="Arial" w:hAnsi="Arial" w:cs="Arial"/>
        </w:rPr>
        <w:t>,</w:t>
      </w:r>
      <w:r w:rsidRPr="00F275C3">
        <w:rPr>
          <w:rFonts w:ascii="Arial" w:hAnsi="Arial" w:cs="Arial"/>
        </w:rPr>
        <w:t xml:space="preserve"> and </w:t>
      </w:r>
      <w:r>
        <w:rPr>
          <w:rFonts w:ascii="Arial" w:hAnsi="Arial" w:cs="Arial"/>
        </w:rPr>
        <w:t xml:space="preserve">the </w:t>
      </w:r>
      <w:r w:rsidRPr="00F275C3">
        <w:rPr>
          <w:rFonts w:ascii="Arial" w:hAnsi="Arial" w:cs="Arial"/>
        </w:rPr>
        <w:t>number of killings related to land disputes</w:t>
      </w:r>
    </w:p>
    <w:p w14:paraId="5548A4B4" w14:textId="77777777" w:rsidR="00481283" w:rsidRPr="00F275C3" w:rsidRDefault="00481283" w:rsidP="00797B0D">
      <w:pPr>
        <w:rPr>
          <w:rFonts w:ascii="Arial" w:hAnsi="Arial" w:cs="Arial"/>
        </w:rPr>
      </w:pPr>
      <w:r w:rsidRPr="006C6B5A">
        <w:rPr>
          <w:rFonts w:ascii="Arial" w:hAnsi="Arial" w:cs="Arial"/>
          <w:b/>
        </w:rPr>
        <w:t>Indicator 3</w:t>
      </w:r>
      <w:r w:rsidRPr="00F275C3">
        <w:rPr>
          <w:rFonts w:ascii="Arial" w:hAnsi="Arial" w:cs="Arial"/>
        </w:rPr>
        <w:t xml:space="preserve">. </w:t>
      </w:r>
      <w:r>
        <w:rPr>
          <w:rFonts w:ascii="Arial" w:hAnsi="Arial" w:cs="Arial"/>
        </w:rPr>
        <w:t>R</w:t>
      </w:r>
      <w:r w:rsidRPr="00F275C3">
        <w:rPr>
          <w:rFonts w:ascii="Arial" w:hAnsi="Arial" w:cs="Arial"/>
        </w:rPr>
        <w:t xml:space="preserve">ecognition of </w:t>
      </w:r>
      <w:r>
        <w:rPr>
          <w:rFonts w:ascii="Arial" w:hAnsi="Arial" w:cs="Arial"/>
        </w:rPr>
        <w:t xml:space="preserve">indigenous peoples’ and local communities’ rights to </w:t>
      </w:r>
      <w:r w:rsidRPr="00F275C3">
        <w:rPr>
          <w:rFonts w:ascii="Arial" w:hAnsi="Arial" w:cs="Arial"/>
        </w:rPr>
        <w:t xml:space="preserve">land and forest </w:t>
      </w:r>
      <w:r>
        <w:rPr>
          <w:rFonts w:ascii="Arial" w:hAnsi="Arial" w:cs="Arial"/>
        </w:rPr>
        <w:t>resources.</w:t>
      </w:r>
    </w:p>
    <w:p w14:paraId="5EE3625C" w14:textId="64D720D1" w:rsidR="00481283" w:rsidRPr="006C6B5A" w:rsidRDefault="00EE383B" w:rsidP="00797B0D">
      <w:pPr>
        <w:rPr>
          <w:rFonts w:ascii="Arial" w:hAnsi="Arial" w:cs="Arial"/>
        </w:rPr>
      </w:pPr>
      <w:r w:rsidRPr="000F6E83">
        <w:rPr>
          <w:rFonts w:ascii="Arial" w:hAnsi="Arial" w:cs="Arial"/>
          <w:i/>
        </w:rPr>
        <w:t>Indicator 1</w:t>
      </w:r>
      <w:r>
        <w:rPr>
          <w:rFonts w:ascii="Arial" w:hAnsi="Arial" w:cs="Arial"/>
        </w:rPr>
        <w:t xml:space="preserve">. </w:t>
      </w:r>
      <w:r w:rsidR="00481283" w:rsidRPr="006C6B5A">
        <w:rPr>
          <w:rFonts w:ascii="Arial" w:hAnsi="Arial" w:cs="Arial"/>
        </w:rPr>
        <w:t xml:space="preserve">Many countries have made progress in strengthening institutions and policies </w:t>
      </w:r>
      <w:r w:rsidR="00481283">
        <w:rPr>
          <w:rFonts w:ascii="Arial" w:hAnsi="Arial" w:cs="Arial"/>
        </w:rPr>
        <w:t>related to forest governance</w:t>
      </w:r>
      <w:r w:rsidR="00481283" w:rsidRPr="006C6B5A">
        <w:rPr>
          <w:rFonts w:ascii="Arial" w:hAnsi="Arial" w:cs="Arial"/>
        </w:rPr>
        <w:t>.</w:t>
      </w:r>
      <w:r w:rsidR="00481283">
        <w:rPr>
          <w:rFonts w:ascii="Arial" w:hAnsi="Arial" w:cs="Arial"/>
        </w:rPr>
        <w:t xml:space="preserve"> </w:t>
      </w:r>
      <w:r w:rsidR="00481283" w:rsidRPr="006C6B5A">
        <w:rPr>
          <w:rFonts w:ascii="Arial" w:hAnsi="Arial" w:cs="Arial"/>
        </w:rPr>
        <w:t>The governance frameworks across five timber</w:t>
      </w:r>
      <w:r>
        <w:rPr>
          <w:rFonts w:ascii="Arial" w:hAnsi="Arial" w:cs="Arial"/>
        </w:rPr>
        <w:t>-</w:t>
      </w:r>
      <w:r w:rsidR="00481283" w:rsidRPr="006C6B5A">
        <w:rPr>
          <w:rFonts w:ascii="Arial" w:hAnsi="Arial" w:cs="Arial"/>
        </w:rPr>
        <w:t>producing countries (Brazil, Cameroon, Ghana, Indonesia</w:t>
      </w:r>
      <w:r>
        <w:rPr>
          <w:rFonts w:ascii="Arial" w:hAnsi="Arial" w:cs="Arial"/>
        </w:rPr>
        <w:t>,</w:t>
      </w:r>
      <w:r w:rsidR="00481283" w:rsidRPr="006C6B5A">
        <w:rPr>
          <w:rFonts w:ascii="Arial" w:hAnsi="Arial" w:cs="Arial"/>
        </w:rPr>
        <w:t xml:space="preserve"> and Malaysia), </w:t>
      </w:r>
      <w:r w:rsidR="007D09D0">
        <w:rPr>
          <w:rFonts w:ascii="Arial" w:hAnsi="Arial" w:cs="Arial"/>
        </w:rPr>
        <w:t xml:space="preserve">as </w:t>
      </w:r>
      <w:r w:rsidR="00481283" w:rsidRPr="006C6B5A">
        <w:rPr>
          <w:rFonts w:ascii="Arial" w:hAnsi="Arial" w:cs="Arial"/>
        </w:rPr>
        <w:t xml:space="preserve">measured  </w:t>
      </w:r>
      <w:r w:rsidR="007D09D0" w:rsidRPr="006C6B5A">
        <w:rPr>
          <w:rFonts w:ascii="Arial" w:hAnsi="Arial" w:cs="Arial"/>
        </w:rPr>
        <w:t>Chatham House</w:t>
      </w:r>
      <w:r w:rsidR="007D09D0">
        <w:rPr>
          <w:rFonts w:ascii="Arial" w:hAnsi="Arial" w:cs="Arial"/>
        </w:rPr>
        <w:t xml:space="preserve">’s global </w:t>
      </w:r>
      <w:r w:rsidR="00481283" w:rsidRPr="006C6B5A">
        <w:rPr>
          <w:rFonts w:ascii="Arial" w:hAnsi="Arial" w:cs="Arial"/>
        </w:rPr>
        <w:t>policy</w:t>
      </w:r>
      <w:r w:rsidR="007D09D0">
        <w:rPr>
          <w:rFonts w:ascii="Arial" w:hAnsi="Arial" w:cs="Arial"/>
        </w:rPr>
        <w:t xml:space="preserve"> index</w:t>
      </w:r>
      <w:r w:rsidR="00481283" w:rsidRPr="006C6B5A">
        <w:rPr>
          <w:rFonts w:ascii="Arial" w:hAnsi="Arial" w:cs="Arial"/>
        </w:rPr>
        <w:t xml:space="preserve"> scores, experienced</w:t>
      </w:r>
      <w:r w:rsidR="007D09D0">
        <w:rPr>
          <w:rFonts w:ascii="Arial" w:hAnsi="Arial" w:cs="Arial"/>
        </w:rPr>
        <w:t>—</w:t>
      </w:r>
      <w:r w:rsidR="00481283" w:rsidRPr="006C6B5A">
        <w:rPr>
          <w:rFonts w:ascii="Arial" w:hAnsi="Arial" w:cs="Arial"/>
        </w:rPr>
        <w:t>on average</w:t>
      </w:r>
      <w:r w:rsidR="007D09D0">
        <w:rPr>
          <w:rFonts w:ascii="Arial" w:hAnsi="Arial" w:cs="Arial"/>
        </w:rPr>
        <w:t>—</w:t>
      </w:r>
      <w:r w:rsidR="00481283" w:rsidRPr="006C6B5A">
        <w:rPr>
          <w:rFonts w:ascii="Arial" w:hAnsi="Arial" w:cs="Arial"/>
        </w:rPr>
        <w:t xml:space="preserve">notable overall progress between 2008 and </w:t>
      </w:r>
      <w:r w:rsidR="00481283" w:rsidRPr="007512C9">
        <w:rPr>
          <w:rFonts w:ascii="Arial" w:hAnsi="Arial" w:cs="Arial"/>
        </w:rPr>
        <w:t>2013</w:t>
      </w:r>
      <w:r w:rsidR="00481283" w:rsidRPr="00500239">
        <w:rPr>
          <w:rFonts w:ascii="Arial" w:hAnsi="Arial" w:cs="Arial"/>
        </w:rPr>
        <w:t xml:space="preserve"> (</w:t>
      </w:r>
      <w:r w:rsidR="005A0758">
        <w:rPr>
          <w:rFonts w:ascii="Arial" w:hAnsi="Arial" w:cs="Arial"/>
        </w:rPr>
        <w:t>Figure 12</w:t>
      </w:r>
      <w:r w:rsidR="00481283" w:rsidRPr="00500239">
        <w:rPr>
          <w:rFonts w:ascii="Arial" w:hAnsi="Arial" w:cs="Arial"/>
        </w:rPr>
        <w:t>), though</w:t>
      </w:r>
      <w:r w:rsidR="00481283" w:rsidRPr="006C6B5A">
        <w:rPr>
          <w:rFonts w:ascii="Arial" w:hAnsi="Arial" w:cs="Arial"/>
        </w:rPr>
        <w:t xml:space="preserve"> levels of improvement vary </w:t>
      </w:r>
      <w:r>
        <w:rPr>
          <w:rFonts w:ascii="Arial" w:hAnsi="Arial" w:cs="Arial"/>
        </w:rPr>
        <w:t xml:space="preserve">among </w:t>
      </w:r>
      <w:r w:rsidR="00481283" w:rsidRPr="006C6B5A">
        <w:rPr>
          <w:rFonts w:ascii="Arial" w:hAnsi="Arial" w:cs="Arial"/>
        </w:rPr>
        <w:t>countries.</w:t>
      </w:r>
      <w:r w:rsidR="00481283">
        <w:rPr>
          <w:rStyle w:val="EndnoteReference"/>
          <w:rFonts w:ascii="Arial" w:hAnsi="Arial" w:cs="Arial"/>
        </w:rPr>
        <w:endnoteReference w:id="35"/>
      </w:r>
      <w:r w:rsidR="00481283" w:rsidRPr="006C6B5A">
        <w:rPr>
          <w:rFonts w:ascii="Arial" w:hAnsi="Arial" w:cs="Arial"/>
        </w:rPr>
        <w:t xml:space="preserve"> </w:t>
      </w:r>
      <w:r w:rsidR="00481283">
        <w:rPr>
          <w:rFonts w:ascii="Arial" w:hAnsi="Arial" w:cs="Arial"/>
        </w:rPr>
        <w:t xml:space="preserve"> </w:t>
      </w:r>
      <w:r w:rsidR="00481283" w:rsidRPr="006C6B5A">
        <w:rPr>
          <w:rFonts w:ascii="Arial" w:hAnsi="Arial" w:cs="Arial"/>
        </w:rPr>
        <w:t>The strength of demand-side policy frameworks governing the timber trade across the seven consumer and processor countries (China, France, Japan, the Netherlands, U</w:t>
      </w:r>
      <w:r>
        <w:rPr>
          <w:rFonts w:ascii="Arial" w:hAnsi="Arial" w:cs="Arial"/>
        </w:rPr>
        <w:t xml:space="preserve">nited </w:t>
      </w:r>
      <w:r w:rsidR="00481283" w:rsidRPr="006C6B5A">
        <w:rPr>
          <w:rFonts w:ascii="Arial" w:hAnsi="Arial" w:cs="Arial"/>
        </w:rPr>
        <w:t>K</w:t>
      </w:r>
      <w:r>
        <w:rPr>
          <w:rFonts w:ascii="Arial" w:hAnsi="Arial" w:cs="Arial"/>
        </w:rPr>
        <w:t>ingdom</w:t>
      </w:r>
      <w:r w:rsidR="00481283" w:rsidRPr="006C6B5A">
        <w:rPr>
          <w:rFonts w:ascii="Arial" w:hAnsi="Arial" w:cs="Arial"/>
        </w:rPr>
        <w:t>, U</w:t>
      </w:r>
      <w:r>
        <w:rPr>
          <w:rFonts w:ascii="Arial" w:hAnsi="Arial" w:cs="Arial"/>
        </w:rPr>
        <w:t xml:space="preserve">nited </w:t>
      </w:r>
      <w:r w:rsidR="00481283" w:rsidRPr="006C6B5A">
        <w:rPr>
          <w:rFonts w:ascii="Arial" w:hAnsi="Arial" w:cs="Arial"/>
        </w:rPr>
        <w:t>S</w:t>
      </w:r>
      <w:r>
        <w:rPr>
          <w:rFonts w:ascii="Arial" w:hAnsi="Arial" w:cs="Arial"/>
        </w:rPr>
        <w:t>tates</w:t>
      </w:r>
      <w:r w:rsidR="00481283" w:rsidRPr="006C6B5A">
        <w:rPr>
          <w:rFonts w:ascii="Arial" w:hAnsi="Arial" w:cs="Arial"/>
        </w:rPr>
        <w:t xml:space="preserve">, </w:t>
      </w:r>
      <w:r>
        <w:rPr>
          <w:rFonts w:ascii="Arial" w:hAnsi="Arial" w:cs="Arial"/>
        </w:rPr>
        <w:t xml:space="preserve">and </w:t>
      </w:r>
      <w:r w:rsidR="00481283" w:rsidRPr="006C6B5A">
        <w:rPr>
          <w:rFonts w:ascii="Arial" w:hAnsi="Arial" w:cs="Arial"/>
        </w:rPr>
        <w:t>Vietnam) also increased</w:t>
      </w:r>
      <w:r w:rsidR="00481283">
        <w:rPr>
          <w:rFonts w:ascii="Arial" w:hAnsi="Arial" w:cs="Arial"/>
        </w:rPr>
        <w:t xml:space="preserve"> (</w:t>
      </w:r>
      <w:r w:rsidR="005A0758">
        <w:rPr>
          <w:rFonts w:ascii="Arial" w:hAnsi="Arial" w:cs="Arial"/>
        </w:rPr>
        <w:t>Figure 13</w:t>
      </w:r>
      <w:r w:rsidR="00481283">
        <w:rPr>
          <w:rFonts w:ascii="Arial" w:hAnsi="Arial" w:cs="Arial"/>
        </w:rPr>
        <w:t>)</w:t>
      </w:r>
      <w:r w:rsidR="00481283" w:rsidRPr="006C6B5A">
        <w:rPr>
          <w:rFonts w:ascii="Arial" w:hAnsi="Arial" w:cs="Arial"/>
        </w:rPr>
        <w:t>.</w:t>
      </w:r>
    </w:p>
    <w:p w14:paraId="54413C83" w14:textId="08108F24" w:rsidR="00481283" w:rsidRPr="00567DA1" w:rsidRDefault="00481283" w:rsidP="000F6E83">
      <w:pPr>
        <w:pStyle w:val="Heading4"/>
      </w:pPr>
      <w:bookmarkStart w:id="20" w:name="_Ref433902272"/>
      <w:bookmarkStart w:id="21" w:name="_Ref432680467"/>
      <w:r w:rsidRPr="00567DA1">
        <w:lastRenderedPageBreak/>
        <w:t xml:space="preserve">Figure </w:t>
      </w:r>
      <w:bookmarkEnd w:id="20"/>
      <w:bookmarkEnd w:id="21"/>
      <w:r w:rsidR="0099464D">
        <w:t>12</w:t>
      </w:r>
      <w:r w:rsidRPr="00567DA1">
        <w:t xml:space="preserve">. Weighted average policy scores </w:t>
      </w:r>
      <w:r w:rsidR="004A2482">
        <w:t xml:space="preserve">for </w:t>
      </w:r>
      <w:r w:rsidRPr="00567DA1">
        <w:t>five producer countries</w:t>
      </w:r>
      <w:r w:rsidR="00EE383B">
        <w:t>,</w:t>
      </w:r>
      <w:r w:rsidRPr="00567DA1">
        <w:t xml:space="preserve"> </w:t>
      </w:r>
      <w:r w:rsidR="004A2482">
        <w:t xml:space="preserve">by type of policy, </w:t>
      </w:r>
      <w:r w:rsidRPr="00567DA1">
        <w:t xml:space="preserve">2008 and 2013 </w:t>
      </w:r>
    </w:p>
    <w:p w14:paraId="65BB464E" w14:textId="77777777" w:rsidR="00A744D7" w:rsidRPr="009F2671" w:rsidRDefault="009F2671" w:rsidP="009F2671">
      <w:pPr>
        <w:pStyle w:val="MediumGrid1-Accent21"/>
        <w:spacing w:line="276" w:lineRule="auto"/>
        <w:ind w:left="360"/>
      </w:pPr>
      <w:r>
        <w:rPr>
          <w:noProof/>
        </w:rPr>
        <w:drawing>
          <wp:inline distT="0" distB="0" distL="0" distR="0" wp14:anchorId="528B5BC6" wp14:editId="474C89E7">
            <wp:extent cx="5301794" cy="268085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8266" cy="2684127"/>
                    </a:xfrm>
                    <a:prstGeom prst="rect">
                      <a:avLst/>
                    </a:prstGeom>
                    <a:noFill/>
                  </pic:spPr>
                </pic:pic>
              </a:graphicData>
            </a:graphic>
          </wp:inline>
        </w:drawing>
      </w:r>
    </w:p>
    <w:p w14:paraId="5C84FA92" w14:textId="77777777" w:rsidR="00EE383B" w:rsidRPr="000F6E83" w:rsidRDefault="00EE383B" w:rsidP="000F6E83">
      <w:pPr>
        <w:pBdr>
          <w:bottom w:val="single" w:sz="4" w:space="1" w:color="auto"/>
        </w:pBdr>
        <w:rPr>
          <w:rFonts w:ascii="Arial" w:hAnsi="Arial" w:cs="Arial"/>
          <w:b/>
          <w:sz w:val="18"/>
          <w:szCs w:val="18"/>
        </w:rPr>
      </w:pPr>
      <w:r>
        <w:rPr>
          <w:rFonts w:ascii="Arial" w:hAnsi="Arial" w:cs="Arial"/>
          <w:sz w:val="18"/>
          <w:szCs w:val="18"/>
        </w:rPr>
        <w:t xml:space="preserve">Note: The countries are </w:t>
      </w:r>
      <w:r w:rsidRPr="00EE383B">
        <w:rPr>
          <w:rFonts w:ascii="Arial" w:hAnsi="Arial" w:cs="Arial"/>
          <w:sz w:val="18"/>
          <w:szCs w:val="18"/>
        </w:rPr>
        <w:t>Brazil, Cameroon, Ghana, Indonesia, and Malaysia</w:t>
      </w:r>
      <w:r>
        <w:rPr>
          <w:rFonts w:ascii="Arial" w:hAnsi="Arial" w:cs="Arial"/>
          <w:sz w:val="18"/>
          <w:szCs w:val="18"/>
        </w:rPr>
        <w:t>.</w:t>
      </w:r>
      <w:r w:rsidR="00A744D7">
        <w:rPr>
          <w:rFonts w:ascii="Arial" w:hAnsi="Arial" w:cs="Arial"/>
          <w:sz w:val="18"/>
          <w:szCs w:val="18"/>
        </w:rPr>
        <w:t xml:space="preserve"> Scores are based on existence, quality and implementation of policies in relevant areas. For full description, see the supplementary material.</w:t>
      </w:r>
    </w:p>
    <w:p w14:paraId="748DA3E1" w14:textId="77777777" w:rsidR="00481283" w:rsidRPr="000F6E83" w:rsidRDefault="00EE383B" w:rsidP="000F6E83">
      <w:pPr>
        <w:pBdr>
          <w:bottom w:val="single" w:sz="4" w:space="1" w:color="auto"/>
        </w:pBdr>
        <w:rPr>
          <w:rFonts w:ascii="Arial" w:hAnsi="Arial" w:cs="Arial"/>
          <w:sz w:val="18"/>
          <w:szCs w:val="18"/>
        </w:rPr>
      </w:pPr>
      <w:r w:rsidRPr="000F6E83">
        <w:rPr>
          <w:rFonts w:ascii="Arial" w:hAnsi="Arial" w:cs="Arial"/>
          <w:sz w:val="18"/>
          <w:szCs w:val="18"/>
        </w:rPr>
        <w:t>Source: Climate Focus calculations based on data provided by Chatham House.</w:t>
      </w:r>
    </w:p>
    <w:p w14:paraId="78D4DDB4" w14:textId="19669709" w:rsidR="00481283" w:rsidRPr="00567DA1" w:rsidRDefault="00481283" w:rsidP="000F6E83">
      <w:pPr>
        <w:pStyle w:val="Heading4"/>
      </w:pPr>
      <w:bookmarkStart w:id="22" w:name="_Ref433902312"/>
      <w:bookmarkStart w:id="23" w:name="_Ref432680525"/>
      <w:r w:rsidRPr="00567DA1">
        <w:t xml:space="preserve">Figure </w:t>
      </w:r>
      <w:bookmarkEnd w:id="22"/>
      <w:bookmarkEnd w:id="23"/>
      <w:r w:rsidR="0099464D">
        <w:t>13</w:t>
      </w:r>
      <w:r w:rsidRPr="00567DA1">
        <w:t xml:space="preserve">. Weighted average policy scores </w:t>
      </w:r>
      <w:r w:rsidR="004A2482">
        <w:t xml:space="preserve">for </w:t>
      </w:r>
      <w:r w:rsidRPr="00567DA1">
        <w:t>seven consumer and processor countries</w:t>
      </w:r>
      <w:r w:rsidR="00EE383B">
        <w:t>,</w:t>
      </w:r>
      <w:r w:rsidRPr="00567DA1">
        <w:t xml:space="preserve"> </w:t>
      </w:r>
      <w:r w:rsidR="004A2482">
        <w:t xml:space="preserve">by type of policy, </w:t>
      </w:r>
      <w:r w:rsidRPr="00567DA1">
        <w:t>2008 and 2013</w:t>
      </w:r>
      <w:r>
        <w:t xml:space="preserve"> </w:t>
      </w:r>
    </w:p>
    <w:p w14:paraId="194A430C" w14:textId="77777777" w:rsidR="00A744D7" w:rsidRPr="00491823" w:rsidRDefault="009F2671" w:rsidP="009F2671">
      <w:pPr>
        <w:pStyle w:val="MediumGrid1-Accent21"/>
        <w:keepNext/>
        <w:spacing w:line="276" w:lineRule="auto"/>
        <w:ind w:left="360"/>
        <w:rPr>
          <w:lang w:val="en-GB"/>
        </w:rPr>
      </w:pPr>
      <w:r>
        <w:rPr>
          <w:noProof/>
        </w:rPr>
        <w:drawing>
          <wp:inline distT="0" distB="0" distL="0" distR="0" wp14:anchorId="0B0B9E0D" wp14:editId="57BB0A06">
            <wp:extent cx="5153891" cy="299302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579" cy="2995743"/>
                    </a:xfrm>
                    <a:prstGeom prst="rect">
                      <a:avLst/>
                    </a:prstGeom>
                    <a:noFill/>
                  </pic:spPr>
                </pic:pic>
              </a:graphicData>
            </a:graphic>
          </wp:inline>
        </w:drawing>
      </w:r>
    </w:p>
    <w:p w14:paraId="50FAD230" w14:textId="77777777" w:rsidR="007D09D0" w:rsidRPr="00824202" w:rsidRDefault="00EE383B" w:rsidP="007D09D0">
      <w:pPr>
        <w:pBdr>
          <w:bottom w:val="single" w:sz="4" w:space="1" w:color="auto"/>
        </w:pBdr>
        <w:rPr>
          <w:rFonts w:ascii="Arial" w:hAnsi="Arial" w:cs="Arial"/>
          <w:b/>
          <w:sz w:val="18"/>
          <w:szCs w:val="18"/>
        </w:rPr>
      </w:pPr>
      <w:r>
        <w:rPr>
          <w:rFonts w:ascii="Arial" w:hAnsi="Arial" w:cs="Arial"/>
          <w:sz w:val="18"/>
          <w:szCs w:val="18"/>
        </w:rPr>
        <w:t xml:space="preserve">Note: The countries are </w:t>
      </w:r>
      <w:r w:rsidRPr="00EE383B">
        <w:rPr>
          <w:rFonts w:ascii="Arial" w:hAnsi="Arial" w:cs="Arial"/>
          <w:sz w:val="18"/>
          <w:szCs w:val="18"/>
        </w:rPr>
        <w:t>China, France, Japan, the Netherlands, United Kingdom, United States, and Vietnam</w:t>
      </w:r>
      <w:r>
        <w:rPr>
          <w:rFonts w:ascii="Arial" w:hAnsi="Arial" w:cs="Arial"/>
          <w:sz w:val="18"/>
          <w:szCs w:val="18"/>
        </w:rPr>
        <w:t>.</w:t>
      </w:r>
      <w:r w:rsidR="00A744D7">
        <w:rPr>
          <w:rFonts w:ascii="Arial" w:hAnsi="Arial" w:cs="Arial"/>
          <w:sz w:val="18"/>
          <w:szCs w:val="18"/>
        </w:rPr>
        <w:t xml:space="preserve"> Scores are based on existence, quality and implementation of policies in relevant areas. For full description, see the supplementary material.</w:t>
      </w:r>
    </w:p>
    <w:p w14:paraId="415E696F" w14:textId="242636C2" w:rsidR="00481283" w:rsidRPr="000F6E83" w:rsidRDefault="00EE383B" w:rsidP="000F6E83">
      <w:pPr>
        <w:pBdr>
          <w:bottom w:val="single" w:sz="4" w:space="1" w:color="auto"/>
        </w:pBdr>
        <w:rPr>
          <w:rFonts w:ascii="Arial" w:hAnsi="Arial" w:cs="Arial"/>
          <w:sz w:val="18"/>
          <w:szCs w:val="18"/>
        </w:rPr>
      </w:pPr>
      <w:r w:rsidRPr="000F6E83">
        <w:rPr>
          <w:rFonts w:ascii="Arial" w:hAnsi="Arial" w:cs="Arial"/>
          <w:sz w:val="18"/>
          <w:szCs w:val="18"/>
        </w:rPr>
        <w:t>Source: Climate Focus calculations based on data provided by Chatham House</w:t>
      </w:r>
      <w:r>
        <w:rPr>
          <w:rFonts w:ascii="Arial" w:hAnsi="Arial" w:cs="Arial"/>
          <w:sz w:val="18"/>
          <w:szCs w:val="18"/>
        </w:rPr>
        <w:t>.</w:t>
      </w:r>
      <w:r w:rsidR="008E3043">
        <w:rPr>
          <w:rStyle w:val="EndnoteReference"/>
          <w:rFonts w:ascii="Arial" w:hAnsi="Arial" w:cs="Arial"/>
          <w:sz w:val="18"/>
          <w:szCs w:val="18"/>
        </w:rPr>
        <w:endnoteReference w:id="36"/>
      </w:r>
    </w:p>
    <w:p w14:paraId="5DFF93AD" w14:textId="77777777" w:rsidR="00481283" w:rsidRPr="00E77EA6" w:rsidRDefault="00481283" w:rsidP="00A256A2">
      <w:pPr>
        <w:rPr>
          <w:rFonts w:ascii="Arial" w:hAnsi="Arial" w:cs="Arial"/>
        </w:rPr>
      </w:pPr>
      <w:r w:rsidRPr="00E77EA6">
        <w:rPr>
          <w:rFonts w:ascii="Arial" w:hAnsi="Arial" w:cs="Arial"/>
        </w:rPr>
        <w:lastRenderedPageBreak/>
        <w:t xml:space="preserve">Average scores </w:t>
      </w:r>
      <w:r>
        <w:rPr>
          <w:rFonts w:ascii="Arial" w:hAnsi="Arial" w:cs="Arial"/>
        </w:rPr>
        <w:t xml:space="preserve">in producer countries </w:t>
      </w:r>
      <w:r w:rsidRPr="00E77EA6">
        <w:rPr>
          <w:rFonts w:ascii="Arial" w:hAnsi="Arial" w:cs="Arial"/>
        </w:rPr>
        <w:t xml:space="preserve">have increased across all policy areas, with particular progress in policies </w:t>
      </w:r>
      <w:r w:rsidR="007D09D0">
        <w:rPr>
          <w:rFonts w:ascii="Arial" w:hAnsi="Arial" w:cs="Arial"/>
        </w:rPr>
        <w:t>that</w:t>
      </w:r>
      <w:r w:rsidRPr="00E77EA6">
        <w:rPr>
          <w:rFonts w:ascii="Arial" w:hAnsi="Arial" w:cs="Arial"/>
        </w:rPr>
        <w:t xml:space="preserve"> ensure greater matching of legal supply and demand, and t</w:t>
      </w:r>
      <w:r w:rsidR="007D09D0">
        <w:rPr>
          <w:rFonts w:ascii="Arial" w:hAnsi="Arial" w:cs="Arial"/>
        </w:rPr>
        <w:t>hat</w:t>
      </w:r>
      <w:r w:rsidRPr="00E77EA6">
        <w:rPr>
          <w:rFonts w:ascii="Arial" w:hAnsi="Arial" w:cs="Arial"/>
        </w:rPr>
        <w:t xml:space="preserve"> strengthen tenure and use rights and financial management regimes. </w:t>
      </w:r>
      <w:r>
        <w:rPr>
          <w:rFonts w:ascii="Arial" w:hAnsi="Arial" w:cs="Arial"/>
        </w:rPr>
        <w:t xml:space="preserve"> E</w:t>
      </w:r>
      <w:r w:rsidRPr="00E77EA6">
        <w:rPr>
          <w:rFonts w:ascii="Arial" w:hAnsi="Arial" w:cs="Arial"/>
        </w:rPr>
        <w:t xml:space="preserve">fforts toward </w:t>
      </w:r>
      <w:r w:rsidRPr="007512C9">
        <w:rPr>
          <w:rFonts w:ascii="Arial" w:hAnsi="Arial" w:cs="Arial"/>
        </w:rPr>
        <w:t xml:space="preserve">international trade cooperation, while still nascent, have also </w:t>
      </w:r>
      <w:r w:rsidRPr="00500239">
        <w:rPr>
          <w:rFonts w:ascii="Arial" w:hAnsi="Arial" w:cs="Arial"/>
        </w:rPr>
        <w:t>improve</w:t>
      </w:r>
      <w:r w:rsidR="007D09D0" w:rsidRPr="00500239">
        <w:rPr>
          <w:rFonts w:ascii="Arial" w:hAnsi="Arial" w:cs="Arial"/>
        </w:rPr>
        <w:t>d</w:t>
      </w:r>
      <w:r w:rsidRPr="00500239">
        <w:rPr>
          <w:rFonts w:ascii="Arial" w:hAnsi="Arial" w:cs="Arial"/>
        </w:rPr>
        <w:t xml:space="preserve">, </w:t>
      </w:r>
      <w:r w:rsidR="007D09D0" w:rsidRPr="00500239">
        <w:rPr>
          <w:rFonts w:ascii="Arial" w:hAnsi="Arial" w:cs="Arial"/>
        </w:rPr>
        <w:t>largely</w:t>
      </w:r>
      <w:r w:rsidRPr="00500239">
        <w:rPr>
          <w:rFonts w:ascii="Arial" w:hAnsi="Arial" w:cs="Arial"/>
        </w:rPr>
        <w:t xml:space="preserve"> through the development of systems under the EU Forest Law Enforcement Governance and Trade (FLEGT) bilateral </w:t>
      </w:r>
      <w:r w:rsidR="00615C39" w:rsidRPr="000F6E83">
        <w:rPr>
          <w:rFonts w:ascii="Arial" w:hAnsi="Arial" w:cs="Arial"/>
        </w:rPr>
        <w:t>voluntary partnership agreements</w:t>
      </w:r>
      <w:r w:rsidRPr="007512C9">
        <w:rPr>
          <w:rFonts w:ascii="Arial" w:hAnsi="Arial" w:cs="Arial"/>
        </w:rPr>
        <w:t xml:space="preserve">.  </w:t>
      </w:r>
      <w:r w:rsidRPr="00500239">
        <w:rPr>
          <w:rFonts w:ascii="Arial" w:hAnsi="Arial" w:cs="Arial"/>
        </w:rPr>
        <w:t>In other areas</w:t>
      </w:r>
      <w:r w:rsidR="00615C39" w:rsidRPr="00500239">
        <w:rPr>
          <w:rFonts w:ascii="Arial" w:hAnsi="Arial" w:cs="Arial"/>
        </w:rPr>
        <w:t>,</w:t>
      </w:r>
      <w:r w:rsidRPr="00500239">
        <w:rPr>
          <w:rFonts w:ascii="Arial" w:hAnsi="Arial" w:cs="Arial"/>
        </w:rPr>
        <w:t xml:space="preserve"> progress has been limited, and in several countries</w:t>
      </w:r>
      <w:r w:rsidR="00615C39" w:rsidRPr="00500239">
        <w:rPr>
          <w:rFonts w:ascii="Arial" w:hAnsi="Arial" w:cs="Arial"/>
        </w:rPr>
        <w:t>,</w:t>
      </w:r>
      <w:r w:rsidRPr="00500239">
        <w:rPr>
          <w:rFonts w:ascii="Arial" w:hAnsi="Arial" w:cs="Arial"/>
        </w:rPr>
        <w:t xml:space="preserve"> </w:t>
      </w:r>
      <w:r w:rsidR="00615C39" w:rsidRPr="00500239">
        <w:rPr>
          <w:rFonts w:ascii="Arial" w:hAnsi="Arial" w:cs="Arial"/>
        </w:rPr>
        <w:t xml:space="preserve">some </w:t>
      </w:r>
      <w:r w:rsidRPr="00500239">
        <w:rPr>
          <w:rFonts w:ascii="Arial" w:hAnsi="Arial" w:cs="Arial"/>
        </w:rPr>
        <w:t>policy frameworks have weakened</w:t>
      </w:r>
      <w:r w:rsidRPr="00E77EA6">
        <w:rPr>
          <w:rFonts w:ascii="Arial" w:hAnsi="Arial" w:cs="Arial"/>
        </w:rPr>
        <w:t xml:space="preserve">. </w:t>
      </w:r>
    </w:p>
    <w:p w14:paraId="30D13136" w14:textId="77777777" w:rsidR="00481283" w:rsidRPr="00E77EA6" w:rsidRDefault="007D09D0" w:rsidP="00A256A2">
      <w:pPr>
        <w:rPr>
          <w:rFonts w:ascii="Arial" w:hAnsi="Arial" w:cs="Arial"/>
        </w:rPr>
      </w:pPr>
      <w:r>
        <w:rPr>
          <w:rFonts w:ascii="Arial" w:hAnsi="Arial" w:cs="Arial"/>
        </w:rPr>
        <w:t>I</w:t>
      </w:r>
      <w:r w:rsidR="00481283">
        <w:rPr>
          <w:rFonts w:ascii="Arial" w:hAnsi="Arial" w:cs="Arial"/>
        </w:rPr>
        <w:t>n consumer and processor countries</w:t>
      </w:r>
      <w:r>
        <w:rPr>
          <w:rFonts w:ascii="Arial" w:hAnsi="Arial" w:cs="Arial"/>
        </w:rPr>
        <w:t>, progress has also been made</w:t>
      </w:r>
      <w:r w:rsidR="00481283">
        <w:rPr>
          <w:rFonts w:ascii="Arial" w:hAnsi="Arial" w:cs="Arial"/>
        </w:rPr>
        <w:t>.  The</w:t>
      </w:r>
      <w:r w:rsidR="00481283" w:rsidRPr="00E77EA6">
        <w:rPr>
          <w:rFonts w:ascii="Arial" w:hAnsi="Arial" w:cs="Arial"/>
        </w:rPr>
        <w:t xml:space="preserve"> most notable gain </w:t>
      </w:r>
      <w:r w:rsidR="00857EAA">
        <w:rPr>
          <w:rFonts w:ascii="Arial" w:hAnsi="Arial" w:cs="Arial"/>
        </w:rPr>
        <w:t>has been</w:t>
      </w:r>
      <w:r w:rsidR="00481283" w:rsidRPr="00E77EA6">
        <w:rPr>
          <w:rFonts w:ascii="Arial" w:hAnsi="Arial" w:cs="Arial"/>
        </w:rPr>
        <w:t xml:space="preserve"> in </w:t>
      </w:r>
      <w:r w:rsidR="00481283">
        <w:rPr>
          <w:rFonts w:ascii="Arial" w:hAnsi="Arial" w:cs="Arial"/>
        </w:rPr>
        <w:t>legislative frameworks</w:t>
      </w:r>
      <w:r w:rsidR="00481283" w:rsidRPr="00E77EA6">
        <w:rPr>
          <w:rFonts w:ascii="Arial" w:hAnsi="Arial" w:cs="Arial"/>
        </w:rPr>
        <w:t xml:space="preserve">, </w:t>
      </w:r>
      <w:r w:rsidR="00EC5AE3">
        <w:rPr>
          <w:rFonts w:ascii="Arial" w:hAnsi="Arial" w:cs="Arial"/>
        </w:rPr>
        <w:t>which reflect</w:t>
      </w:r>
      <w:r w:rsidR="00481283">
        <w:rPr>
          <w:rFonts w:ascii="Arial" w:hAnsi="Arial" w:cs="Arial"/>
        </w:rPr>
        <w:t xml:space="preserve"> new and enhanced laws on timber legality across a number of developed countries and in Vietnam</w:t>
      </w:r>
      <w:r w:rsidR="00481283" w:rsidRPr="00E77EA6">
        <w:rPr>
          <w:rFonts w:ascii="Arial" w:hAnsi="Arial" w:cs="Arial"/>
        </w:rPr>
        <w:t>.</w:t>
      </w:r>
      <w:r w:rsidR="00481283">
        <w:rPr>
          <w:rFonts w:ascii="Arial" w:hAnsi="Arial" w:cs="Arial"/>
        </w:rPr>
        <w:t xml:space="preserve"> </w:t>
      </w:r>
      <w:r w:rsidR="00481283" w:rsidRPr="00E77EA6">
        <w:rPr>
          <w:rFonts w:ascii="Arial" w:hAnsi="Arial" w:cs="Arial"/>
        </w:rPr>
        <w:t xml:space="preserve"> </w:t>
      </w:r>
      <w:r w:rsidR="00481283">
        <w:rPr>
          <w:rFonts w:ascii="Arial" w:hAnsi="Arial" w:cs="Arial"/>
        </w:rPr>
        <w:t>In contrast, in China and Japan</w:t>
      </w:r>
      <w:r w:rsidR="00615C39">
        <w:rPr>
          <w:rFonts w:ascii="Arial" w:hAnsi="Arial" w:cs="Arial"/>
        </w:rPr>
        <w:t>,</w:t>
      </w:r>
      <w:r w:rsidR="00481283" w:rsidRPr="00E77EA6">
        <w:rPr>
          <w:rFonts w:ascii="Arial" w:hAnsi="Arial" w:cs="Arial"/>
        </w:rPr>
        <w:t xml:space="preserve"> legislation to address illegal imports </w:t>
      </w:r>
      <w:r w:rsidR="00481283">
        <w:rPr>
          <w:rFonts w:ascii="Arial" w:hAnsi="Arial" w:cs="Arial"/>
        </w:rPr>
        <w:t>remains</w:t>
      </w:r>
      <w:r w:rsidR="00481283" w:rsidRPr="00E77EA6">
        <w:rPr>
          <w:rFonts w:ascii="Arial" w:hAnsi="Arial" w:cs="Arial"/>
        </w:rPr>
        <w:t xml:space="preserve"> largely absent. </w:t>
      </w:r>
      <w:r w:rsidR="00481283">
        <w:rPr>
          <w:rFonts w:ascii="Arial" w:hAnsi="Arial" w:cs="Arial"/>
        </w:rPr>
        <w:t xml:space="preserve"> Other policy areas in demand-side countries generally showed incremental improvement, with international engagement remaining by far the lowest scoring policy area, which reflects limited international engagement on forest governance on the part of Asian consumer and processor countries.</w:t>
      </w:r>
    </w:p>
    <w:p w14:paraId="6459A487" w14:textId="48822AA4" w:rsidR="00481283" w:rsidRPr="00500239" w:rsidRDefault="00481283" w:rsidP="00797B0D">
      <w:pPr>
        <w:rPr>
          <w:rFonts w:ascii="Arial" w:hAnsi="Arial" w:cs="Arial"/>
        </w:rPr>
      </w:pPr>
      <w:r w:rsidRPr="00E77EA6">
        <w:rPr>
          <w:rFonts w:ascii="Arial" w:hAnsi="Arial" w:cs="Arial"/>
        </w:rPr>
        <w:t>Though it is not possible to accurately quantify international finance flowing toward forest governance and tenure, indicative evidence shows that, since 2002, the number of bila</w:t>
      </w:r>
      <w:r>
        <w:rPr>
          <w:rFonts w:ascii="Arial" w:hAnsi="Arial" w:cs="Arial"/>
        </w:rPr>
        <w:t>teral and multilateral program</w:t>
      </w:r>
      <w:r w:rsidRPr="00E77EA6">
        <w:rPr>
          <w:rFonts w:ascii="Arial" w:hAnsi="Arial" w:cs="Arial"/>
        </w:rPr>
        <w:t>s that explicitly fund the improvement of forest governance and land rights has increased significantly.</w:t>
      </w:r>
      <w:r>
        <w:rPr>
          <w:rFonts w:ascii="Arial" w:hAnsi="Arial" w:cs="Arial"/>
        </w:rPr>
        <w:t xml:space="preserve">  </w:t>
      </w:r>
      <w:r w:rsidRPr="00E77EA6">
        <w:rPr>
          <w:rFonts w:ascii="Arial" w:hAnsi="Arial" w:cs="Arial"/>
        </w:rPr>
        <w:t xml:space="preserve">The emerging importance of REDD+ finance has further increased </w:t>
      </w:r>
      <w:r w:rsidRPr="007512C9">
        <w:rPr>
          <w:rFonts w:ascii="Arial" w:hAnsi="Arial" w:cs="Arial"/>
        </w:rPr>
        <w:t xml:space="preserve">attention </w:t>
      </w:r>
      <w:r w:rsidRPr="00500239">
        <w:rPr>
          <w:rFonts w:ascii="Arial" w:hAnsi="Arial" w:cs="Arial"/>
        </w:rPr>
        <w:t>to governance and tenure issues.  A substantial portion of finance dedicated to funding national REDD+ Readiness Preparation Programs – including US</w:t>
      </w:r>
      <w:r w:rsidR="00615C39" w:rsidRPr="00500239">
        <w:rPr>
          <w:rFonts w:ascii="Arial" w:hAnsi="Arial" w:cs="Arial"/>
        </w:rPr>
        <w:t>$</w:t>
      </w:r>
      <w:r w:rsidRPr="00500239">
        <w:rPr>
          <w:rFonts w:ascii="Arial" w:hAnsi="Arial" w:cs="Arial"/>
        </w:rPr>
        <w:t>360 million under the Readiness Fund of the Forest Carbon Partnership Facility and substantial co</w:t>
      </w:r>
      <w:r w:rsidR="00EC5AE3">
        <w:rPr>
          <w:rFonts w:ascii="Arial" w:hAnsi="Arial" w:cs="Arial"/>
        </w:rPr>
        <w:t>-</w:t>
      </w:r>
      <w:r w:rsidRPr="00500239">
        <w:rPr>
          <w:rFonts w:ascii="Arial" w:hAnsi="Arial" w:cs="Arial"/>
        </w:rPr>
        <w:t>financing from the UN-REDD Program and other donors – has been channelled toward governance, typically 16-20% of national read</w:t>
      </w:r>
      <w:r w:rsidR="00FD1F63">
        <w:rPr>
          <w:rFonts w:ascii="Arial" w:hAnsi="Arial" w:cs="Arial"/>
        </w:rPr>
        <w:t>iness budgets.  The Climate Investment Funds’</w:t>
      </w:r>
      <w:r w:rsidRPr="00500239">
        <w:rPr>
          <w:rFonts w:ascii="Arial" w:hAnsi="Arial" w:cs="Arial"/>
        </w:rPr>
        <w:t xml:space="preserve"> Forest Investment Program (FIP) has established a US</w:t>
      </w:r>
      <w:r w:rsidR="00615C39" w:rsidRPr="00500239">
        <w:rPr>
          <w:rFonts w:ascii="Arial" w:hAnsi="Arial" w:cs="Arial"/>
        </w:rPr>
        <w:t>$</w:t>
      </w:r>
      <w:r w:rsidRPr="00500239">
        <w:rPr>
          <w:rFonts w:ascii="Arial" w:hAnsi="Arial" w:cs="Arial"/>
        </w:rPr>
        <w:t xml:space="preserve">50 million </w:t>
      </w:r>
      <w:r w:rsidR="007D09D0" w:rsidRPr="000F6E83">
        <w:rPr>
          <w:rFonts w:ascii="Arial" w:hAnsi="Arial" w:cs="Arial"/>
        </w:rPr>
        <w:t xml:space="preserve">dedicated grant mechanism </w:t>
      </w:r>
      <w:r w:rsidRPr="007512C9">
        <w:rPr>
          <w:rFonts w:ascii="Arial" w:hAnsi="Arial" w:cs="Arial"/>
        </w:rPr>
        <w:t xml:space="preserve">for </w:t>
      </w:r>
      <w:r w:rsidR="007D09D0" w:rsidRPr="000F6E83">
        <w:rPr>
          <w:rFonts w:ascii="Arial" w:hAnsi="Arial" w:cs="Arial"/>
        </w:rPr>
        <w:t>indigenous peoples and local communities</w:t>
      </w:r>
      <w:r w:rsidR="007D09D0" w:rsidRPr="007512C9">
        <w:rPr>
          <w:rFonts w:ascii="Arial" w:hAnsi="Arial" w:cs="Arial"/>
        </w:rPr>
        <w:t xml:space="preserve"> </w:t>
      </w:r>
      <w:r w:rsidRPr="00500239">
        <w:rPr>
          <w:rFonts w:ascii="Arial" w:hAnsi="Arial" w:cs="Arial"/>
        </w:rPr>
        <w:t>to support their participation in the FIP, while an International Land and Forest Tenure Facility established by the Rights and Resources Initiative in 2015 aims at a budget of US</w:t>
      </w:r>
      <w:r w:rsidR="00615C39" w:rsidRPr="00500239">
        <w:rPr>
          <w:rFonts w:ascii="Arial" w:hAnsi="Arial" w:cs="Arial"/>
        </w:rPr>
        <w:t>$</w:t>
      </w:r>
      <w:r w:rsidRPr="00500239">
        <w:rPr>
          <w:rFonts w:ascii="Arial" w:hAnsi="Arial" w:cs="Arial"/>
        </w:rPr>
        <w:t>20-50 million</w:t>
      </w:r>
      <w:r w:rsidR="00615C39" w:rsidRPr="00500239">
        <w:rPr>
          <w:rFonts w:ascii="Arial" w:hAnsi="Arial" w:cs="Arial"/>
        </w:rPr>
        <w:t xml:space="preserve"> per </w:t>
      </w:r>
      <w:r w:rsidRPr="00500239">
        <w:rPr>
          <w:rFonts w:ascii="Arial" w:hAnsi="Arial" w:cs="Arial"/>
        </w:rPr>
        <w:t xml:space="preserve">year for the next five years to </w:t>
      </w:r>
      <w:r w:rsidR="00067C54">
        <w:rPr>
          <w:rFonts w:ascii="Arial" w:hAnsi="Arial" w:cs="Arial"/>
        </w:rPr>
        <w:t>provide</w:t>
      </w:r>
      <w:r w:rsidRPr="00500239">
        <w:rPr>
          <w:rFonts w:ascii="Arial" w:hAnsi="Arial" w:cs="Arial"/>
        </w:rPr>
        <w:t xml:space="preserve"> financing for land rights</w:t>
      </w:r>
      <w:r w:rsidRPr="007512C9">
        <w:rPr>
          <w:rFonts w:ascii="Arial" w:hAnsi="Arial" w:cs="Arial"/>
        </w:rPr>
        <w:t>, though at present</w:t>
      </w:r>
      <w:r w:rsidRPr="00500239">
        <w:rPr>
          <w:rFonts w:ascii="Arial" w:hAnsi="Arial" w:cs="Arial"/>
        </w:rPr>
        <w:t xml:space="preserve"> it has only raised a fraction of this amount. </w:t>
      </w:r>
    </w:p>
    <w:p w14:paraId="5E09CCEC" w14:textId="6C0BBB4C" w:rsidR="00481283" w:rsidRPr="00E77EA6" w:rsidRDefault="007D09D0" w:rsidP="00797B0D">
      <w:pPr>
        <w:rPr>
          <w:rFonts w:ascii="Arial" w:hAnsi="Arial" w:cs="Arial"/>
        </w:rPr>
      </w:pPr>
      <w:r w:rsidRPr="000F6E83">
        <w:rPr>
          <w:rFonts w:ascii="Arial" w:hAnsi="Arial" w:cs="Arial"/>
          <w:i/>
        </w:rPr>
        <w:t>Indicator 2</w:t>
      </w:r>
      <w:r w:rsidRPr="007512C9">
        <w:rPr>
          <w:rFonts w:ascii="Arial" w:hAnsi="Arial" w:cs="Arial"/>
        </w:rPr>
        <w:t>.</w:t>
      </w:r>
      <w:r>
        <w:rPr>
          <w:rFonts w:ascii="Arial" w:hAnsi="Arial" w:cs="Arial"/>
        </w:rPr>
        <w:t xml:space="preserve"> </w:t>
      </w:r>
      <w:r w:rsidR="00481283" w:rsidRPr="00E77EA6">
        <w:rPr>
          <w:rFonts w:ascii="Arial" w:hAnsi="Arial" w:cs="Arial"/>
        </w:rPr>
        <w:t xml:space="preserve">According to Chatham House, the </w:t>
      </w:r>
      <w:r w:rsidR="00481283">
        <w:rPr>
          <w:rFonts w:ascii="Arial" w:hAnsi="Arial" w:cs="Arial"/>
        </w:rPr>
        <w:t>proportion</w:t>
      </w:r>
      <w:r w:rsidR="00481283" w:rsidRPr="00E77EA6">
        <w:rPr>
          <w:rFonts w:ascii="Arial" w:hAnsi="Arial" w:cs="Arial"/>
        </w:rPr>
        <w:t xml:space="preserve"> of imports of wood-based products at high risk of illegality </w:t>
      </w:r>
      <w:r w:rsidR="00481283">
        <w:rPr>
          <w:rFonts w:ascii="Arial" w:hAnsi="Arial" w:cs="Arial"/>
        </w:rPr>
        <w:t xml:space="preserve">fluctuated </w:t>
      </w:r>
      <w:r>
        <w:rPr>
          <w:rFonts w:ascii="Arial" w:hAnsi="Arial" w:cs="Arial"/>
        </w:rPr>
        <w:t xml:space="preserve">less than </w:t>
      </w:r>
      <w:r w:rsidR="00481283">
        <w:rPr>
          <w:rFonts w:ascii="Arial" w:hAnsi="Arial" w:cs="Arial"/>
        </w:rPr>
        <w:t>0.5% in the decade between 2003 and 2013 (</w:t>
      </w:r>
      <w:r w:rsidR="005A0758">
        <w:rPr>
          <w:rFonts w:ascii="Arial" w:hAnsi="Arial" w:cs="Arial"/>
        </w:rPr>
        <w:t>Figure 14</w:t>
      </w:r>
      <w:r w:rsidR="00481283">
        <w:rPr>
          <w:rFonts w:ascii="Arial" w:hAnsi="Arial" w:cs="Arial"/>
        </w:rPr>
        <w:t>)</w:t>
      </w:r>
      <w:r w:rsidR="00481283" w:rsidRPr="00E77EA6">
        <w:rPr>
          <w:rFonts w:ascii="Arial" w:hAnsi="Arial" w:cs="Arial"/>
        </w:rPr>
        <w:t>.</w:t>
      </w:r>
      <w:r w:rsidR="00481283">
        <w:rPr>
          <w:rFonts w:ascii="Arial" w:hAnsi="Arial" w:cs="Arial"/>
        </w:rPr>
        <w:t xml:space="preserve">  It should be noted however that </w:t>
      </w:r>
      <w:r w:rsidR="00481283" w:rsidRPr="00133E92">
        <w:rPr>
          <w:rFonts w:ascii="Arial" w:hAnsi="Arial" w:cs="Arial"/>
        </w:rPr>
        <w:t xml:space="preserve">statistical measures of the rate of illegal logging and associated </w:t>
      </w:r>
      <w:r w:rsidR="00481283">
        <w:rPr>
          <w:rFonts w:ascii="Arial" w:hAnsi="Arial" w:cs="Arial"/>
        </w:rPr>
        <w:t xml:space="preserve">trade are inherently problematic precisely </w:t>
      </w:r>
      <w:r w:rsidR="00481283" w:rsidRPr="00133E92">
        <w:rPr>
          <w:rFonts w:ascii="Arial" w:hAnsi="Arial" w:cs="Arial"/>
        </w:rPr>
        <w:t>because it is illegal</w:t>
      </w:r>
      <w:r w:rsidR="00481283">
        <w:rPr>
          <w:rFonts w:ascii="Arial" w:hAnsi="Arial" w:cs="Arial"/>
        </w:rPr>
        <w:t>.</w:t>
      </w:r>
    </w:p>
    <w:p w14:paraId="39075992" w14:textId="3D9E7C8E" w:rsidR="00481283" w:rsidRPr="00567DA1" w:rsidRDefault="00481283" w:rsidP="000F6E83">
      <w:pPr>
        <w:pStyle w:val="Heading4"/>
      </w:pPr>
      <w:bookmarkStart w:id="24" w:name="_Ref433902335"/>
      <w:bookmarkStart w:id="25" w:name="_Ref432680766"/>
      <w:r w:rsidRPr="00567DA1">
        <w:lastRenderedPageBreak/>
        <w:t>Figure</w:t>
      </w:r>
      <w:bookmarkEnd w:id="24"/>
      <w:bookmarkEnd w:id="25"/>
      <w:r w:rsidR="005A0758">
        <w:t xml:space="preserve"> 14</w:t>
      </w:r>
      <w:r w:rsidRPr="00567DA1">
        <w:t xml:space="preserve">. </w:t>
      </w:r>
      <w:r w:rsidR="004A2482">
        <w:t xml:space="preserve">Wood-based product total </w:t>
      </w:r>
      <w:r w:rsidRPr="00567DA1">
        <w:t xml:space="preserve">imports and imports at a high risk of illegality </w:t>
      </w:r>
      <w:r w:rsidR="004A2482" w:rsidRPr="004A2482">
        <w:t>of</w:t>
      </w:r>
      <w:r w:rsidRPr="004A2482">
        <w:t xml:space="preserve"> </w:t>
      </w:r>
      <w:r w:rsidRPr="000F6E83">
        <w:t>10 importing countries</w:t>
      </w:r>
      <w:r w:rsidRPr="004A2482">
        <w:t xml:space="preserve">, </w:t>
      </w:r>
      <w:r w:rsidR="00615C39" w:rsidRPr="004A2482">
        <w:t xml:space="preserve">2000-13 </w:t>
      </w:r>
    </w:p>
    <w:p w14:paraId="6A03F5BA" w14:textId="378E3094" w:rsidR="00481283" w:rsidRDefault="008A45B6" w:rsidP="00797B0D">
      <w:pPr>
        <w:pStyle w:val="MediumGrid1-Accent21"/>
        <w:keepNext/>
        <w:spacing w:line="276" w:lineRule="auto"/>
        <w:ind w:left="360"/>
      </w:pPr>
      <w:r>
        <w:rPr>
          <w:noProof/>
        </w:rPr>
        <w:drawing>
          <wp:inline distT="0" distB="0" distL="0" distR="0" wp14:anchorId="40DAA013" wp14:editId="47DF3365">
            <wp:extent cx="5320145" cy="3054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7750" cy="3059197"/>
                    </a:xfrm>
                    <a:prstGeom prst="rect">
                      <a:avLst/>
                    </a:prstGeom>
                    <a:noFill/>
                  </pic:spPr>
                </pic:pic>
              </a:graphicData>
            </a:graphic>
          </wp:inline>
        </w:drawing>
      </w:r>
    </w:p>
    <w:p w14:paraId="7A9EC5B0" w14:textId="5E01406E" w:rsidR="00615C39" w:rsidRPr="008A45B6" w:rsidRDefault="00247ECC" w:rsidP="008A45B6">
      <w:pPr>
        <w:pStyle w:val="MediumGrid1-Accent21"/>
        <w:spacing w:line="276" w:lineRule="auto"/>
        <w:ind w:left="360"/>
        <w:rPr>
          <w:rFonts w:ascii="Arial" w:hAnsi="Arial" w:cs="Arial"/>
          <w:sz w:val="18"/>
          <w:szCs w:val="18"/>
        </w:rPr>
      </w:pPr>
      <w:r w:rsidRPr="00D1377D">
        <w:rPr>
          <w:rFonts w:ascii="Arial" w:hAnsi="Arial" w:cs="Arial"/>
          <w:sz w:val="18"/>
          <w:szCs w:val="18"/>
        </w:rPr>
        <w:t>Note: The 10 importing countries are</w:t>
      </w:r>
      <w:r w:rsidRPr="00D1377D">
        <w:rPr>
          <w:rFonts w:cs="Arial"/>
          <w:sz w:val="16"/>
          <w:szCs w:val="16"/>
        </w:rPr>
        <w:t xml:space="preserve"> </w:t>
      </w:r>
      <w:r w:rsidRPr="006219BF">
        <w:rPr>
          <w:rFonts w:cs="Arial"/>
          <w:sz w:val="16"/>
          <w:szCs w:val="16"/>
        </w:rPr>
        <w:t xml:space="preserve">China, France, India, Japan, </w:t>
      </w:r>
      <w:r>
        <w:rPr>
          <w:rFonts w:cs="Arial"/>
          <w:sz w:val="16"/>
          <w:szCs w:val="16"/>
        </w:rPr>
        <w:t xml:space="preserve">the </w:t>
      </w:r>
      <w:r w:rsidRPr="006219BF">
        <w:rPr>
          <w:rFonts w:cs="Arial"/>
          <w:sz w:val="16"/>
          <w:szCs w:val="16"/>
        </w:rPr>
        <w:t>Netherlands, Republic of Korea, Thailand, United Kingdom, Uni</w:t>
      </w:r>
      <w:r>
        <w:rPr>
          <w:rFonts w:cs="Arial"/>
          <w:sz w:val="16"/>
          <w:szCs w:val="16"/>
        </w:rPr>
        <w:t>ted States of America and Vietn</w:t>
      </w:r>
      <w:r w:rsidRPr="006219BF">
        <w:rPr>
          <w:rFonts w:cs="Arial"/>
          <w:sz w:val="16"/>
          <w:szCs w:val="16"/>
        </w:rPr>
        <w:t>am</w:t>
      </w:r>
      <w:r w:rsidR="00615C39">
        <w:rPr>
          <w:rFonts w:ascii="Arial" w:eastAsia="Times New Roman" w:hAnsi="Arial" w:cs="Arial"/>
        </w:rPr>
        <w:t xml:space="preserve"> </w:t>
      </w:r>
      <w:r w:rsidR="00615C39" w:rsidRPr="00615C39">
        <w:rPr>
          <w:rFonts w:ascii="Arial" w:eastAsia="Times New Roman" w:hAnsi="Arial" w:cs="Arial"/>
        </w:rPr>
        <w:t xml:space="preserve"> </w:t>
      </w:r>
    </w:p>
    <w:p w14:paraId="3812FC3B" w14:textId="64CBF6D4" w:rsidR="00615C39" w:rsidRPr="000F6E83" w:rsidRDefault="00615C39" w:rsidP="000F6E83">
      <w:pPr>
        <w:pBdr>
          <w:bottom w:val="single" w:sz="4" w:space="1" w:color="auto"/>
        </w:pBdr>
        <w:spacing w:before="120" w:after="120"/>
        <w:rPr>
          <w:rFonts w:ascii="Arial" w:eastAsia="Times New Roman" w:hAnsi="Arial" w:cs="Arial"/>
          <w:bCs/>
          <w:sz w:val="18"/>
          <w:szCs w:val="18"/>
        </w:rPr>
      </w:pPr>
      <w:r w:rsidRPr="000F6E83">
        <w:rPr>
          <w:rFonts w:ascii="Arial" w:eastAsia="Times New Roman" w:hAnsi="Arial" w:cs="Arial"/>
          <w:bCs/>
          <w:sz w:val="18"/>
          <w:szCs w:val="18"/>
        </w:rPr>
        <w:t xml:space="preserve">Source: Climate Focus calculation based on data provided by </w:t>
      </w:r>
      <w:r w:rsidRPr="008A45B6">
        <w:rPr>
          <w:rFonts w:ascii="Arial" w:eastAsia="Times New Roman" w:hAnsi="Arial" w:cs="Arial"/>
          <w:bCs/>
          <w:sz w:val="18"/>
          <w:szCs w:val="18"/>
        </w:rPr>
        <w:t>Chatham House</w:t>
      </w:r>
      <w:r w:rsidR="008A45B6" w:rsidRPr="008A45B6">
        <w:rPr>
          <w:rFonts w:ascii="Arial" w:eastAsia="Times New Roman" w:hAnsi="Arial" w:cs="Arial"/>
          <w:bCs/>
          <w:sz w:val="18"/>
          <w:szCs w:val="18"/>
        </w:rPr>
        <w:t>.</w:t>
      </w:r>
      <w:r w:rsidR="008A45B6">
        <w:rPr>
          <w:rStyle w:val="EndnoteReference"/>
          <w:rFonts w:ascii="Arial" w:eastAsia="Times New Roman" w:hAnsi="Arial" w:cs="Arial"/>
          <w:bCs/>
          <w:sz w:val="18"/>
          <w:szCs w:val="18"/>
        </w:rPr>
        <w:endnoteReference w:id="37"/>
      </w:r>
    </w:p>
    <w:p w14:paraId="4B6330AF" w14:textId="77777777" w:rsidR="00615C39" w:rsidRDefault="00615C39" w:rsidP="00491823">
      <w:pPr>
        <w:spacing w:before="120" w:after="120"/>
        <w:rPr>
          <w:rFonts w:ascii="Arial" w:eastAsia="Times New Roman" w:hAnsi="Arial" w:cs="Arial"/>
        </w:rPr>
      </w:pPr>
    </w:p>
    <w:p w14:paraId="374F8DD4" w14:textId="77777777" w:rsidR="00481283" w:rsidRPr="0084596D" w:rsidRDefault="00481283" w:rsidP="00491823">
      <w:pPr>
        <w:spacing w:before="120" w:after="120"/>
      </w:pPr>
      <w:r w:rsidRPr="004F2C90">
        <w:rPr>
          <w:rFonts w:ascii="Arial" w:eastAsia="Times New Roman" w:hAnsi="Arial" w:cs="Arial"/>
        </w:rPr>
        <w:t xml:space="preserve">Introducing greater control over the timber trade and banning the import of illegally harvested wood can reduce the level of imports associated with deforestation. </w:t>
      </w:r>
      <w:r>
        <w:rPr>
          <w:rFonts w:ascii="Arial" w:eastAsia="Times New Roman" w:hAnsi="Arial" w:cs="Arial"/>
        </w:rPr>
        <w:t xml:space="preserve"> </w:t>
      </w:r>
      <w:r w:rsidRPr="004F2C90">
        <w:rPr>
          <w:rFonts w:ascii="Arial" w:eastAsia="Times New Roman" w:hAnsi="Arial" w:cs="Arial"/>
        </w:rPr>
        <w:t>The United States, the European Union</w:t>
      </w:r>
      <w:r w:rsidR="00615C39">
        <w:rPr>
          <w:rFonts w:ascii="Arial" w:eastAsia="Times New Roman" w:hAnsi="Arial" w:cs="Arial"/>
        </w:rPr>
        <w:t>,</w:t>
      </w:r>
      <w:r w:rsidRPr="004F2C90">
        <w:rPr>
          <w:rFonts w:ascii="Arial" w:eastAsia="Times New Roman" w:hAnsi="Arial" w:cs="Arial"/>
        </w:rPr>
        <w:t xml:space="preserve"> and Australia introduced import bans for illegal timber and timber products in 2008, 2010</w:t>
      </w:r>
      <w:r w:rsidR="00615C39">
        <w:rPr>
          <w:rFonts w:ascii="Arial" w:eastAsia="Times New Roman" w:hAnsi="Arial" w:cs="Arial"/>
        </w:rPr>
        <w:t>,</w:t>
      </w:r>
      <w:r w:rsidRPr="004F2C90">
        <w:rPr>
          <w:rFonts w:ascii="Arial" w:eastAsia="Times New Roman" w:hAnsi="Arial" w:cs="Arial"/>
        </w:rPr>
        <w:t xml:space="preserve"> and 2012 respectively.</w:t>
      </w:r>
      <w:r>
        <w:rPr>
          <w:rFonts w:ascii="Arial" w:eastAsia="Times New Roman" w:hAnsi="Arial" w:cs="Arial"/>
        </w:rPr>
        <w:t xml:space="preserve">  </w:t>
      </w:r>
      <w:r w:rsidRPr="004F2C90">
        <w:rPr>
          <w:rFonts w:ascii="Arial" w:eastAsia="Times New Roman" w:hAnsi="Arial" w:cs="Arial"/>
        </w:rPr>
        <w:t xml:space="preserve">Revision </w:t>
      </w:r>
      <w:r>
        <w:rPr>
          <w:rFonts w:ascii="Arial" w:eastAsia="Times New Roman" w:hAnsi="Arial" w:cs="Arial"/>
        </w:rPr>
        <w:t xml:space="preserve">of </w:t>
      </w:r>
      <w:r w:rsidRPr="004F2C90">
        <w:rPr>
          <w:rFonts w:ascii="Arial" w:eastAsia="Times New Roman" w:hAnsi="Arial" w:cs="Arial"/>
        </w:rPr>
        <w:t>procurement rules by governments may also prevent tropical forest loss.</w:t>
      </w:r>
      <w:r>
        <w:rPr>
          <w:rFonts w:ascii="Arial" w:eastAsia="Times New Roman" w:hAnsi="Arial" w:cs="Arial"/>
        </w:rPr>
        <w:t xml:space="preserve"> </w:t>
      </w:r>
      <w:r w:rsidRPr="004F2C90">
        <w:rPr>
          <w:rFonts w:ascii="Arial" w:eastAsia="Times New Roman" w:hAnsi="Arial" w:cs="Arial"/>
        </w:rPr>
        <w:t xml:space="preserve"> According to a UN study, 56 countries had adopted laws on green public procurement by 2012.</w:t>
      </w:r>
      <w:r>
        <w:rPr>
          <w:rStyle w:val="EndnoteReference"/>
          <w:rFonts w:ascii="Arial" w:eastAsia="Times New Roman" w:hAnsi="Arial" w:cs="Arial"/>
        </w:rPr>
        <w:endnoteReference w:id="38"/>
      </w:r>
    </w:p>
    <w:p w14:paraId="0200D935" w14:textId="77777777" w:rsidR="00481283" w:rsidRDefault="00481283" w:rsidP="00797B0D">
      <w:pPr>
        <w:spacing w:before="120" w:after="120"/>
        <w:rPr>
          <w:rFonts w:ascii="Arial" w:eastAsia="Times New Roman" w:hAnsi="Arial" w:cs="Arial"/>
        </w:rPr>
      </w:pPr>
      <w:r>
        <w:rPr>
          <w:rFonts w:ascii="Arial" w:eastAsia="Times New Roman" w:hAnsi="Arial" w:cs="Arial"/>
        </w:rPr>
        <w:t>As a direct index of forest governance, few metrics are more tangible than the incidence of</w:t>
      </w:r>
      <w:r w:rsidRPr="000860C3">
        <w:rPr>
          <w:rFonts w:ascii="Arial" w:eastAsia="Times New Roman" w:hAnsi="Arial" w:cs="Arial"/>
        </w:rPr>
        <w:t xml:space="preserve"> violence </w:t>
      </w:r>
      <w:r>
        <w:rPr>
          <w:rFonts w:ascii="Arial" w:eastAsia="Times New Roman" w:hAnsi="Arial" w:cs="Arial"/>
        </w:rPr>
        <w:t>related to conflicts over land and resources</w:t>
      </w:r>
      <w:r w:rsidRPr="000860C3">
        <w:rPr>
          <w:rFonts w:ascii="Arial" w:eastAsia="Times New Roman" w:hAnsi="Arial" w:cs="Arial"/>
        </w:rPr>
        <w:t>.</w:t>
      </w:r>
      <w:r>
        <w:rPr>
          <w:rStyle w:val="EndnoteReference"/>
          <w:rFonts w:ascii="Arial" w:eastAsia="Times New Roman" w:hAnsi="Arial" w:cs="Arial"/>
        </w:rPr>
        <w:endnoteReference w:id="39"/>
      </w:r>
      <w:r w:rsidRPr="000860C3">
        <w:rPr>
          <w:rFonts w:ascii="Arial" w:eastAsia="Times New Roman" w:hAnsi="Arial" w:cs="Arial"/>
        </w:rPr>
        <w:t xml:space="preserve"> </w:t>
      </w:r>
      <w:r>
        <w:rPr>
          <w:rFonts w:ascii="Arial" w:eastAsia="Times New Roman" w:hAnsi="Arial" w:cs="Arial"/>
        </w:rPr>
        <w:t xml:space="preserve"> </w:t>
      </w:r>
      <w:r w:rsidRPr="00A5519F">
        <w:rPr>
          <w:rFonts w:ascii="Arial" w:eastAsia="Times New Roman" w:hAnsi="Arial" w:cs="Arial"/>
        </w:rPr>
        <w:t>From 2010</w:t>
      </w:r>
      <w:r w:rsidR="00615C39">
        <w:rPr>
          <w:rFonts w:ascii="Arial" w:eastAsia="Times New Roman" w:hAnsi="Arial" w:cs="Arial"/>
        </w:rPr>
        <w:t xml:space="preserve"> to </w:t>
      </w:r>
      <w:r w:rsidRPr="00A5519F">
        <w:rPr>
          <w:rFonts w:ascii="Arial" w:eastAsia="Times New Roman" w:hAnsi="Arial" w:cs="Arial"/>
        </w:rPr>
        <w:t xml:space="preserve">2014 </w:t>
      </w:r>
      <w:r>
        <w:rPr>
          <w:rFonts w:ascii="Arial" w:eastAsia="Times New Roman" w:hAnsi="Arial" w:cs="Arial"/>
        </w:rPr>
        <w:t>at least</w:t>
      </w:r>
      <w:r w:rsidRPr="00A5519F">
        <w:rPr>
          <w:rFonts w:ascii="Arial" w:eastAsia="Times New Roman" w:hAnsi="Arial" w:cs="Arial"/>
        </w:rPr>
        <w:t xml:space="preserve"> 523 </w:t>
      </w:r>
      <w:r>
        <w:rPr>
          <w:rFonts w:ascii="Arial" w:eastAsia="Times New Roman" w:hAnsi="Arial" w:cs="Arial"/>
        </w:rPr>
        <w:t>activists</w:t>
      </w:r>
      <w:r w:rsidRPr="00A5519F">
        <w:rPr>
          <w:rFonts w:ascii="Arial" w:eastAsia="Times New Roman" w:hAnsi="Arial" w:cs="Arial"/>
        </w:rPr>
        <w:t xml:space="preserve"> </w:t>
      </w:r>
      <w:r>
        <w:rPr>
          <w:rFonts w:ascii="Arial" w:eastAsia="Times New Roman" w:hAnsi="Arial" w:cs="Arial"/>
        </w:rPr>
        <w:t xml:space="preserve">working on land/resource conflicts </w:t>
      </w:r>
      <w:r w:rsidRPr="00A5519F">
        <w:rPr>
          <w:rFonts w:ascii="Arial" w:eastAsia="Times New Roman" w:hAnsi="Arial" w:cs="Arial"/>
        </w:rPr>
        <w:t>were murdered.</w:t>
      </w:r>
      <w:r>
        <w:rPr>
          <w:rStyle w:val="EndnoteReference"/>
          <w:rFonts w:ascii="Arial" w:eastAsia="Times New Roman" w:hAnsi="Arial" w:cs="Arial"/>
        </w:rPr>
        <w:endnoteReference w:id="40"/>
      </w:r>
      <w:r w:rsidRPr="00A5519F">
        <w:rPr>
          <w:rFonts w:ascii="Arial" w:eastAsia="Times New Roman" w:hAnsi="Arial" w:cs="Arial"/>
        </w:rPr>
        <w:t xml:space="preserve"> </w:t>
      </w:r>
      <w:r>
        <w:rPr>
          <w:rFonts w:ascii="Arial" w:eastAsia="Times New Roman" w:hAnsi="Arial" w:cs="Arial"/>
        </w:rPr>
        <w:t xml:space="preserve"> There is no clear trend in the annual data, which very likely underreports the extent of the violence (see </w:t>
      </w:r>
      <w:r w:rsidR="00615C39">
        <w:rPr>
          <w:rFonts w:ascii="Arial" w:eastAsia="Times New Roman" w:hAnsi="Arial" w:cs="Arial"/>
        </w:rPr>
        <w:t>s</w:t>
      </w:r>
      <w:r>
        <w:rPr>
          <w:rFonts w:ascii="Arial" w:eastAsia="Times New Roman" w:hAnsi="Arial" w:cs="Arial"/>
        </w:rPr>
        <w:t xml:space="preserve">upplementary </w:t>
      </w:r>
      <w:r w:rsidR="00615C39">
        <w:rPr>
          <w:rFonts w:ascii="Arial" w:eastAsia="Times New Roman" w:hAnsi="Arial" w:cs="Arial"/>
        </w:rPr>
        <w:t>m</w:t>
      </w:r>
      <w:r>
        <w:rPr>
          <w:rFonts w:ascii="Arial" w:eastAsia="Times New Roman" w:hAnsi="Arial" w:cs="Arial"/>
        </w:rPr>
        <w:t xml:space="preserve">aterial for details). </w:t>
      </w:r>
    </w:p>
    <w:p w14:paraId="75997BE6" w14:textId="77777777" w:rsidR="00481283" w:rsidRPr="00D43E42" w:rsidRDefault="007D09D0" w:rsidP="00797B0D">
      <w:pPr>
        <w:spacing w:before="120" w:after="120"/>
        <w:rPr>
          <w:rFonts w:ascii="Arial" w:eastAsia="Times New Roman" w:hAnsi="Arial" w:cs="Arial"/>
        </w:rPr>
      </w:pPr>
      <w:r w:rsidRPr="00824202">
        <w:rPr>
          <w:rFonts w:ascii="Arial" w:eastAsia="Times New Roman" w:hAnsi="Arial" w:cs="Arial"/>
          <w:i/>
        </w:rPr>
        <w:t>Indicator 3.</w:t>
      </w:r>
      <w:r>
        <w:rPr>
          <w:rFonts w:ascii="Arial" w:eastAsia="Times New Roman" w:hAnsi="Arial" w:cs="Arial"/>
        </w:rPr>
        <w:t xml:space="preserve"> </w:t>
      </w:r>
      <w:r w:rsidR="00481283" w:rsidRPr="00D43E42">
        <w:rPr>
          <w:rFonts w:ascii="Arial" w:eastAsia="Times New Roman" w:hAnsi="Arial" w:cs="Arial"/>
        </w:rPr>
        <w:t>The share of total forests over which indigenous people and local communities have recognized rights increased 38% over 2002-13.</w:t>
      </w:r>
      <w:r w:rsidR="00481283">
        <w:rPr>
          <w:rFonts w:ascii="Arial" w:eastAsia="Times New Roman" w:hAnsi="Arial" w:cs="Arial"/>
        </w:rPr>
        <w:t xml:space="preserve"> </w:t>
      </w:r>
      <w:r w:rsidR="00481283" w:rsidRPr="00D43E42">
        <w:rPr>
          <w:rFonts w:ascii="Arial" w:eastAsia="Times New Roman" w:hAnsi="Arial" w:cs="Arial"/>
        </w:rPr>
        <w:t xml:space="preserve"> The vast majority of forest lands </w:t>
      </w:r>
      <w:r>
        <w:rPr>
          <w:rFonts w:ascii="Arial" w:eastAsia="Times New Roman" w:hAnsi="Arial" w:cs="Arial"/>
        </w:rPr>
        <w:t xml:space="preserve">where </w:t>
      </w:r>
      <w:r w:rsidR="00481283" w:rsidRPr="00D43E42">
        <w:rPr>
          <w:rFonts w:ascii="Arial" w:eastAsia="Times New Roman" w:hAnsi="Arial" w:cs="Arial"/>
        </w:rPr>
        <w:t>rights</w:t>
      </w:r>
      <w:r>
        <w:rPr>
          <w:rFonts w:ascii="Arial" w:eastAsia="Times New Roman" w:hAnsi="Arial" w:cs="Arial"/>
        </w:rPr>
        <w:t xml:space="preserve"> are </w:t>
      </w:r>
      <w:r w:rsidR="00481283" w:rsidRPr="00D43E42">
        <w:rPr>
          <w:rFonts w:ascii="Arial" w:eastAsia="Times New Roman" w:hAnsi="Arial" w:cs="Arial"/>
        </w:rPr>
        <w:t>recognized for indigenous peoples and local communities are in low</w:t>
      </w:r>
      <w:r w:rsidR="00270AA6">
        <w:rPr>
          <w:rFonts w:ascii="Arial" w:eastAsia="Times New Roman" w:hAnsi="Arial" w:cs="Arial"/>
        </w:rPr>
        <w:t>-</w:t>
      </w:r>
      <w:r w:rsidR="00481283" w:rsidRPr="00D43E42">
        <w:rPr>
          <w:rFonts w:ascii="Arial" w:eastAsia="Times New Roman" w:hAnsi="Arial" w:cs="Arial"/>
        </w:rPr>
        <w:t xml:space="preserve"> and middle</w:t>
      </w:r>
      <w:r w:rsidR="00270AA6">
        <w:rPr>
          <w:rFonts w:ascii="Arial" w:eastAsia="Times New Roman" w:hAnsi="Arial" w:cs="Arial"/>
        </w:rPr>
        <w:t>-</w:t>
      </w:r>
      <w:r w:rsidR="00481283" w:rsidRPr="00D43E42">
        <w:rPr>
          <w:rFonts w:ascii="Arial" w:eastAsia="Times New Roman" w:hAnsi="Arial" w:cs="Arial"/>
        </w:rPr>
        <w:t xml:space="preserve">income countries, where such rights exist over </w:t>
      </w:r>
      <w:r w:rsidR="00270AA6">
        <w:rPr>
          <w:rFonts w:ascii="Arial" w:eastAsia="Times New Roman" w:hAnsi="Arial" w:cs="Arial"/>
        </w:rPr>
        <w:t xml:space="preserve">more than </w:t>
      </w:r>
      <w:r w:rsidR="00481283" w:rsidRPr="00D43E42">
        <w:rPr>
          <w:rFonts w:ascii="Arial" w:eastAsia="Times New Roman" w:hAnsi="Arial" w:cs="Arial"/>
        </w:rPr>
        <w:t>30</w:t>
      </w:r>
      <w:r w:rsidR="00481283" w:rsidRPr="00500239">
        <w:rPr>
          <w:rFonts w:ascii="Arial" w:eastAsia="Times New Roman" w:hAnsi="Arial" w:cs="Arial"/>
        </w:rPr>
        <w:t xml:space="preserve">% of forest land. While this share has increased from 21% in 2002, the rate of recognition has slowed dramatically since 2008, with less than half the area </w:t>
      </w:r>
      <w:r w:rsidR="00270AA6" w:rsidRPr="00500239">
        <w:rPr>
          <w:rFonts w:ascii="Arial" w:eastAsia="Times New Roman" w:hAnsi="Arial" w:cs="Arial"/>
        </w:rPr>
        <w:t xml:space="preserve">granted new rights </w:t>
      </w:r>
      <w:r w:rsidR="00481283" w:rsidRPr="00500239">
        <w:rPr>
          <w:rFonts w:ascii="Arial" w:eastAsia="Times New Roman" w:hAnsi="Arial" w:cs="Arial"/>
        </w:rPr>
        <w:t>recogni</w:t>
      </w:r>
      <w:r w:rsidR="00270AA6" w:rsidRPr="00500239">
        <w:rPr>
          <w:rFonts w:ascii="Arial" w:eastAsia="Times New Roman" w:hAnsi="Arial" w:cs="Arial"/>
        </w:rPr>
        <w:t>tion</w:t>
      </w:r>
      <w:r w:rsidR="00481283" w:rsidRPr="00500239">
        <w:rPr>
          <w:rFonts w:ascii="Arial" w:eastAsia="Times New Roman" w:hAnsi="Arial" w:cs="Arial"/>
        </w:rPr>
        <w:t xml:space="preserve"> </w:t>
      </w:r>
      <w:r w:rsidR="00770CC6" w:rsidRPr="00500239">
        <w:rPr>
          <w:rFonts w:ascii="Arial" w:eastAsia="Times New Roman" w:hAnsi="Arial" w:cs="Arial"/>
        </w:rPr>
        <w:t xml:space="preserve">in </w:t>
      </w:r>
      <w:r w:rsidR="00481283" w:rsidRPr="00500239">
        <w:rPr>
          <w:rFonts w:ascii="Arial" w:eastAsia="Times New Roman" w:hAnsi="Arial" w:cs="Arial"/>
        </w:rPr>
        <w:t>2008</w:t>
      </w:r>
      <w:r w:rsidR="00770CC6" w:rsidRPr="00500239">
        <w:rPr>
          <w:rFonts w:ascii="Arial" w:eastAsia="Times New Roman" w:hAnsi="Arial" w:cs="Arial"/>
        </w:rPr>
        <w:t>-</w:t>
      </w:r>
      <w:r w:rsidR="00481283" w:rsidRPr="00500239">
        <w:rPr>
          <w:rFonts w:ascii="Arial" w:eastAsia="Times New Roman" w:hAnsi="Arial" w:cs="Arial"/>
        </w:rPr>
        <w:t>13 compared with 2002</w:t>
      </w:r>
      <w:r w:rsidR="00481283" w:rsidRPr="00D43E42">
        <w:rPr>
          <w:rFonts w:ascii="Arial" w:eastAsia="Times New Roman" w:hAnsi="Arial" w:cs="Arial"/>
        </w:rPr>
        <w:t>-08.</w:t>
      </w:r>
    </w:p>
    <w:p w14:paraId="1C3328DC" w14:textId="11C5CC5B" w:rsidR="00797B0D" w:rsidRPr="00670831" w:rsidRDefault="005A0758" w:rsidP="00797B0D">
      <w:pPr>
        <w:spacing w:before="120" w:after="120"/>
        <w:rPr>
          <w:rFonts w:ascii="Arial" w:eastAsia="Times New Roman" w:hAnsi="Arial" w:cs="Arial"/>
        </w:rPr>
      </w:pPr>
      <w:r>
        <w:rPr>
          <w:rFonts w:ascii="Arial" w:eastAsia="Times New Roman" w:hAnsi="Arial" w:cs="Arial"/>
        </w:rPr>
        <w:t xml:space="preserve">Figure 15 </w:t>
      </w:r>
      <w:r w:rsidR="00481283" w:rsidRPr="00670831">
        <w:rPr>
          <w:rFonts w:ascii="Arial" w:eastAsia="Times New Roman" w:hAnsi="Arial" w:cs="Arial"/>
        </w:rPr>
        <w:t xml:space="preserve">compares </w:t>
      </w:r>
      <w:r w:rsidR="00481283" w:rsidRPr="00E74C87">
        <w:rPr>
          <w:rFonts w:ascii="Arial" w:eastAsia="Times New Roman" w:hAnsi="Arial" w:cs="Arial"/>
        </w:rPr>
        <w:t xml:space="preserve">the percentage of land area </w:t>
      </w:r>
      <w:r w:rsidR="00270AA6" w:rsidRPr="00E74C87">
        <w:rPr>
          <w:rFonts w:ascii="Arial" w:eastAsia="Times New Roman" w:hAnsi="Arial" w:cs="Arial"/>
        </w:rPr>
        <w:t>in four</w:t>
      </w:r>
      <w:r w:rsidR="00481283" w:rsidRPr="00E74C87">
        <w:rPr>
          <w:rFonts w:ascii="Arial" w:eastAsia="Times New Roman" w:hAnsi="Arial" w:cs="Arial"/>
        </w:rPr>
        <w:t xml:space="preserve"> ownership categories identified by the Rights and Resources Initiative</w:t>
      </w:r>
      <w:r w:rsidR="00481283" w:rsidRPr="00500239">
        <w:rPr>
          <w:rFonts w:ascii="Arial" w:eastAsia="Times New Roman" w:hAnsi="Arial" w:cs="Arial"/>
        </w:rPr>
        <w:t xml:space="preserve"> in </w:t>
      </w:r>
      <w:r w:rsidR="00270AA6" w:rsidRPr="00500239">
        <w:rPr>
          <w:rFonts w:ascii="Arial" w:eastAsia="Times New Roman" w:hAnsi="Arial" w:cs="Arial"/>
        </w:rPr>
        <w:t xml:space="preserve">the </w:t>
      </w:r>
      <w:r w:rsidR="00481283" w:rsidRPr="00500239">
        <w:rPr>
          <w:rFonts w:ascii="Arial" w:eastAsia="Times New Roman" w:hAnsi="Arial" w:cs="Arial"/>
        </w:rPr>
        <w:t>40 countries</w:t>
      </w:r>
      <w:r w:rsidR="00481283" w:rsidRPr="00670831">
        <w:rPr>
          <w:rFonts w:ascii="Arial" w:eastAsia="Times New Roman" w:hAnsi="Arial" w:cs="Arial"/>
        </w:rPr>
        <w:t xml:space="preserve"> for which data is available for 2002 and 2013.</w:t>
      </w:r>
      <w:r w:rsidR="00481283">
        <w:rPr>
          <w:rStyle w:val="EndnoteReference"/>
          <w:rFonts w:ascii="Arial" w:eastAsia="Times New Roman" w:hAnsi="Arial" w:cs="Arial"/>
        </w:rPr>
        <w:endnoteReference w:id="41"/>
      </w:r>
      <w:r w:rsidR="00481283" w:rsidRPr="00670831">
        <w:rPr>
          <w:rFonts w:ascii="Arial" w:eastAsia="Times New Roman" w:hAnsi="Arial" w:cs="Arial"/>
        </w:rPr>
        <w:t xml:space="preserve"> </w:t>
      </w:r>
      <w:r w:rsidR="002C1C5C">
        <w:rPr>
          <w:rFonts w:ascii="Arial" w:eastAsia="Times New Roman" w:hAnsi="Arial" w:cs="Arial"/>
        </w:rPr>
        <w:t xml:space="preserve"> </w:t>
      </w:r>
      <w:r w:rsidR="00797B0D" w:rsidRPr="00670831">
        <w:rPr>
          <w:rFonts w:ascii="Arial" w:eastAsia="Times New Roman" w:hAnsi="Arial" w:cs="Arial"/>
        </w:rPr>
        <w:t xml:space="preserve">It shows </w:t>
      </w:r>
      <w:r w:rsidR="00270AA6">
        <w:rPr>
          <w:rFonts w:ascii="Arial" w:eastAsia="Times New Roman" w:hAnsi="Arial" w:cs="Arial"/>
        </w:rPr>
        <w:t xml:space="preserve">in the </w:t>
      </w:r>
      <w:r w:rsidR="008A45B6">
        <w:rPr>
          <w:rFonts w:ascii="Arial" w:eastAsia="Times New Roman" w:hAnsi="Arial" w:cs="Arial"/>
        </w:rPr>
        <w:t xml:space="preserve">second and </w:t>
      </w:r>
      <w:r w:rsidR="00270AA6">
        <w:rPr>
          <w:rFonts w:ascii="Arial" w:eastAsia="Times New Roman" w:hAnsi="Arial" w:cs="Arial"/>
        </w:rPr>
        <w:t>third column</w:t>
      </w:r>
      <w:r w:rsidR="008A45B6">
        <w:rPr>
          <w:rFonts w:ascii="Arial" w:eastAsia="Times New Roman" w:hAnsi="Arial" w:cs="Arial"/>
        </w:rPr>
        <w:t>s</w:t>
      </w:r>
      <w:r w:rsidR="00270AA6">
        <w:rPr>
          <w:rFonts w:ascii="Arial" w:eastAsia="Times New Roman" w:hAnsi="Arial" w:cs="Arial"/>
        </w:rPr>
        <w:t xml:space="preserve"> </w:t>
      </w:r>
      <w:r w:rsidR="00797B0D" w:rsidRPr="00670831">
        <w:rPr>
          <w:rFonts w:ascii="Arial" w:eastAsia="Times New Roman" w:hAnsi="Arial" w:cs="Arial"/>
        </w:rPr>
        <w:t xml:space="preserve">that, </w:t>
      </w:r>
      <w:r w:rsidR="00270AA6">
        <w:rPr>
          <w:rFonts w:ascii="Arial" w:eastAsia="Times New Roman" w:hAnsi="Arial" w:cs="Arial"/>
        </w:rPr>
        <w:t>although</w:t>
      </w:r>
      <w:r w:rsidR="00797B0D" w:rsidRPr="00670831">
        <w:rPr>
          <w:rFonts w:ascii="Arial" w:eastAsia="Times New Roman" w:hAnsi="Arial" w:cs="Arial"/>
        </w:rPr>
        <w:t xml:space="preserve"> the proportion of total forests </w:t>
      </w:r>
      <w:r w:rsidR="00797B0D" w:rsidRPr="00670831">
        <w:rPr>
          <w:rFonts w:ascii="Arial" w:eastAsia="Times New Roman" w:hAnsi="Arial" w:cs="Arial"/>
        </w:rPr>
        <w:lastRenderedPageBreak/>
        <w:t>over which indigenous peoples and local communities have recognized rights</w:t>
      </w:r>
      <w:r w:rsidR="008A45B6">
        <w:rPr>
          <w:rFonts w:ascii="Arial" w:eastAsia="Times New Roman" w:hAnsi="Arial" w:cs="Arial"/>
        </w:rPr>
        <w:t xml:space="preserve"> (either designation or ownership)</w:t>
      </w:r>
      <w:r w:rsidR="00797B0D" w:rsidRPr="00670831">
        <w:rPr>
          <w:rFonts w:ascii="Arial" w:eastAsia="Times New Roman" w:hAnsi="Arial" w:cs="Arial"/>
        </w:rPr>
        <w:t xml:space="preserve"> remains small at 15.5%, </w:t>
      </w:r>
      <w:r w:rsidR="00270AA6">
        <w:rPr>
          <w:rFonts w:ascii="Arial" w:eastAsia="Times New Roman" w:hAnsi="Arial" w:cs="Arial"/>
        </w:rPr>
        <w:t xml:space="preserve">it </w:t>
      </w:r>
      <w:r w:rsidR="00797B0D" w:rsidRPr="00670831">
        <w:rPr>
          <w:rFonts w:ascii="Arial" w:eastAsia="Times New Roman" w:hAnsi="Arial" w:cs="Arial"/>
        </w:rPr>
        <w:t>has increased by a third over 2002-13.</w:t>
      </w:r>
    </w:p>
    <w:p w14:paraId="71B34587" w14:textId="0B546F79" w:rsidR="00797B0D" w:rsidRPr="00562676" w:rsidRDefault="00797B0D" w:rsidP="000F6E83">
      <w:pPr>
        <w:pStyle w:val="Heading4"/>
      </w:pPr>
      <w:bookmarkStart w:id="26" w:name="_Ref433902379"/>
      <w:bookmarkStart w:id="27" w:name="_Ref432680987"/>
      <w:r w:rsidRPr="00562676">
        <w:t>Figure</w:t>
      </w:r>
      <w:bookmarkEnd w:id="26"/>
      <w:bookmarkEnd w:id="27"/>
      <w:r w:rsidR="005A0758">
        <w:t xml:space="preserve"> 15</w:t>
      </w:r>
      <w:r w:rsidR="00770CC6">
        <w:t>:</w:t>
      </w:r>
      <w:r w:rsidRPr="00562676">
        <w:t xml:space="preserve"> Global change in forest land tenure</w:t>
      </w:r>
      <w:r w:rsidR="004A2482">
        <w:t>,</w:t>
      </w:r>
      <w:r w:rsidRPr="00562676">
        <w:t xml:space="preserve"> 2002-13</w:t>
      </w:r>
      <w:r w:rsidR="00770CC6">
        <w:t xml:space="preserve">  </w:t>
      </w:r>
    </w:p>
    <w:p w14:paraId="057F426F" w14:textId="77777777" w:rsidR="00797B0D" w:rsidRDefault="00797B0D" w:rsidP="00797B0D">
      <w:pPr>
        <w:pStyle w:val="MediumGrid1-Accent21"/>
        <w:spacing w:line="276" w:lineRule="auto"/>
        <w:ind w:left="360"/>
        <w:rPr>
          <w:rFonts w:cs="Arial"/>
          <w:i/>
        </w:rPr>
      </w:pPr>
      <w:r w:rsidRPr="001866CD">
        <w:rPr>
          <w:noProof/>
        </w:rPr>
        <w:drawing>
          <wp:inline distT="0" distB="0" distL="0" distR="0" wp14:anchorId="4A215416" wp14:editId="7BA3ADA6">
            <wp:extent cx="3592195" cy="2580005"/>
            <wp:effectExtent l="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2195" cy="2580005"/>
                    </a:xfrm>
                    <a:prstGeom prst="rect">
                      <a:avLst/>
                    </a:prstGeom>
                    <a:noFill/>
                    <a:ln>
                      <a:noFill/>
                    </a:ln>
                  </pic:spPr>
                </pic:pic>
              </a:graphicData>
            </a:graphic>
          </wp:inline>
        </w:drawing>
      </w:r>
    </w:p>
    <w:p w14:paraId="7E244F7F" w14:textId="77777777" w:rsidR="00270AA6" w:rsidRDefault="00270AA6" w:rsidP="000F6E83">
      <w:pPr>
        <w:pStyle w:val="Caption"/>
        <w:keepNext/>
        <w:pBdr>
          <w:bottom w:val="single" w:sz="4" w:space="1" w:color="auto"/>
        </w:pBdr>
        <w:spacing w:after="120"/>
        <w:rPr>
          <w:rFonts w:ascii="Arial" w:hAnsi="Arial" w:cs="Arial"/>
          <w:b w:val="0"/>
          <w:color w:val="auto"/>
        </w:rPr>
      </w:pPr>
      <w:r>
        <w:rPr>
          <w:rFonts w:ascii="Arial" w:hAnsi="Arial" w:cs="Arial"/>
          <w:b w:val="0"/>
          <w:color w:val="auto"/>
        </w:rPr>
        <w:t>Note: IP is indigenous peoples.</w:t>
      </w:r>
    </w:p>
    <w:p w14:paraId="520ABDA9" w14:textId="4FA75FA8" w:rsidR="00180ED1" w:rsidRPr="000F6E83" w:rsidRDefault="00770CC6" w:rsidP="000F6E83">
      <w:pPr>
        <w:pStyle w:val="Caption"/>
        <w:keepNext/>
        <w:pBdr>
          <w:bottom w:val="single" w:sz="4" w:space="1" w:color="auto"/>
        </w:pBdr>
        <w:spacing w:after="120"/>
        <w:rPr>
          <w:rFonts w:ascii="Arial" w:hAnsi="Arial" w:cs="Arial"/>
          <w:b w:val="0"/>
          <w:color w:val="auto"/>
        </w:rPr>
      </w:pPr>
      <w:r w:rsidRPr="000F6E83">
        <w:rPr>
          <w:rFonts w:ascii="Arial" w:hAnsi="Arial" w:cs="Arial"/>
          <w:b w:val="0"/>
          <w:color w:val="auto"/>
        </w:rPr>
        <w:t>Source</w:t>
      </w:r>
      <w:r w:rsidR="008E3043" w:rsidRPr="008E3043">
        <w:rPr>
          <w:rFonts w:ascii="Arial" w:hAnsi="Arial" w:cs="Arial"/>
          <w:b w:val="0"/>
          <w:color w:val="auto"/>
        </w:rPr>
        <w:t>: R</w:t>
      </w:r>
      <w:r w:rsidR="00E74C87">
        <w:rPr>
          <w:rFonts w:ascii="Arial" w:hAnsi="Arial" w:cs="Arial"/>
          <w:b w:val="0"/>
          <w:color w:val="auto"/>
        </w:rPr>
        <w:t>ights and Resources Initiative (</w:t>
      </w:r>
      <w:r w:rsidR="008E3043" w:rsidRPr="008E3043">
        <w:rPr>
          <w:rFonts w:ascii="Arial" w:hAnsi="Arial" w:cs="Arial"/>
          <w:b w:val="0"/>
          <w:color w:val="auto"/>
        </w:rPr>
        <w:t>2014</w:t>
      </w:r>
      <w:r w:rsidR="00E74C87">
        <w:rPr>
          <w:rFonts w:ascii="Arial" w:hAnsi="Arial" w:cs="Arial"/>
          <w:b w:val="0"/>
          <w:color w:val="auto"/>
        </w:rPr>
        <w:t>)</w:t>
      </w:r>
      <w:r w:rsidRPr="008E3043">
        <w:rPr>
          <w:rFonts w:ascii="Arial" w:hAnsi="Arial" w:cs="Arial"/>
          <w:b w:val="0"/>
          <w:color w:val="auto"/>
        </w:rPr>
        <w:t>.</w:t>
      </w:r>
    </w:p>
    <w:p w14:paraId="205ECE6E" w14:textId="77777777" w:rsidR="00694B09" w:rsidRDefault="00694B09" w:rsidP="0071462A">
      <w:pPr>
        <w:pStyle w:val="Caption"/>
        <w:keepNext/>
        <w:spacing w:after="120"/>
        <w:rPr>
          <w:rFonts w:ascii="Arial" w:hAnsi="Arial" w:cs="Arial"/>
          <w:b w:val="0"/>
          <w:color w:val="auto"/>
          <w:sz w:val="22"/>
          <w:szCs w:val="22"/>
        </w:rPr>
      </w:pPr>
    </w:p>
    <w:p w14:paraId="7A777A05" w14:textId="2297EEBD" w:rsidR="00C25C7D" w:rsidRPr="00C25C7D" w:rsidRDefault="00F46C9A" w:rsidP="0071462A">
      <w:pPr>
        <w:pStyle w:val="Caption"/>
        <w:keepNext/>
        <w:spacing w:after="120"/>
        <w:rPr>
          <w:rFonts w:ascii="Arial" w:hAnsi="Arial" w:cs="Arial"/>
          <w:b w:val="0"/>
          <w:color w:val="auto"/>
          <w:sz w:val="22"/>
          <w:szCs w:val="22"/>
        </w:rPr>
      </w:pPr>
      <w:r>
        <w:rPr>
          <w:rFonts w:ascii="Arial" w:hAnsi="Arial" w:cs="Arial"/>
          <w:b w:val="0"/>
          <w:color w:val="auto"/>
          <w:sz w:val="22"/>
          <w:szCs w:val="22"/>
          <w:highlight w:val="yellow"/>
        </w:rPr>
        <w:t xml:space="preserve">Recent years have also seen some progress in initiatives to support recognition of the land rights of local communities. </w:t>
      </w:r>
      <w:r w:rsidR="007C004D">
        <w:rPr>
          <w:rFonts w:ascii="Arial" w:hAnsi="Arial" w:cs="Arial"/>
          <w:b w:val="0"/>
          <w:color w:val="auto"/>
          <w:sz w:val="22"/>
          <w:szCs w:val="22"/>
          <w:highlight w:val="yellow"/>
        </w:rPr>
        <w:t xml:space="preserve"> </w:t>
      </w:r>
      <w:r>
        <w:rPr>
          <w:rFonts w:ascii="Arial" w:hAnsi="Arial" w:cs="Arial"/>
          <w:b w:val="0"/>
          <w:color w:val="auto"/>
          <w:sz w:val="22"/>
          <w:szCs w:val="22"/>
          <w:highlight w:val="yellow"/>
        </w:rPr>
        <w:t xml:space="preserve">REDD+ financing and safeguards processes have emphasized community rights and helped to strengthen them in places. </w:t>
      </w:r>
      <w:r w:rsidR="007C004D">
        <w:rPr>
          <w:rFonts w:ascii="Arial" w:hAnsi="Arial" w:cs="Arial"/>
          <w:b w:val="0"/>
          <w:color w:val="auto"/>
          <w:sz w:val="22"/>
          <w:szCs w:val="22"/>
          <w:highlight w:val="yellow"/>
        </w:rPr>
        <w:t xml:space="preserve"> </w:t>
      </w:r>
      <w:r>
        <w:rPr>
          <w:rFonts w:ascii="Arial" w:hAnsi="Arial" w:cs="Arial"/>
          <w:b w:val="0"/>
          <w:color w:val="auto"/>
          <w:sz w:val="22"/>
          <w:szCs w:val="22"/>
          <w:highlight w:val="yellow"/>
        </w:rPr>
        <w:t xml:space="preserve">Donors such as USAID have dedicated substantial financing to strengthening tenure recognition, while </w:t>
      </w:r>
      <w:r w:rsidRPr="00F46C9A">
        <w:rPr>
          <w:rFonts w:ascii="Arial" w:hAnsi="Arial" w:cs="Arial"/>
          <w:b w:val="0"/>
          <w:color w:val="auto"/>
          <w:sz w:val="22"/>
          <w:szCs w:val="22"/>
        </w:rPr>
        <w:t>an International Land and Forest Tenure Facility established by the Rights and Resources Initiative in 2015</w:t>
      </w:r>
      <w:r>
        <w:rPr>
          <w:rFonts w:ascii="Arial" w:hAnsi="Arial" w:cs="Arial"/>
          <w:b w:val="0"/>
          <w:color w:val="auto"/>
          <w:sz w:val="22"/>
          <w:szCs w:val="22"/>
        </w:rPr>
        <w:t>. In addition, 2015 saw the launch of</w:t>
      </w:r>
      <w:r w:rsidR="00694B09" w:rsidRPr="00B046F4">
        <w:rPr>
          <w:rFonts w:ascii="Arial" w:hAnsi="Arial" w:cs="Arial"/>
          <w:b w:val="0"/>
          <w:color w:val="auto"/>
          <w:sz w:val="22"/>
          <w:szCs w:val="22"/>
          <w:highlight w:val="yellow"/>
        </w:rPr>
        <w:t xml:space="preserve"> LandMark, an interactive global platform that provides maps and other critical information on lands that are collectively held and used by indigenous peoples and local communities</w:t>
      </w:r>
      <w:r>
        <w:rPr>
          <w:rFonts w:ascii="Arial" w:hAnsi="Arial" w:cs="Arial"/>
          <w:b w:val="0"/>
          <w:color w:val="auto"/>
          <w:sz w:val="22"/>
          <w:szCs w:val="22"/>
          <w:highlight w:val="yellow"/>
        </w:rPr>
        <w:t>, helping to increase</w:t>
      </w:r>
      <w:r w:rsidRPr="00B046F4">
        <w:rPr>
          <w:rFonts w:ascii="Arial" w:hAnsi="Arial" w:cs="Arial"/>
          <w:b w:val="0"/>
          <w:color w:val="auto"/>
          <w:sz w:val="22"/>
          <w:szCs w:val="22"/>
          <w:highlight w:val="yellow"/>
        </w:rPr>
        <w:t xml:space="preserve"> the visibility of</w:t>
      </w:r>
      <w:r>
        <w:rPr>
          <w:rFonts w:ascii="Arial" w:hAnsi="Arial" w:cs="Arial"/>
          <w:b w:val="0"/>
          <w:color w:val="auto"/>
          <w:sz w:val="22"/>
          <w:szCs w:val="22"/>
          <w:highlight w:val="yellow"/>
        </w:rPr>
        <w:t xml:space="preserve"> customary tenure arrangements</w:t>
      </w:r>
      <w:r w:rsidRPr="00B046F4">
        <w:rPr>
          <w:rFonts w:ascii="Arial" w:hAnsi="Arial" w:cs="Arial"/>
          <w:b w:val="0"/>
          <w:color w:val="auto"/>
          <w:sz w:val="22"/>
          <w:szCs w:val="22"/>
          <w:highlight w:val="yellow"/>
        </w:rPr>
        <w:t>, and thus protect land rights</w:t>
      </w:r>
      <w:r w:rsidR="00694B09" w:rsidRPr="00B046F4">
        <w:rPr>
          <w:rFonts w:ascii="Arial" w:hAnsi="Arial" w:cs="Arial"/>
          <w:b w:val="0"/>
          <w:color w:val="auto"/>
          <w:sz w:val="22"/>
          <w:szCs w:val="22"/>
          <w:highlight w:val="yellow"/>
        </w:rPr>
        <w:t>.</w:t>
      </w:r>
      <w:r w:rsidR="007C004D">
        <w:rPr>
          <w:rStyle w:val="EndnoteReference"/>
          <w:rFonts w:ascii="Arial" w:hAnsi="Arial" w:cs="Arial"/>
          <w:b w:val="0"/>
          <w:color w:val="auto"/>
          <w:sz w:val="22"/>
          <w:szCs w:val="22"/>
          <w:highlight w:val="yellow"/>
        </w:rPr>
        <w:endnoteReference w:id="42"/>
      </w:r>
      <w:r w:rsidR="007C004D" w:rsidRPr="00B046F4">
        <w:rPr>
          <w:rFonts w:ascii="Arial" w:hAnsi="Arial" w:cs="Arial"/>
          <w:b w:val="0"/>
          <w:color w:val="auto"/>
          <w:sz w:val="22"/>
          <w:szCs w:val="22"/>
          <w:highlight w:val="yellow"/>
        </w:rPr>
        <w:t xml:space="preserve"> </w:t>
      </w:r>
    </w:p>
    <w:p w14:paraId="54911205" w14:textId="77777777" w:rsidR="00C25C7D" w:rsidRDefault="00C25C7D" w:rsidP="0071462A">
      <w:pPr>
        <w:pStyle w:val="Caption"/>
        <w:keepNext/>
        <w:spacing w:after="120"/>
        <w:rPr>
          <w:rFonts w:ascii="Arial" w:hAnsi="Arial" w:cs="Arial"/>
          <w:color w:val="auto"/>
          <w:sz w:val="22"/>
          <w:szCs w:val="22"/>
        </w:rPr>
      </w:pPr>
    </w:p>
    <w:p w14:paraId="011AE66C" w14:textId="77777777" w:rsidR="00180ED1" w:rsidRPr="000F6E83" w:rsidRDefault="00180ED1" w:rsidP="0071462A">
      <w:pPr>
        <w:pStyle w:val="Caption"/>
        <w:keepNext/>
        <w:spacing w:after="120"/>
        <w:rPr>
          <w:rFonts w:ascii="Arial" w:hAnsi="Arial" w:cs="Arial"/>
          <w:color w:val="auto"/>
          <w:sz w:val="22"/>
          <w:szCs w:val="22"/>
        </w:rPr>
      </w:pPr>
      <w:r w:rsidRPr="000F6E83">
        <w:rPr>
          <w:rFonts w:ascii="Arial" w:hAnsi="Arial" w:cs="Arial"/>
          <w:color w:val="auto"/>
          <w:sz w:val="22"/>
          <w:szCs w:val="22"/>
        </w:rPr>
        <w:t>Data Gaps and Limitations</w:t>
      </w:r>
    </w:p>
    <w:p w14:paraId="0006718A" w14:textId="494C2BE0" w:rsidR="00770CC6" w:rsidRPr="000F6E83" w:rsidRDefault="00770CC6" w:rsidP="000F6E83">
      <w:pPr>
        <w:rPr>
          <w:rFonts w:ascii="Arial" w:hAnsi="Arial" w:cs="Arial"/>
        </w:rPr>
      </w:pPr>
      <w:r w:rsidRPr="000F6E83">
        <w:rPr>
          <w:rFonts w:ascii="Arial" w:hAnsi="Arial" w:cs="Arial"/>
        </w:rPr>
        <w:t xml:space="preserve">The assessments of forest sector governance include relatively few countries and </w:t>
      </w:r>
      <w:r w:rsidR="00F46C9A">
        <w:rPr>
          <w:rFonts w:ascii="Arial" w:hAnsi="Arial" w:cs="Arial"/>
        </w:rPr>
        <w:t>thus</w:t>
      </w:r>
      <w:r w:rsidRPr="000F6E83">
        <w:rPr>
          <w:rFonts w:ascii="Arial" w:hAnsi="Arial" w:cs="Arial"/>
        </w:rPr>
        <w:t xml:space="preserve"> provide only a partial picture of global progress. Expanding th</w:t>
      </w:r>
      <w:r w:rsidR="00270AA6">
        <w:rPr>
          <w:rFonts w:ascii="Arial" w:hAnsi="Arial" w:cs="Arial"/>
        </w:rPr>
        <w:t xml:space="preserve">ese assessments </w:t>
      </w:r>
      <w:r w:rsidRPr="000F6E83">
        <w:rPr>
          <w:rFonts w:ascii="Arial" w:hAnsi="Arial" w:cs="Arial"/>
        </w:rPr>
        <w:t xml:space="preserve">to more countries would enable a more complete assessment. There </w:t>
      </w:r>
      <w:r w:rsidR="00270AA6">
        <w:rPr>
          <w:rFonts w:ascii="Arial" w:hAnsi="Arial" w:cs="Arial"/>
        </w:rPr>
        <w:t>is</w:t>
      </w:r>
      <w:r w:rsidR="004B6DF6">
        <w:rPr>
          <w:rFonts w:ascii="Arial" w:hAnsi="Arial" w:cs="Arial"/>
        </w:rPr>
        <w:t xml:space="preserve"> as yet</w:t>
      </w:r>
      <w:r w:rsidR="00270AA6">
        <w:rPr>
          <w:rFonts w:ascii="Arial" w:hAnsi="Arial" w:cs="Arial"/>
        </w:rPr>
        <w:t xml:space="preserve"> </w:t>
      </w:r>
      <w:r w:rsidRPr="000F6E83">
        <w:rPr>
          <w:rFonts w:ascii="Arial" w:hAnsi="Arial" w:cs="Arial"/>
        </w:rPr>
        <w:t xml:space="preserve">little research on the extent of forest land over which ownership is contested by indigenous peoples and local communities or </w:t>
      </w:r>
      <w:r w:rsidR="00270AA6">
        <w:rPr>
          <w:rFonts w:ascii="Arial" w:hAnsi="Arial" w:cs="Arial"/>
        </w:rPr>
        <w:t xml:space="preserve">for </w:t>
      </w:r>
      <w:r w:rsidRPr="000F6E83">
        <w:rPr>
          <w:rFonts w:ascii="Arial" w:hAnsi="Arial" w:cs="Arial"/>
        </w:rPr>
        <w:t>which they have sought formal titling. Understanding th</w:t>
      </w:r>
      <w:r w:rsidR="00270AA6">
        <w:rPr>
          <w:rFonts w:ascii="Arial" w:hAnsi="Arial" w:cs="Arial"/>
        </w:rPr>
        <w:t>ese areas of dispute</w:t>
      </w:r>
      <w:r w:rsidRPr="000F6E83">
        <w:rPr>
          <w:rFonts w:ascii="Arial" w:hAnsi="Arial" w:cs="Arial"/>
        </w:rPr>
        <w:t xml:space="preserve"> would help to put the data on recognition of land and forest rights in context and enable a better assessment of how much more needs to be done.</w:t>
      </w:r>
      <w:r w:rsidR="004B6DF6">
        <w:rPr>
          <w:rFonts w:ascii="Arial" w:hAnsi="Arial" w:cs="Arial"/>
        </w:rPr>
        <w:t xml:space="preserve"> The LandMark initiative discussed above may help to address this gap.</w:t>
      </w:r>
    </w:p>
    <w:p w14:paraId="123E665F" w14:textId="77777777" w:rsidR="00087A68" w:rsidRDefault="00087A68" w:rsidP="00761F8E">
      <w:pPr>
        <w:spacing w:before="120" w:after="120"/>
        <w:rPr>
          <w:rFonts w:ascii="Arial" w:hAnsi="Arial" w:cs="Arial"/>
          <w:b/>
        </w:rPr>
      </w:pPr>
    </w:p>
    <w:p w14:paraId="7EEA0211" w14:textId="77777777" w:rsidR="00761F8E" w:rsidRDefault="00761F8E" w:rsidP="00886B20">
      <w:pPr>
        <w:spacing w:before="120" w:after="120"/>
        <w:rPr>
          <w:rFonts w:ascii="Arial" w:eastAsia="Times New Roman" w:hAnsi="Arial" w:cs="Arial"/>
          <w:b/>
        </w:rPr>
      </w:pPr>
    </w:p>
    <w:p w14:paraId="725E38AF" w14:textId="77777777" w:rsidR="00AA4FA7" w:rsidRPr="00886B20" w:rsidRDefault="00761F8E" w:rsidP="00886B20">
      <w:pPr>
        <w:spacing w:before="120" w:after="120"/>
        <w:rPr>
          <w:rFonts w:ascii="Arial" w:eastAsia="Times New Roman" w:hAnsi="Arial" w:cs="Arial"/>
          <w:b/>
        </w:rPr>
      </w:pPr>
      <w:r w:rsidRPr="00270AA6">
        <w:rPr>
          <w:rFonts w:ascii="Arial" w:eastAsia="Times New Roman" w:hAnsi="Arial" w:cs="Arial"/>
          <w:b/>
        </w:rPr>
        <w:t>Summary of Assessment</w:t>
      </w:r>
      <w:r>
        <w:rPr>
          <w:rFonts w:ascii="Arial" w:eastAsia="Times New Roman" w:hAnsi="Arial" w:cs="Arial"/>
          <w:b/>
        </w:rPr>
        <w:t xml:space="preserve"> </w:t>
      </w:r>
    </w:p>
    <w:p w14:paraId="23B1789A" w14:textId="77777777" w:rsidR="00AA4FA7" w:rsidRPr="000F6E83" w:rsidRDefault="00AA4FA7" w:rsidP="00AA4FA7">
      <w:pPr>
        <w:rPr>
          <w:rFonts w:ascii="Arial" w:hAnsi="Arial" w:cs="Arial"/>
          <w:b/>
          <w:i/>
        </w:rPr>
      </w:pPr>
      <w:r w:rsidRPr="000F6E83">
        <w:rPr>
          <w:rFonts w:ascii="Arial" w:hAnsi="Arial" w:cs="Arial"/>
          <w:b/>
          <w:i/>
        </w:rPr>
        <w:t>Goal 1. At least halve the rate of loss of natural forests globally by 2020 and strive to end natural forest loss by 2030</w:t>
      </w:r>
    </w:p>
    <w:p w14:paraId="6A6C7C7E" w14:textId="630D993B" w:rsidR="00AA4FA7" w:rsidRPr="000F6E83" w:rsidRDefault="00AA4FA7" w:rsidP="00AA4FA7">
      <w:pPr>
        <w:rPr>
          <w:rFonts w:ascii="Arial" w:eastAsia="Times New Roman" w:hAnsi="Arial" w:cs="Arial"/>
        </w:rPr>
      </w:pPr>
      <w:r>
        <w:rPr>
          <w:rFonts w:ascii="Arial" w:eastAsia="Times New Roman" w:hAnsi="Arial" w:cs="Arial"/>
        </w:rPr>
        <w:t>The c</w:t>
      </w:r>
      <w:r w:rsidRPr="00172FA5">
        <w:rPr>
          <w:rFonts w:ascii="Arial" w:eastAsia="Times New Roman" w:hAnsi="Arial" w:cs="Arial"/>
        </w:rPr>
        <w:t xml:space="preserve">ombined efforts of public and private actors in </w:t>
      </w:r>
      <w:r>
        <w:rPr>
          <w:rFonts w:ascii="Arial" w:eastAsia="Times New Roman" w:hAnsi="Arial" w:cs="Arial"/>
        </w:rPr>
        <w:t>p</w:t>
      </w:r>
      <w:r w:rsidRPr="00172FA5">
        <w:rPr>
          <w:rFonts w:ascii="Arial" w:eastAsia="Times New Roman" w:hAnsi="Arial" w:cs="Arial"/>
        </w:rPr>
        <w:t>ast years have led t</w:t>
      </w:r>
      <w:r w:rsidR="00A320E4">
        <w:rPr>
          <w:rFonts w:ascii="Arial" w:eastAsia="Times New Roman" w:hAnsi="Arial" w:cs="Arial"/>
        </w:rPr>
        <w:t>o a slowing of the rate of net</w:t>
      </w:r>
      <w:r w:rsidRPr="00172FA5">
        <w:rPr>
          <w:rFonts w:ascii="Arial" w:eastAsia="Times New Roman" w:hAnsi="Arial" w:cs="Arial"/>
        </w:rPr>
        <w:t xml:space="preserve"> forest area loss</w:t>
      </w:r>
      <w:r>
        <w:rPr>
          <w:rFonts w:ascii="Arial" w:eastAsia="Times New Roman" w:hAnsi="Arial" w:cs="Arial"/>
        </w:rPr>
        <w:t xml:space="preserve">. </w:t>
      </w:r>
      <w:r w:rsidR="003C3E1D">
        <w:rPr>
          <w:rFonts w:ascii="Arial" w:eastAsia="Times New Roman" w:hAnsi="Arial" w:cs="Arial"/>
        </w:rPr>
        <w:t xml:space="preserve"> </w:t>
      </w:r>
      <w:r>
        <w:rPr>
          <w:rFonts w:ascii="Arial" w:eastAsia="Times New Roman" w:hAnsi="Arial" w:cs="Arial"/>
        </w:rPr>
        <w:t>B</w:t>
      </w:r>
      <w:r w:rsidRPr="00172FA5">
        <w:rPr>
          <w:rFonts w:ascii="Arial" w:eastAsia="Times New Roman" w:hAnsi="Arial" w:cs="Arial"/>
        </w:rPr>
        <w:t>ut at the same time</w:t>
      </w:r>
      <w:r>
        <w:rPr>
          <w:rFonts w:ascii="Arial" w:eastAsia="Times New Roman" w:hAnsi="Arial" w:cs="Arial"/>
        </w:rPr>
        <w:t>,</w:t>
      </w:r>
      <w:r w:rsidRPr="00172FA5">
        <w:rPr>
          <w:rFonts w:ascii="Arial" w:eastAsia="Times New Roman" w:hAnsi="Arial" w:cs="Arial"/>
        </w:rPr>
        <w:t xml:space="preserve"> natural forests </w:t>
      </w:r>
      <w:r>
        <w:rPr>
          <w:rFonts w:ascii="Arial" w:eastAsia="Times New Roman" w:hAnsi="Arial" w:cs="Arial"/>
        </w:rPr>
        <w:t>continue to be</w:t>
      </w:r>
      <w:r w:rsidRPr="00172FA5">
        <w:rPr>
          <w:rFonts w:ascii="Arial" w:eastAsia="Times New Roman" w:hAnsi="Arial" w:cs="Arial"/>
        </w:rPr>
        <w:t xml:space="preserve"> cut down at </w:t>
      </w:r>
      <w:r w:rsidR="00BF214D">
        <w:rPr>
          <w:rFonts w:ascii="Arial" w:eastAsia="Times New Roman" w:hAnsi="Arial" w:cs="Arial"/>
        </w:rPr>
        <w:t xml:space="preserve">an </w:t>
      </w:r>
      <w:r w:rsidRPr="00172FA5">
        <w:rPr>
          <w:rFonts w:ascii="Arial" w:eastAsia="Times New Roman" w:hAnsi="Arial" w:cs="Arial"/>
        </w:rPr>
        <w:t xml:space="preserve">alarming rate. </w:t>
      </w:r>
      <w:r w:rsidR="00E74C87">
        <w:rPr>
          <w:rFonts w:ascii="Arial" w:eastAsia="Times New Roman" w:hAnsi="Arial" w:cs="Arial"/>
        </w:rPr>
        <w:t xml:space="preserve"> </w:t>
      </w:r>
      <w:r w:rsidRPr="00172FA5">
        <w:rPr>
          <w:rFonts w:ascii="Arial" w:eastAsia="Times New Roman" w:hAnsi="Arial" w:cs="Arial"/>
        </w:rPr>
        <w:t xml:space="preserve">More </w:t>
      </w:r>
      <w:r w:rsidR="00BF214D">
        <w:rPr>
          <w:rFonts w:ascii="Arial" w:eastAsia="Times New Roman" w:hAnsi="Arial" w:cs="Arial"/>
        </w:rPr>
        <w:t>must</w:t>
      </w:r>
      <w:r w:rsidRPr="00172FA5">
        <w:rPr>
          <w:rFonts w:ascii="Arial" w:eastAsia="Times New Roman" w:hAnsi="Arial" w:cs="Arial"/>
        </w:rPr>
        <w:t xml:space="preserve"> be done to achieve the overarching goal of the NYDF to </w:t>
      </w:r>
      <w:r w:rsidR="00920B59">
        <w:rPr>
          <w:rFonts w:ascii="Arial" w:eastAsia="Times New Roman" w:hAnsi="Arial" w:cs="Arial"/>
        </w:rPr>
        <w:t xml:space="preserve">end </w:t>
      </w:r>
      <w:r w:rsidRPr="00172FA5">
        <w:rPr>
          <w:rFonts w:ascii="Arial" w:eastAsia="Times New Roman" w:hAnsi="Arial" w:cs="Arial"/>
        </w:rPr>
        <w:t>natural forest loss by 2030, with at least a 50% reduction by 2020 as a milestone toward its achievement</w:t>
      </w:r>
      <w:r>
        <w:rPr>
          <w:rFonts w:ascii="Arial" w:eastAsia="Times New Roman" w:hAnsi="Arial" w:cs="Arial"/>
        </w:rPr>
        <w:t>.</w:t>
      </w:r>
      <w:r w:rsidRPr="00172FA5">
        <w:rPr>
          <w:rFonts w:ascii="Arial" w:eastAsia="Times New Roman" w:hAnsi="Arial" w:cs="Arial"/>
        </w:rPr>
        <w:t xml:space="preserve"> </w:t>
      </w:r>
    </w:p>
    <w:p w14:paraId="5EF0D1BA" w14:textId="77777777" w:rsidR="00AA4FA7" w:rsidRPr="000F6E83" w:rsidRDefault="00AA4FA7" w:rsidP="00AA4FA7">
      <w:pPr>
        <w:rPr>
          <w:rFonts w:ascii="Arial" w:hAnsi="Arial" w:cs="Arial"/>
          <w:b/>
          <w:i/>
        </w:rPr>
      </w:pPr>
      <w:r w:rsidRPr="000F6E83">
        <w:rPr>
          <w:rFonts w:ascii="Arial" w:hAnsi="Arial" w:cs="Arial"/>
          <w:b/>
          <w:i/>
        </w:rPr>
        <w:t>Goal 2. Support and help meet the private-sector goal of eliminating deforestation from the production of agricultural commodities such as palm oil, soy, paper, and beef products by no later than 2020, recognizing that many companies have even more ambitious targets</w:t>
      </w:r>
    </w:p>
    <w:p w14:paraId="57AAB23F" w14:textId="77777777" w:rsidR="00AA4FA7" w:rsidRPr="00500239" w:rsidRDefault="00AA4FA7" w:rsidP="00AA4FA7">
      <w:pPr>
        <w:spacing w:before="120" w:after="120"/>
        <w:rPr>
          <w:rFonts w:ascii="Arial" w:eastAsia="Times New Roman" w:hAnsi="Arial" w:cs="Arial"/>
        </w:rPr>
      </w:pPr>
      <w:r w:rsidRPr="00A77341">
        <w:rPr>
          <w:rFonts w:ascii="Arial" w:eastAsia="Times New Roman" w:hAnsi="Arial" w:cs="Arial"/>
        </w:rPr>
        <w:t xml:space="preserve">The increasing relevance of commercial agriculture as a main driver of tropical forest loss is </w:t>
      </w:r>
      <w:r w:rsidRPr="007512C9">
        <w:rPr>
          <w:rFonts w:ascii="Arial" w:eastAsia="Times New Roman" w:hAnsi="Arial" w:cs="Arial"/>
        </w:rPr>
        <w:t xml:space="preserve">closely linked to the growing demand for a relatively small group of agricultural commodities including </w:t>
      </w:r>
      <w:r w:rsidR="003A2938" w:rsidRPr="00500239">
        <w:rPr>
          <w:rFonts w:ascii="Arial" w:eastAsia="Times New Roman" w:hAnsi="Arial" w:cs="Arial"/>
        </w:rPr>
        <w:t>palm oil, soy, paper</w:t>
      </w:r>
      <w:r w:rsidR="003A2938" w:rsidRPr="000F6E83">
        <w:rPr>
          <w:rFonts w:ascii="Arial" w:eastAsia="Times New Roman" w:hAnsi="Arial" w:cs="Arial"/>
        </w:rPr>
        <w:t xml:space="preserve"> (wood pulp</w:t>
      </w:r>
      <w:r w:rsidR="003A2938" w:rsidRPr="007512C9">
        <w:rPr>
          <w:rFonts w:ascii="Arial" w:eastAsia="Times New Roman" w:hAnsi="Arial" w:cs="Arial"/>
        </w:rPr>
        <w:t>)</w:t>
      </w:r>
      <w:r w:rsidR="003A2938" w:rsidRPr="00500239">
        <w:rPr>
          <w:rFonts w:ascii="Arial" w:eastAsia="Times New Roman" w:hAnsi="Arial" w:cs="Arial"/>
        </w:rPr>
        <w:t>, and beef products.</w:t>
      </w:r>
      <w:r w:rsidRPr="00500239">
        <w:rPr>
          <w:rFonts w:ascii="Arial" w:eastAsia="Times New Roman" w:hAnsi="Arial" w:cs="Arial"/>
        </w:rPr>
        <w:t xml:space="preserve"> </w:t>
      </w:r>
      <w:r w:rsidR="003C3E1D" w:rsidRPr="00500239">
        <w:rPr>
          <w:rFonts w:ascii="Arial" w:eastAsia="Times New Roman" w:hAnsi="Arial" w:cs="Arial"/>
        </w:rPr>
        <w:t xml:space="preserve"> </w:t>
      </w:r>
      <w:r w:rsidRPr="00500239">
        <w:rPr>
          <w:rFonts w:ascii="Arial" w:eastAsia="Times New Roman" w:hAnsi="Arial" w:cs="Arial"/>
        </w:rPr>
        <w:t>Recent data show that palm oil certification jumped from 3 to 18 percent of the market between 2008 and 2013. During th</w:t>
      </w:r>
      <w:r w:rsidR="003A2938" w:rsidRPr="00500239">
        <w:rPr>
          <w:rFonts w:ascii="Arial" w:eastAsia="Times New Roman" w:hAnsi="Arial" w:cs="Arial"/>
        </w:rPr>
        <w:t>e</w:t>
      </w:r>
      <w:r w:rsidRPr="00500239">
        <w:rPr>
          <w:rFonts w:ascii="Arial" w:eastAsia="Times New Roman" w:hAnsi="Arial" w:cs="Arial"/>
        </w:rPr>
        <w:t xml:space="preserve"> same period, the market share for certified soy and paper remained stable, at 2 percent and 50 percent, respectively. </w:t>
      </w:r>
    </w:p>
    <w:p w14:paraId="4A850762" w14:textId="77777777" w:rsidR="00AA4FA7" w:rsidRPr="000F6E83" w:rsidRDefault="00AA4FA7" w:rsidP="00AA4FA7">
      <w:pPr>
        <w:rPr>
          <w:rFonts w:ascii="Arial" w:hAnsi="Arial" w:cs="Arial"/>
          <w:b/>
          <w:i/>
        </w:rPr>
      </w:pPr>
      <w:r w:rsidRPr="000F6E83">
        <w:rPr>
          <w:rFonts w:ascii="Arial" w:hAnsi="Arial" w:cs="Arial"/>
          <w:b/>
          <w:i/>
        </w:rPr>
        <w:t>Goal 3. Significantly reduce deforestation derived from other economic sectors by 2020</w:t>
      </w:r>
    </w:p>
    <w:p w14:paraId="6C79150A" w14:textId="77777777" w:rsidR="00AA4FA7" w:rsidRPr="00761F8E" w:rsidRDefault="00AA4FA7" w:rsidP="00761F8E">
      <w:pPr>
        <w:spacing w:before="120" w:after="120"/>
        <w:rPr>
          <w:rFonts w:ascii="Arial" w:eastAsia="Times New Roman" w:hAnsi="Arial" w:cs="Arial"/>
        </w:rPr>
      </w:pPr>
      <w:r w:rsidRPr="007512C9">
        <w:rPr>
          <w:rFonts w:ascii="Arial" w:eastAsia="Times New Roman" w:hAnsi="Arial" w:cs="Arial"/>
        </w:rPr>
        <w:t xml:space="preserve">While global data tracking deforestation linked to other economic sectors (infrastructure, human settlements, mining, </w:t>
      </w:r>
      <w:r w:rsidRPr="00500239">
        <w:rPr>
          <w:rFonts w:ascii="Arial" w:eastAsia="Times New Roman" w:hAnsi="Arial" w:cs="Arial"/>
        </w:rPr>
        <w:t>timber) are</w:t>
      </w:r>
      <w:r w:rsidRPr="00542136">
        <w:rPr>
          <w:rFonts w:ascii="Arial" w:eastAsia="Times New Roman" w:hAnsi="Arial" w:cs="Arial"/>
        </w:rPr>
        <w:t xml:space="preserve"> lacking, there are numerous efforts to reduce deforestation associated with economic sectors (e.g.</w:t>
      </w:r>
      <w:r w:rsidR="003A2938">
        <w:rPr>
          <w:rFonts w:ascii="Arial" w:eastAsia="Times New Roman" w:hAnsi="Arial" w:cs="Arial"/>
        </w:rPr>
        <w:t>,</w:t>
      </w:r>
      <w:r w:rsidRPr="00542136">
        <w:rPr>
          <w:rFonts w:ascii="Arial" w:eastAsia="Times New Roman" w:hAnsi="Arial" w:cs="Arial"/>
        </w:rPr>
        <w:t xml:space="preserve"> mining, infrastructure) other than commercial agriculture</w:t>
      </w:r>
      <w:r>
        <w:rPr>
          <w:rFonts w:ascii="Arial" w:eastAsia="Times New Roman" w:hAnsi="Arial" w:cs="Arial"/>
        </w:rPr>
        <w:t xml:space="preserve">. </w:t>
      </w:r>
      <w:r w:rsidR="003C3E1D">
        <w:rPr>
          <w:rFonts w:ascii="Arial" w:eastAsia="Times New Roman" w:hAnsi="Arial" w:cs="Arial"/>
        </w:rPr>
        <w:t xml:space="preserve"> </w:t>
      </w:r>
      <w:r>
        <w:rPr>
          <w:rFonts w:ascii="Arial" w:eastAsia="Times New Roman" w:hAnsi="Arial" w:cs="Arial"/>
        </w:rPr>
        <w:t xml:space="preserve">These include </w:t>
      </w:r>
      <w:r w:rsidRPr="00542136">
        <w:rPr>
          <w:rFonts w:ascii="Arial" w:eastAsia="Times New Roman" w:hAnsi="Arial" w:cs="Arial"/>
        </w:rPr>
        <w:t>a mix of supply</w:t>
      </w:r>
      <w:r w:rsidR="003A2938">
        <w:rPr>
          <w:rFonts w:ascii="Arial" w:eastAsia="Times New Roman" w:hAnsi="Arial" w:cs="Arial"/>
        </w:rPr>
        <w:t>-</w:t>
      </w:r>
      <w:r w:rsidRPr="00542136">
        <w:rPr>
          <w:rFonts w:ascii="Arial" w:eastAsia="Times New Roman" w:hAnsi="Arial" w:cs="Arial"/>
        </w:rPr>
        <w:t xml:space="preserve"> and demand</w:t>
      </w:r>
      <w:r w:rsidR="003A2938">
        <w:rPr>
          <w:rFonts w:ascii="Arial" w:eastAsia="Times New Roman" w:hAnsi="Arial" w:cs="Arial"/>
        </w:rPr>
        <w:t>-</w:t>
      </w:r>
      <w:r w:rsidRPr="00542136">
        <w:rPr>
          <w:rFonts w:ascii="Arial" w:eastAsia="Times New Roman" w:hAnsi="Arial" w:cs="Arial"/>
        </w:rPr>
        <w:t>side measures, including establish</w:t>
      </w:r>
      <w:r w:rsidR="003A2938">
        <w:rPr>
          <w:rFonts w:ascii="Arial" w:eastAsia="Times New Roman" w:hAnsi="Arial" w:cs="Arial"/>
        </w:rPr>
        <w:t>ing</w:t>
      </w:r>
      <w:r w:rsidRPr="00542136">
        <w:rPr>
          <w:rFonts w:ascii="Arial" w:eastAsia="Times New Roman" w:hAnsi="Arial" w:cs="Arial"/>
        </w:rPr>
        <w:t xml:space="preserve"> protected areas, law enforcement, environmental and social impact assessment requirements, and investment safeguards.</w:t>
      </w:r>
    </w:p>
    <w:p w14:paraId="7C2903AF" w14:textId="77777777" w:rsidR="00AA4FA7" w:rsidRPr="000F6E83" w:rsidRDefault="00AA4FA7" w:rsidP="00AA4FA7">
      <w:pPr>
        <w:rPr>
          <w:rFonts w:ascii="Arial" w:hAnsi="Arial" w:cs="Arial"/>
          <w:b/>
          <w:i/>
        </w:rPr>
      </w:pPr>
      <w:r w:rsidRPr="000F6E83">
        <w:rPr>
          <w:rFonts w:ascii="Arial" w:hAnsi="Arial" w:cs="Arial"/>
          <w:b/>
          <w:i/>
        </w:rPr>
        <w:t>Goal 4. Support alternatives to deforestation driven by basic needs (such as subsistence farming and reliance on fuel wood for energy) in ways that alleviate poverty and promote sustainable and equitable development</w:t>
      </w:r>
    </w:p>
    <w:p w14:paraId="4C7F55DF" w14:textId="77777777"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There is no simple correlation between smallholder activities and forest loss, and the relationship between poverty and forest loss is not linear.  Still, it is estimated that across tropical and subtropical countries in Africa, Asia</w:t>
      </w:r>
      <w:r>
        <w:rPr>
          <w:rFonts w:ascii="Arial" w:eastAsia="Times New Roman" w:hAnsi="Arial" w:cs="Arial"/>
        </w:rPr>
        <w:t>,</w:t>
      </w:r>
      <w:r w:rsidRPr="00BF01C0">
        <w:rPr>
          <w:rFonts w:ascii="Arial" w:eastAsia="Times New Roman" w:hAnsi="Arial" w:cs="Arial"/>
        </w:rPr>
        <w:t xml:space="preserve"> and America, small</w:t>
      </w:r>
      <w:r w:rsidR="003A2938">
        <w:rPr>
          <w:rFonts w:ascii="Arial" w:eastAsia="Times New Roman" w:hAnsi="Arial" w:cs="Arial"/>
        </w:rPr>
        <w:t>-</w:t>
      </w:r>
      <w:r w:rsidRPr="00BF01C0">
        <w:rPr>
          <w:rFonts w:ascii="Arial" w:eastAsia="Times New Roman" w:hAnsi="Arial" w:cs="Arial"/>
        </w:rPr>
        <w:t xml:space="preserve">scale and subsistence agriculture </w:t>
      </w:r>
      <w:r>
        <w:rPr>
          <w:rFonts w:ascii="Arial" w:eastAsia="Times New Roman" w:hAnsi="Arial" w:cs="Arial"/>
        </w:rPr>
        <w:t>is</w:t>
      </w:r>
      <w:r w:rsidRPr="00BF01C0">
        <w:rPr>
          <w:rFonts w:ascii="Arial" w:eastAsia="Times New Roman" w:hAnsi="Arial" w:cs="Arial"/>
        </w:rPr>
        <w:t xml:space="preserve"> responsible for approximately 30% of deforestation, with </w:t>
      </w:r>
      <w:r w:rsidR="003A2938" w:rsidRPr="00BF01C0">
        <w:rPr>
          <w:rFonts w:ascii="Arial" w:eastAsia="Times New Roman" w:hAnsi="Arial" w:cs="Arial"/>
        </w:rPr>
        <w:t>wood</w:t>
      </w:r>
      <w:r w:rsidRPr="00BF01C0">
        <w:rPr>
          <w:rFonts w:ascii="Arial" w:eastAsia="Times New Roman" w:hAnsi="Arial" w:cs="Arial"/>
        </w:rPr>
        <w:t xml:space="preserve">fuel and charcoal responsible for approximately 25% of forest degradation. In countries where woodfuel consumption is driving forest degradation, clean cookstove programs can help </w:t>
      </w:r>
      <w:r>
        <w:rPr>
          <w:rFonts w:ascii="Arial" w:eastAsia="Times New Roman" w:hAnsi="Arial" w:cs="Arial"/>
        </w:rPr>
        <w:t xml:space="preserve">reduce </w:t>
      </w:r>
      <w:r w:rsidRPr="00BF01C0">
        <w:rPr>
          <w:rFonts w:ascii="Arial" w:eastAsia="Times New Roman" w:hAnsi="Arial" w:cs="Arial"/>
        </w:rPr>
        <w:t xml:space="preserve">pressure on forests, as well as improve </w:t>
      </w:r>
      <w:r>
        <w:rPr>
          <w:rFonts w:ascii="Arial" w:eastAsia="Times New Roman" w:hAnsi="Arial" w:cs="Arial"/>
        </w:rPr>
        <w:t>people’s</w:t>
      </w:r>
      <w:r w:rsidRPr="00BF01C0">
        <w:rPr>
          <w:rFonts w:ascii="Arial" w:eastAsia="Times New Roman" w:hAnsi="Arial" w:cs="Arial"/>
        </w:rPr>
        <w:t xml:space="preserve"> health by reducing exposure to indoor smoke and pollution.</w:t>
      </w:r>
      <w:r w:rsidR="003C3E1D">
        <w:rPr>
          <w:rFonts w:ascii="Arial" w:eastAsia="Times New Roman" w:hAnsi="Arial" w:cs="Arial"/>
        </w:rPr>
        <w:t xml:space="preserve"> </w:t>
      </w:r>
      <w:r w:rsidRPr="00BF01C0">
        <w:rPr>
          <w:rFonts w:ascii="Arial" w:eastAsia="Times New Roman" w:hAnsi="Arial" w:cs="Arial"/>
        </w:rPr>
        <w:t xml:space="preserve"> The distribution of </w:t>
      </w:r>
      <w:r>
        <w:rPr>
          <w:rFonts w:ascii="Arial" w:eastAsia="Times New Roman" w:hAnsi="Arial" w:cs="Arial"/>
        </w:rPr>
        <w:t xml:space="preserve">clean </w:t>
      </w:r>
      <w:r w:rsidRPr="00BF01C0">
        <w:rPr>
          <w:rFonts w:ascii="Arial" w:eastAsia="Times New Roman" w:hAnsi="Arial" w:cs="Arial"/>
        </w:rPr>
        <w:t xml:space="preserve">cookstoves has increased significantly over the </w:t>
      </w:r>
      <w:r>
        <w:rPr>
          <w:rFonts w:ascii="Arial" w:eastAsia="Times New Roman" w:hAnsi="Arial" w:cs="Arial"/>
        </w:rPr>
        <w:t>p</w:t>
      </w:r>
      <w:r w:rsidRPr="00BF01C0">
        <w:rPr>
          <w:rFonts w:ascii="Arial" w:eastAsia="Times New Roman" w:hAnsi="Arial" w:cs="Arial"/>
        </w:rPr>
        <w:t>ast years, and constitutes the principal area of measurable progress related to addressing deforestation driven by basic human needs</w:t>
      </w:r>
      <w:r>
        <w:rPr>
          <w:rFonts w:ascii="Arial" w:eastAsia="Times New Roman" w:hAnsi="Arial" w:cs="Arial"/>
        </w:rPr>
        <w:t>.</w:t>
      </w:r>
    </w:p>
    <w:p w14:paraId="4C0E2B3F" w14:textId="77777777" w:rsidR="00AA4FA7" w:rsidRPr="000F6E83" w:rsidRDefault="00AA4FA7" w:rsidP="00AA4FA7">
      <w:pPr>
        <w:rPr>
          <w:rFonts w:ascii="Arial" w:hAnsi="Arial" w:cs="Arial"/>
          <w:b/>
          <w:i/>
        </w:rPr>
      </w:pPr>
      <w:r w:rsidRPr="000F6E83">
        <w:rPr>
          <w:rFonts w:ascii="Arial" w:hAnsi="Arial" w:cs="Arial"/>
          <w:b/>
          <w:i/>
        </w:rPr>
        <w:t>Goal 5. Restore 150 million hectares of degraded landscapes and forestlands by 2020 and significantly increase the rate of global restoration thereafter, which would restore at least an additional 200 million hectares by 2030</w:t>
      </w:r>
    </w:p>
    <w:p w14:paraId="569DE48E" w14:textId="77777777" w:rsidR="00761F8E" w:rsidRDefault="00AA4FA7" w:rsidP="00761F8E">
      <w:pPr>
        <w:spacing w:before="120" w:after="120"/>
        <w:rPr>
          <w:rFonts w:ascii="Arial" w:eastAsia="Times New Roman" w:hAnsi="Arial" w:cs="Arial"/>
        </w:rPr>
      </w:pPr>
      <w:r w:rsidRPr="00BF01C0">
        <w:rPr>
          <w:rFonts w:ascii="Arial" w:eastAsia="Times New Roman" w:hAnsi="Arial" w:cs="Arial"/>
        </w:rPr>
        <w:t xml:space="preserve">This goal adopts the </w:t>
      </w:r>
      <w:r w:rsidR="003A2938" w:rsidRPr="00BF01C0">
        <w:rPr>
          <w:rFonts w:ascii="Arial" w:eastAsia="Times New Roman" w:hAnsi="Arial" w:cs="Arial"/>
        </w:rPr>
        <w:t>2011</w:t>
      </w:r>
      <w:r w:rsidR="003A2938">
        <w:rPr>
          <w:rFonts w:ascii="Arial" w:eastAsia="Times New Roman" w:hAnsi="Arial" w:cs="Arial"/>
        </w:rPr>
        <w:t xml:space="preserve"> </w:t>
      </w:r>
      <w:r w:rsidRPr="00BF01C0">
        <w:rPr>
          <w:rFonts w:ascii="Arial" w:eastAsia="Times New Roman" w:hAnsi="Arial" w:cs="Arial"/>
        </w:rPr>
        <w:t xml:space="preserve">Bonn Challenge target of restoring 150 million hectares of forest by 2020, and extends it to restore an additional 200 million hectares by 2030. </w:t>
      </w:r>
      <w:r w:rsidR="00761F8E" w:rsidRPr="00BF01C0">
        <w:rPr>
          <w:rFonts w:ascii="Arial" w:eastAsia="Times New Roman" w:hAnsi="Arial" w:cs="Arial"/>
        </w:rPr>
        <w:t xml:space="preserve">Since 2011, </w:t>
      </w:r>
      <w:r w:rsidR="003A2938">
        <w:rPr>
          <w:rFonts w:ascii="Arial" w:eastAsia="Times New Roman" w:hAnsi="Arial" w:cs="Arial"/>
        </w:rPr>
        <w:t>nine</w:t>
      </w:r>
      <w:r w:rsidR="00761F8E" w:rsidRPr="00BF01C0">
        <w:rPr>
          <w:rFonts w:ascii="Arial" w:eastAsia="Times New Roman" w:hAnsi="Arial" w:cs="Arial"/>
        </w:rPr>
        <w:t xml:space="preserve"> countries, </w:t>
      </w:r>
      <w:r w:rsidR="003A2938">
        <w:rPr>
          <w:rFonts w:ascii="Arial" w:eastAsia="Times New Roman" w:hAnsi="Arial" w:cs="Arial"/>
        </w:rPr>
        <w:t>two</w:t>
      </w:r>
      <w:r w:rsidR="00761F8E" w:rsidRPr="00BF01C0">
        <w:rPr>
          <w:rFonts w:ascii="Arial" w:eastAsia="Times New Roman" w:hAnsi="Arial" w:cs="Arial"/>
        </w:rPr>
        <w:t xml:space="preserve"> subnational regions, and </w:t>
      </w:r>
      <w:r w:rsidR="003A2938">
        <w:rPr>
          <w:rFonts w:ascii="Arial" w:eastAsia="Times New Roman" w:hAnsi="Arial" w:cs="Arial"/>
        </w:rPr>
        <w:t>one</w:t>
      </w:r>
      <w:r w:rsidR="00761F8E" w:rsidRPr="00BF01C0">
        <w:rPr>
          <w:rFonts w:ascii="Arial" w:eastAsia="Times New Roman" w:hAnsi="Arial" w:cs="Arial"/>
        </w:rPr>
        <w:t xml:space="preserve"> multinational region have pledged to restore 59.</w:t>
      </w:r>
      <w:r w:rsidR="003A2938">
        <w:rPr>
          <w:rFonts w:ascii="Arial" w:eastAsia="Times New Roman" w:hAnsi="Arial" w:cs="Arial"/>
        </w:rPr>
        <w:t>6</w:t>
      </w:r>
      <w:r w:rsidR="00761F8E" w:rsidRPr="00BF01C0">
        <w:rPr>
          <w:rFonts w:ascii="Arial" w:eastAsia="Times New Roman" w:hAnsi="Arial" w:cs="Arial"/>
        </w:rPr>
        <w:t xml:space="preserve"> million h</w:t>
      </w:r>
      <w:r w:rsidR="003A2938">
        <w:rPr>
          <w:rFonts w:ascii="Arial" w:eastAsia="Times New Roman" w:hAnsi="Arial" w:cs="Arial"/>
        </w:rPr>
        <w:t>ectares</w:t>
      </w:r>
      <w:r w:rsidR="00761F8E" w:rsidRPr="00BF01C0">
        <w:rPr>
          <w:rFonts w:ascii="Arial" w:eastAsia="Times New Roman" w:hAnsi="Arial" w:cs="Arial"/>
        </w:rPr>
        <w:t xml:space="preserve"> of forests. </w:t>
      </w:r>
      <w:r w:rsidR="003C3E1D">
        <w:rPr>
          <w:rFonts w:ascii="Arial" w:eastAsia="Times New Roman" w:hAnsi="Arial" w:cs="Arial"/>
        </w:rPr>
        <w:t xml:space="preserve"> </w:t>
      </w:r>
      <w:r w:rsidR="00761F8E">
        <w:rPr>
          <w:rFonts w:ascii="Arial" w:eastAsia="Times New Roman" w:hAnsi="Arial" w:cs="Arial"/>
        </w:rPr>
        <w:t>The INDCs of Parties that committed to afforestation, reforestation and restoration in their mitigation commitments cover about 122 million h</w:t>
      </w:r>
      <w:r w:rsidR="003A2938">
        <w:rPr>
          <w:rFonts w:ascii="Arial" w:eastAsia="Times New Roman" w:hAnsi="Arial" w:cs="Arial"/>
        </w:rPr>
        <w:t>ectares</w:t>
      </w:r>
      <w:r w:rsidR="00761F8E">
        <w:rPr>
          <w:rFonts w:ascii="Arial" w:eastAsia="Times New Roman" w:hAnsi="Arial" w:cs="Arial"/>
        </w:rPr>
        <w:t>.</w:t>
      </w:r>
    </w:p>
    <w:p w14:paraId="0255FF2B" w14:textId="77777777"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 xml:space="preserve">While there has been clear progress, further commitments to the Bonn Challenge/NYDF process </w:t>
      </w:r>
      <w:r>
        <w:rPr>
          <w:rFonts w:ascii="Arial" w:eastAsia="Times New Roman" w:hAnsi="Arial" w:cs="Arial"/>
        </w:rPr>
        <w:t>are needed, and</w:t>
      </w:r>
      <w:r w:rsidRPr="00BF01C0">
        <w:rPr>
          <w:rFonts w:ascii="Arial" w:eastAsia="Times New Roman" w:hAnsi="Arial" w:cs="Arial"/>
        </w:rPr>
        <w:t xml:space="preserve"> </w:t>
      </w:r>
      <w:r>
        <w:rPr>
          <w:rFonts w:ascii="Arial" w:eastAsia="Times New Roman" w:hAnsi="Arial" w:cs="Arial"/>
        </w:rPr>
        <w:t xml:space="preserve">must be implemented </w:t>
      </w:r>
      <w:r w:rsidRPr="00BF01C0">
        <w:rPr>
          <w:rFonts w:ascii="Arial" w:eastAsia="Times New Roman" w:hAnsi="Arial" w:cs="Arial"/>
        </w:rPr>
        <w:t>at a faster rate</w:t>
      </w:r>
      <w:r>
        <w:rPr>
          <w:rFonts w:ascii="Arial" w:eastAsia="Times New Roman" w:hAnsi="Arial" w:cs="Arial"/>
        </w:rPr>
        <w:t>,</w:t>
      </w:r>
      <w:r w:rsidRPr="00BF01C0">
        <w:rPr>
          <w:rFonts w:ascii="Arial" w:eastAsia="Times New Roman" w:hAnsi="Arial" w:cs="Arial"/>
        </w:rPr>
        <w:t xml:space="preserve"> to meet the remaining 60% of the restoration target by 2020.</w:t>
      </w:r>
    </w:p>
    <w:p w14:paraId="382AD775" w14:textId="77777777" w:rsidR="00AA4FA7" w:rsidRPr="000F6E83" w:rsidRDefault="00AA4FA7" w:rsidP="00AA4FA7">
      <w:pPr>
        <w:rPr>
          <w:rFonts w:ascii="Arial" w:hAnsi="Arial" w:cs="Arial"/>
          <w:b/>
          <w:i/>
        </w:rPr>
      </w:pPr>
      <w:r w:rsidRPr="000F6E83">
        <w:rPr>
          <w:rFonts w:ascii="Arial" w:hAnsi="Arial" w:cs="Arial"/>
          <w:b/>
          <w:i/>
        </w:rPr>
        <w:t>Goal 6. Include ambitious, quantitative forest conservation and restoration targets for 2030 in the post-2015 global development framework, as part of new international sustainable development goals</w:t>
      </w:r>
    </w:p>
    <w:p w14:paraId="5E987E3E" w14:textId="0A13CA52"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 xml:space="preserve">Clear </w:t>
      </w:r>
      <w:r>
        <w:rPr>
          <w:rFonts w:ascii="Arial" w:eastAsia="Times New Roman" w:hAnsi="Arial" w:cs="Arial"/>
        </w:rPr>
        <w:t>progress has</w:t>
      </w:r>
      <w:r w:rsidRPr="00BF01C0">
        <w:rPr>
          <w:rFonts w:ascii="Arial" w:eastAsia="Times New Roman" w:hAnsi="Arial" w:cs="Arial"/>
        </w:rPr>
        <w:t xml:space="preserve"> been made in anchoring the commitment to reduce deforestation in the Susta</w:t>
      </w:r>
      <w:r w:rsidR="000756D1">
        <w:rPr>
          <w:rFonts w:ascii="Arial" w:eastAsia="Times New Roman" w:hAnsi="Arial" w:cs="Arial"/>
        </w:rPr>
        <w:t>inable Development Goals (SDGs), but the corresponding commitment on restoration is weak.</w:t>
      </w:r>
      <w:r w:rsidRPr="00BF01C0">
        <w:rPr>
          <w:rFonts w:ascii="Arial" w:eastAsia="Times New Roman" w:hAnsi="Arial" w:cs="Arial"/>
        </w:rPr>
        <w:t xml:space="preserve"> In September 2015, the United Nations agreed as part of the SDGs to “[b]y 2020, promote the implementation of sustainable management of all types of forests, halt deforestation, restore degraded forests, and substantially increase afforestation and reforestation globally</w:t>
      </w:r>
      <w:r w:rsidR="00722FF8">
        <w:rPr>
          <w:rFonts w:ascii="Arial" w:eastAsia="Times New Roman" w:hAnsi="Arial" w:cs="Arial"/>
        </w:rPr>
        <w:t>.”</w:t>
      </w:r>
    </w:p>
    <w:p w14:paraId="1B300018" w14:textId="77777777" w:rsidR="00AA4FA7" w:rsidRPr="000F6E83" w:rsidRDefault="00AA4FA7" w:rsidP="00AA4FA7">
      <w:pPr>
        <w:rPr>
          <w:rFonts w:ascii="Arial" w:hAnsi="Arial" w:cs="Arial"/>
          <w:b/>
          <w:i/>
        </w:rPr>
      </w:pPr>
      <w:r w:rsidRPr="000F6E83">
        <w:rPr>
          <w:rFonts w:ascii="Arial" w:hAnsi="Arial" w:cs="Arial"/>
          <w:b/>
          <w:i/>
        </w:rPr>
        <w:t>Goal 7. Agree in 2015 to reduce emissions from deforestation and forest degradation as part of a post-2020 global climate agreement, in accordance with internationally agreed rules and consistent with the goal of not exceeding 2°C warming</w:t>
      </w:r>
    </w:p>
    <w:p w14:paraId="1B805DF4" w14:textId="77777777" w:rsidR="00AA4FA7" w:rsidRPr="00761F8E" w:rsidRDefault="00AA4FA7" w:rsidP="00761F8E">
      <w:pPr>
        <w:spacing w:before="120" w:after="120"/>
        <w:rPr>
          <w:rFonts w:ascii="Arial" w:eastAsia="Times New Roman" w:hAnsi="Arial" w:cs="Arial"/>
        </w:rPr>
      </w:pPr>
      <w:r w:rsidRPr="00BF01C0">
        <w:rPr>
          <w:rFonts w:ascii="Arial" w:eastAsia="Times New Roman" w:hAnsi="Arial" w:cs="Arial"/>
        </w:rPr>
        <w:t>Whether and how this agreement to reduce deforestation will be reflected in a new international climate agreement to be adopted</w:t>
      </w:r>
      <w:r>
        <w:rPr>
          <w:rFonts w:ascii="Arial" w:eastAsia="Times New Roman" w:hAnsi="Arial" w:cs="Arial"/>
        </w:rPr>
        <w:t xml:space="preserve"> in December 2015 in Paris</w:t>
      </w:r>
      <w:r w:rsidRPr="00BF01C0">
        <w:rPr>
          <w:rFonts w:ascii="Arial" w:eastAsia="Times New Roman" w:hAnsi="Arial" w:cs="Arial"/>
        </w:rPr>
        <w:t xml:space="preserve"> remains to be seen.  </w:t>
      </w:r>
      <w:r>
        <w:rPr>
          <w:rFonts w:ascii="Arial" w:eastAsia="Times New Roman" w:hAnsi="Arial" w:cs="Arial"/>
        </w:rPr>
        <w:t>S</w:t>
      </w:r>
      <w:r w:rsidRPr="00BF01C0">
        <w:rPr>
          <w:rFonts w:ascii="Arial" w:eastAsia="Times New Roman" w:hAnsi="Arial" w:cs="Arial"/>
        </w:rPr>
        <w:t xml:space="preserve">ome progress </w:t>
      </w:r>
      <w:r w:rsidR="003A2938">
        <w:rPr>
          <w:rFonts w:ascii="Arial" w:eastAsia="Times New Roman" w:hAnsi="Arial" w:cs="Arial"/>
        </w:rPr>
        <w:t xml:space="preserve">by </w:t>
      </w:r>
      <w:r w:rsidRPr="00BF01C0">
        <w:rPr>
          <w:rFonts w:ascii="Arial" w:eastAsia="Times New Roman" w:hAnsi="Arial" w:cs="Arial"/>
        </w:rPr>
        <w:t>countr</w:t>
      </w:r>
      <w:r w:rsidR="003A2938">
        <w:rPr>
          <w:rFonts w:ascii="Arial" w:eastAsia="Times New Roman" w:hAnsi="Arial" w:cs="Arial"/>
        </w:rPr>
        <w:t>ies</w:t>
      </w:r>
      <w:r>
        <w:rPr>
          <w:rFonts w:ascii="Arial" w:eastAsia="Times New Roman" w:hAnsi="Arial" w:cs="Arial"/>
        </w:rPr>
        <w:t xml:space="preserve"> is notable</w:t>
      </w:r>
      <w:r w:rsidRPr="00BF01C0">
        <w:rPr>
          <w:rFonts w:ascii="Arial" w:eastAsia="Times New Roman" w:hAnsi="Arial" w:cs="Arial"/>
        </w:rPr>
        <w:t xml:space="preserve">: </w:t>
      </w:r>
      <w:r w:rsidR="003A2938">
        <w:rPr>
          <w:rFonts w:ascii="Arial" w:eastAsia="Times New Roman" w:hAnsi="Arial" w:cs="Arial"/>
        </w:rPr>
        <w:t>o</w:t>
      </w:r>
      <w:r w:rsidRPr="00BF01C0">
        <w:rPr>
          <w:rFonts w:ascii="Arial" w:eastAsia="Times New Roman" w:hAnsi="Arial" w:cs="Arial"/>
        </w:rPr>
        <w:t xml:space="preserve">f the 122 countries </w:t>
      </w:r>
      <w:r>
        <w:rPr>
          <w:rFonts w:ascii="Arial" w:eastAsia="Times New Roman" w:hAnsi="Arial" w:cs="Arial"/>
        </w:rPr>
        <w:t xml:space="preserve">with </w:t>
      </w:r>
      <w:r w:rsidRPr="00BF01C0">
        <w:rPr>
          <w:rFonts w:ascii="Arial" w:eastAsia="Times New Roman" w:hAnsi="Arial" w:cs="Arial"/>
        </w:rPr>
        <w:t>mitigation pledges, 40 have included specific actions on forests and land</w:t>
      </w:r>
      <w:r>
        <w:rPr>
          <w:rFonts w:ascii="Arial" w:eastAsia="Times New Roman" w:hAnsi="Arial" w:cs="Arial"/>
        </w:rPr>
        <w:t xml:space="preserve"> </w:t>
      </w:r>
      <w:r w:rsidRPr="00BF01C0">
        <w:rPr>
          <w:rFonts w:ascii="Arial" w:eastAsia="Times New Roman" w:hAnsi="Arial" w:cs="Arial"/>
        </w:rPr>
        <w:t>use.</w:t>
      </w:r>
    </w:p>
    <w:p w14:paraId="26A12D30" w14:textId="77777777" w:rsidR="00AA4FA7" w:rsidRPr="000F6E83" w:rsidRDefault="00AA4FA7" w:rsidP="00AA4FA7">
      <w:pPr>
        <w:rPr>
          <w:rFonts w:ascii="Arial" w:hAnsi="Arial" w:cs="Arial"/>
          <w:b/>
          <w:i/>
        </w:rPr>
      </w:pPr>
      <w:r w:rsidRPr="000F6E83">
        <w:rPr>
          <w:rFonts w:ascii="Arial" w:hAnsi="Arial" w:cs="Arial"/>
          <w:b/>
          <w:i/>
        </w:rPr>
        <w:t>Goal 8. Provide support for the development and implementation of strategies to reduce forest emissions</w:t>
      </w:r>
    </w:p>
    <w:p w14:paraId="104F5239" w14:textId="77777777" w:rsidR="00AA4FA7" w:rsidRPr="002207DB" w:rsidRDefault="00AA4FA7" w:rsidP="00AA4FA7">
      <w:pPr>
        <w:tabs>
          <w:tab w:val="left" w:pos="1376"/>
        </w:tabs>
        <w:rPr>
          <w:rFonts w:ascii="Arial" w:hAnsi="Arial" w:cs="Arial"/>
        </w:rPr>
      </w:pPr>
      <w:r>
        <w:rPr>
          <w:rFonts w:ascii="Arial" w:eastAsia="Times New Roman" w:hAnsi="Arial" w:cs="Arial"/>
        </w:rPr>
        <w:t>Commitments of</w:t>
      </w:r>
      <w:r w:rsidRPr="0051207B">
        <w:rPr>
          <w:rFonts w:ascii="Arial" w:eastAsia="Times New Roman" w:hAnsi="Arial" w:cs="Arial"/>
        </w:rPr>
        <w:t xml:space="preserve"> financial support </w:t>
      </w:r>
      <w:r w:rsidR="003A2938">
        <w:rPr>
          <w:rFonts w:ascii="Arial" w:eastAsia="Times New Roman" w:hAnsi="Arial" w:cs="Arial"/>
        </w:rPr>
        <w:t xml:space="preserve">to </w:t>
      </w:r>
      <w:r w:rsidRPr="0051207B">
        <w:rPr>
          <w:rFonts w:ascii="Arial" w:eastAsia="Times New Roman" w:hAnsi="Arial" w:cs="Arial"/>
        </w:rPr>
        <w:t>reduc</w:t>
      </w:r>
      <w:r w:rsidR="003A2938">
        <w:rPr>
          <w:rFonts w:ascii="Arial" w:eastAsia="Times New Roman" w:hAnsi="Arial" w:cs="Arial"/>
        </w:rPr>
        <w:t>e</w:t>
      </w:r>
      <w:r w:rsidRPr="0051207B">
        <w:rPr>
          <w:rFonts w:ascii="Arial" w:eastAsia="Times New Roman" w:hAnsi="Arial" w:cs="Arial"/>
        </w:rPr>
        <w:t xml:space="preserve"> deforestation</w:t>
      </w:r>
      <w:r>
        <w:rPr>
          <w:rFonts w:ascii="Arial" w:eastAsia="Times New Roman" w:hAnsi="Arial" w:cs="Arial"/>
        </w:rPr>
        <w:t xml:space="preserve"> are</w:t>
      </w:r>
      <w:r w:rsidRPr="0051207B">
        <w:rPr>
          <w:rFonts w:ascii="Arial" w:eastAsia="Times New Roman" w:hAnsi="Arial" w:cs="Arial"/>
        </w:rPr>
        <w:t xml:space="preserve"> also increas</w:t>
      </w:r>
      <w:r>
        <w:rPr>
          <w:rFonts w:ascii="Arial" w:eastAsia="Times New Roman" w:hAnsi="Arial" w:cs="Arial"/>
        </w:rPr>
        <w:t>ing</w:t>
      </w:r>
      <w:r w:rsidRPr="0051207B">
        <w:rPr>
          <w:rFonts w:ascii="Arial" w:eastAsia="Times New Roman" w:hAnsi="Arial" w:cs="Arial"/>
        </w:rPr>
        <w:t xml:space="preserve">, although disbursements remain slow.  </w:t>
      </w:r>
      <w:r>
        <w:rPr>
          <w:rFonts w:ascii="Arial" w:eastAsia="Times New Roman" w:hAnsi="Arial" w:cs="Arial"/>
        </w:rPr>
        <w:t>F</w:t>
      </w:r>
      <w:r w:rsidRPr="0051207B">
        <w:rPr>
          <w:rFonts w:ascii="Arial" w:eastAsia="Times New Roman" w:hAnsi="Arial" w:cs="Arial"/>
        </w:rPr>
        <w:t>rom 2002 to 2013, though varying significantly from year to year, bilateral ODA for reducing forest emissions in developing countries increased from an annual average of US</w:t>
      </w:r>
      <w:r w:rsidR="00DA1E10">
        <w:rPr>
          <w:rFonts w:ascii="Arial" w:eastAsia="Times New Roman" w:hAnsi="Arial" w:cs="Arial"/>
        </w:rPr>
        <w:t>$</w:t>
      </w:r>
      <w:r w:rsidRPr="0051207B">
        <w:rPr>
          <w:rFonts w:ascii="Arial" w:eastAsia="Times New Roman" w:hAnsi="Arial" w:cs="Arial"/>
        </w:rPr>
        <w:t>365 million during 2002</w:t>
      </w:r>
      <w:r w:rsidR="00DA1E10">
        <w:rPr>
          <w:rFonts w:ascii="Arial" w:eastAsia="Times New Roman" w:hAnsi="Arial" w:cs="Arial"/>
        </w:rPr>
        <w:t>–</w:t>
      </w:r>
      <w:r w:rsidRPr="0051207B">
        <w:rPr>
          <w:rFonts w:ascii="Arial" w:eastAsia="Times New Roman" w:hAnsi="Arial" w:cs="Arial"/>
        </w:rPr>
        <w:t>07 to US</w:t>
      </w:r>
      <w:r w:rsidR="00DA1E10">
        <w:rPr>
          <w:rFonts w:ascii="Arial" w:eastAsia="Times New Roman" w:hAnsi="Arial" w:cs="Arial"/>
        </w:rPr>
        <w:t>$</w:t>
      </w:r>
      <w:r w:rsidRPr="0051207B">
        <w:rPr>
          <w:rFonts w:ascii="Arial" w:eastAsia="Times New Roman" w:hAnsi="Arial" w:cs="Arial"/>
        </w:rPr>
        <w:t>744 million in 2008</w:t>
      </w:r>
      <w:r w:rsidR="00DA1E10">
        <w:rPr>
          <w:rFonts w:ascii="Arial" w:eastAsia="Times New Roman" w:hAnsi="Arial" w:cs="Arial"/>
        </w:rPr>
        <w:t>–</w:t>
      </w:r>
      <w:r w:rsidRPr="0051207B">
        <w:rPr>
          <w:rFonts w:ascii="Arial" w:eastAsia="Times New Roman" w:hAnsi="Arial" w:cs="Arial"/>
        </w:rPr>
        <w:t>13</w:t>
      </w:r>
      <w:r>
        <w:rPr>
          <w:rFonts w:ascii="Arial" w:eastAsia="Times New Roman" w:hAnsi="Arial" w:cs="Arial"/>
        </w:rPr>
        <w:t xml:space="preserve">. </w:t>
      </w:r>
      <w:r w:rsidR="00263794">
        <w:rPr>
          <w:rFonts w:ascii="Arial" w:eastAsia="Times New Roman" w:hAnsi="Arial" w:cs="Arial"/>
        </w:rPr>
        <w:t xml:space="preserve"> </w:t>
      </w:r>
      <w:r>
        <w:rPr>
          <w:rFonts w:ascii="Arial" w:eastAsia="Times New Roman" w:hAnsi="Arial" w:cs="Arial"/>
        </w:rPr>
        <w:t>T</w:t>
      </w:r>
      <w:r w:rsidRPr="0051207B">
        <w:rPr>
          <w:rFonts w:ascii="Arial" w:eastAsia="Times New Roman" w:hAnsi="Arial" w:cs="Arial"/>
        </w:rPr>
        <w:t xml:space="preserve">hough </w:t>
      </w:r>
      <w:r>
        <w:rPr>
          <w:rFonts w:ascii="Arial" w:eastAsia="Times New Roman" w:hAnsi="Arial" w:cs="Arial"/>
        </w:rPr>
        <w:t>not yet captured in OECD</w:t>
      </w:r>
      <w:r w:rsidRPr="0051207B">
        <w:rPr>
          <w:rFonts w:ascii="Arial" w:eastAsia="Times New Roman" w:hAnsi="Arial" w:cs="Arial"/>
        </w:rPr>
        <w:t xml:space="preserve"> reported figures</w:t>
      </w:r>
      <w:r>
        <w:rPr>
          <w:rFonts w:ascii="Arial" w:eastAsia="Times New Roman" w:hAnsi="Arial" w:cs="Arial"/>
        </w:rPr>
        <w:t xml:space="preserve">, indications </w:t>
      </w:r>
      <w:r w:rsidRPr="0051207B">
        <w:rPr>
          <w:rFonts w:ascii="Arial" w:eastAsia="Times New Roman" w:hAnsi="Arial" w:cs="Arial"/>
        </w:rPr>
        <w:t>are that 2014 commitments are over US</w:t>
      </w:r>
      <w:r w:rsidR="00DA1E10">
        <w:rPr>
          <w:rFonts w:ascii="Arial" w:eastAsia="Times New Roman" w:hAnsi="Arial" w:cs="Arial"/>
        </w:rPr>
        <w:t>$</w:t>
      </w:r>
      <w:r w:rsidRPr="0051207B">
        <w:rPr>
          <w:rFonts w:ascii="Arial" w:eastAsia="Times New Roman" w:hAnsi="Arial" w:cs="Arial"/>
        </w:rPr>
        <w:t xml:space="preserve">1 billion, the </w:t>
      </w:r>
      <w:r>
        <w:rPr>
          <w:rFonts w:ascii="Arial" w:eastAsia="Times New Roman" w:hAnsi="Arial" w:cs="Arial"/>
        </w:rPr>
        <w:t>highest</w:t>
      </w:r>
      <w:r w:rsidRPr="0051207B">
        <w:rPr>
          <w:rFonts w:ascii="Arial" w:eastAsia="Times New Roman" w:hAnsi="Arial" w:cs="Arial"/>
        </w:rPr>
        <w:t xml:space="preserve"> to date</w:t>
      </w:r>
      <w:r>
        <w:rPr>
          <w:rFonts w:ascii="Arial" w:eastAsia="Times New Roman" w:hAnsi="Arial" w:cs="Arial"/>
        </w:rPr>
        <w:t>.</w:t>
      </w:r>
      <w:r w:rsidRPr="0051207B">
        <w:rPr>
          <w:rFonts w:ascii="Arial" w:eastAsia="Times New Roman" w:hAnsi="Arial" w:cs="Arial"/>
        </w:rPr>
        <w:t xml:space="preserve"> </w:t>
      </w:r>
    </w:p>
    <w:p w14:paraId="4E1208A2" w14:textId="77777777" w:rsidR="00AA4FA7" w:rsidRPr="000F6E83" w:rsidRDefault="00AA4FA7" w:rsidP="00AA4FA7">
      <w:pPr>
        <w:rPr>
          <w:rFonts w:ascii="Arial" w:hAnsi="Arial" w:cs="Arial"/>
          <w:b/>
          <w:i/>
        </w:rPr>
      </w:pPr>
      <w:r w:rsidRPr="000F6E83">
        <w:rPr>
          <w:rFonts w:ascii="Arial" w:hAnsi="Arial" w:cs="Arial"/>
          <w:b/>
          <w:i/>
        </w:rPr>
        <w:t>Goal 9. Reward countries and jurisdictions that, by taking action, reduce forest emissions —particularly through public policies to scale-up payments for verified emission reductions and private-sector sourcing of commodities</w:t>
      </w:r>
    </w:p>
    <w:p w14:paraId="24E203F9" w14:textId="77777777" w:rsidR="00AA4FA7" w:rsidRPr="002207DB" w:rsidRDefault="00DA1E10" w:rsidP="00AA4FA7">
      <w:pPr>
        <w:spacing w:before="120" w:after="120"/>
        <w:rPr>
          <w:rFonts w:ascii="Arial" w:eastAsia="Times New Roman" w:hAnsi="Arial" w:cs="Arial"/>
        </w:rPr>
      </w:pPr>
      <w:r>
        <w:rPr>
          <w:rFonts w:ascii="Arial" w:eastAsia="Times New Roman" w:hAnsi="Arial" w:cs="Arial"/>
        </w:rPr>
        <w:t>E</w:t>
      </w:r>
      <w:r w:rsidR="00AA4FA7" w:rsidRPr="002207DB">
        <w:rPr>
          <w:rFonts w:ascii="Arial" w:eastAsia="Times New Roman" w:hAnsi="Arial" w:cs="Arial"/>
        </w:rPr>
        <w:t xml:space="preserve">xperience with payments for emission reductions </w:t>
      </w:r>
      <w:r>
        <w:rPr>
          <w:rFonts w:ascii="Arial" w:eastAsia="Times New Roman" w:hAnsi="Arial" w:cs="Arial"/>
        </w:rPr>
        <w:t xml:space="preserve">is </w:t>
      </w:r>
      <w:r w:rsidRPr="002207DB">
        <w:rPr>
          <w:rFonts w:ascii="Arial" w:eastAsia="Times New Roman" w:hAnsi="Arial" w:cs="Arial"/>
        </w:rPr>
        <w:t xml:space="preserve">growing </w:t>
      </w:r>
      <w:r w:rsidR="00AA4FA7" w:rsidRPr="002207DB">
        <w:rPr>
          <w:rFonts w:ascii="Arial" w:eastAsia="Times New Roman" w:hAnsi="Arial" w:cs="Arial"/>
        </w:rPr>
        <w:t>as part of result-based</w:t>
      </w:r>
      <w:r>
        <w:rPr>
          <w:rFonts w:ascii="Arial" w:eastAsia="Times New Roman" w:hAnsi="Arial" w:cs="Arial"/>
        </w:rPr>
        <w:t>-</w:t>
      </w:r>
      <w:r w:rsidR="00AA4FA7" w:rsidRPr="002207DB">
        <w:rPr>
          <w:rFonts w:ascii="Arial" w:eastAsia="Times New Roman" w:hAnsi="Arial" w:cs="Arial"/>
        </w:rPr>
        <w:t>payment schemes that increase incentives for reduced deforestation</w:t>
      </w:r>
      <w:r w:rsidR="00AA4FA7">
        <w:rPr>
          <w:rFonts w:ascii="Arial" w:eastAsia="Times New Roman" w:hAnsi="Arial" w:cs="Arial"/>
        </w:rPr>
        <w:t xml:space="preserve"> exists</w:t>
      </w:r>
      <w:r w:rsidR="00AA4FA7" w:rsidRPr="002207DB">
        <w:rPr>
          <w:rFonts w:ascii="Arial" w:eastAsia="Times New Roman" w:hAnsi="Arial" w:cs="Arial"/>
        </w:rPr>
        <w:t xml:space="preserve">, including Norway’s bilateral partnerships with Brazil, Indonesia, and Guyana, as well as the German REDD+ Early Movers Program.  </w:t>
      </w:r>
      <w:r w:rsidR="00AA4FA7">
        <w:rPr>
          <w:rFonts w:ascii="Arial" w:eastAsia="Times New Roman" w:hAnsi="Arial" w:cs="Arial"/>
        </w:rPr>
        <w:t>P</w:t>
      </w:r>
      <w:r w:rsidR="00AA4FA7" w:rsidRPr="002207DB">
        <w:rPr>
          <w:rFonts w:ascii="Arial" w:eastAsia="Times New Roman" w:hAnsi="Arial" w:cs="Arial"/>
        </w:rPr>
        <w:t>rivate sector interest in rewarding emission reductions through carbon markets</w:t>
      </w:r>
      <w:r w:rsidR="00AA4FA7">
        <w:rPr>
          <w:rFonts w:ascii="Arial" w:eastAsia="Times New Roman" w:hAnsi="Arial" w:cs="Arial"/>
        </w:rPr>
        <w:t xml:space="preserve"> also exists</w:t>
      </w:r>
      <w:r w:rsidR="00AA4FA7" w:rsidRPr="002207DB">
        <w:rPr>
          <w:rFonts w:ascii="Arial" w:eastAsia="Times New Roman" w:hAnsi="Arial" w:cs="Arial"/>
        </w:rPr>
        <w:t>.</w:t>
      </w:r>
    </w:p>
    <w:p w14:paraId="0DBF2820" w14:textId="77777777" w:rsidR="00AA4FA7" w:rsidRPr="000F6E83" w:rsidRDefault="00AA4FA7" w:rsidP="000F6E83">
      <w:pPr>
        <w:spacing w:before="120" w:after="120"/>
        <w:rPr>
          <w:rFonts w:ascii="Arial" w:eastAsia="Times New Roman" w:hAnsi="Arial" w:cs="Arial"/>
        </w:rPr>
      </w:pPr>
      <w:r w:rsidRPr="002207DB">
        <w:rPr>
          <w:rFonts w:ascii="Arial" w:eastAsia="Times New Roman" w:hAnsi="Arial" w:cs="Arial"/>
        </w:rPr>
        <w:t>Between 2008 and 2014</w:t>
      </w:r>
      <w:r>
        <w:rPr>
          <w:rFonts w:ascii="Arial" w:eastAsia="Times New Roman" w:hAnsi="Arial" w:cs="Arial"/>
        </w:rPr>
        <w:t>,</w:t>
      </w:r>
      <w:r w:rsidRPr="002207DB">
        <w:rPr>
          <w:rFonts w:ascii="Arial" w:eastAsia="Times New Roman" w:hAnsi="Arial" w:cs="Arial"/>
        </w:rPr>
        <w:t xml:space="preserve"> over US</w:t>
      </w:r>
      <w:r w:rsidR="00DA1E10">
        <w:rPr>
          <w:rFonts w:ascii="Arial" w:eastAsia="Times New Roman" w:hAnsi="Arial" w:cs="Arial"/>
        </w:rPr>
        <w:t>$</w:t>
      </w:r>
      <w:r w:rsidRPr="002207DB">
        <w:rPr>
          <w:rFonts w:ascii="Arial" w:eastAsia="Times New Roman" w:hAnsi="Arial" w:cs="Arial"/>
        </w:rPr>
        <w:t xml:space="preserve">3 billion in </w:t>
      </w:r>
      <w:r>
        <w:rPr>
          <w:rFonts w:ascii="Arial" w:eastAsia="Times New Roman" w:hAnsi="Arial" w:cs="Arial"/>
        </w:rPr>
        <w:t>public</w:t>
      </w:r>
      <w:r w:rsidRPr="002207DB">
        <w:rPr>
          <w:rFonts w:ascii="Arial" w:eastAsia="Times New Roman" w:hAnsi="Arial" w:cs="Arial"/>
        </w:rPr>
        <w:t xml:space="preserve"> finance was pledged for results-based finance for forest emission reductions and roughly US</w:t>
      </w:r>
      <w:r w:rsidR="00DA1E10">
        <w:rPr>
          <w:rFonts w:ascii="Arial" w:eastAsia="Times New Roman" w:hAnsi="Arial" w:cs="Arial"/>
        </w:rPr>
        <w:t>$</w:t>
      </w:r>
      <w:r w:rsidRPr="002207DB">
        <w:rPr>
          <w:rFonts w:ascii="Arial" w:eastAsia="Times New Roman" w:hAnsi="Arial" w:cs="Arial"/>
        </w:rPr>
        <w:t>1 billion was disbursed</w:t>
      </w:r>
      <w:r>
        <w:rPr>
          <w:rFonts w:ascii="Arial" w:eastAsia="Times New Roman" w:hAnsi="Arial" w:cs="Arial"/>
        </w:rPr>
        <w:t xml:space="preserve">. </w:t>
      </w:r>
      <w:r w:rsidR="00263794">
        <w:rPr>
          <w:rFonts w:ascii="Arial" w:eastAsia="Times New Roman" w:hAnsi="Arial" w:cs="Arial"/>
        </w:rPr>
        <w:t xml:space="preserve"> </w:t>
      </w:r>
      <w:r>
        <w:rPr>
          <w:rFonts w:ascii="Arial" w:eastAsia="Times New Roman" w:hAnsi="Arial" w:cs="Arial"/>
        </w:rPr>
        <w:t>D</w:t>
      </w:r>
      <w:r w:rsidRPr="002207DB">
        <w:rPr>
          <w:rFonts w:ascii="Arial" w:eastAsia="Times New Roman" w:hAnsi="Arial" w:cs="Arial"/>
        </w:rPr>
        <w:t>uring the same period</w:t>
      </w:r>
      <w:r>
        <w:rPr>
          <w:rFonts w:ascii="Arial" w:eastAsia="Times New Roman" w:hAnsi="Arial" w:cs="Arial"/>
        </w:rPr>
        <w:t>,</w:t>
      </w:r>
      <w:r w:rsidRPr="002207DB">
        <w:rPr>
          <w:rFonts w:ascii="Arial" w:eastAsia="Times New Roman" w:hAnsi="Arial" w:cs="Arial"/>
        </w:rPr>
        <w:t xml:space="preserve"> the market for forest carbon grew from US</w:t>
      </w:r>
      <w:r w:rsidR="00DA1E10">
        <w:rPr>
          <w:rFonts w:ascii="Arial" w:eastAsia="Times New Roman" w:hAnsi="Arial" w:cs="Arial"/>
        </w:rPr>
        <w:t>$</w:t>
      </w:r>
      <w:r w:rsidRPr="002207DB">
        <w:rPr>
          <w:rFonts w:ascii="Arial" w:eastAsia="Times New Roman" w:hAnsi="Arial" w:cs="Arial"/>
        </w:rPr>
        <w:t>32</w:t>
      </w:r>
      <w:r w:rsidR="00DA1E10">
        <w:rPr>
          <w:rFonts w:ascii="Arial" w:eastAsia="Times New Roman" w:hAnsi="Arial" w:cs="Arial"/>
        </w:rPr>
        <w:t xml:space="preserve"> </w:t>
      </w:r>
      <w:r w:rsidRPr="002207DB">
        <w:rPr>
          <w:rFonts w:ascii="Arial" w:eastAsia="Times New Roman" w:hAnsi="Arial" w:cs="Arial"/>
        </w:rPr>
        <w:t>million to US</w:t>
      </w:r>
      <w:r w:rsidR="00DA1E10">
        <w:rPr>
          <w:rFonts w:ascii="Arial" w:eastAsia="Times New Roman" w:hAnsi="Arial" w:cs="Arial"/>
        </w:rPr>
        <w:t>$</w:t>
      </w:r>
      <w:r w:rsidRPr="002207DB">
        <w:rPr>
          <w:rFonts w:ascii="Arial" w:eastAsia="Times New Roman" w:hAnsi="Arial" w:cs="Arial"/>
        </w:rPr>
        <w:t>150 million, peaking at US</w:t>
      </w:r>
      <w:r w:rsidR="00DA1E10">
        <w:rPr>
          <w:rFonts w:ascii="Arial" w:eastAsia="Times New Roman" w:hAnsi="Arial" w:cs="Arial"/>
        </w:rPr>
        <w:t>$</w:t>
      </w:r>
      <w:r w:rsidRPr="002207DB">
        <w:rPr>
          <w:rFonts w:ascii="Arial" w:eastAsia="Times New Roman" w:hAnsi="Arial" w:cs="Arial"/>
        </w:rPr>
        <w:t>237 million in 2011.</w:t>
      </w:r>
    </w:p>
    <w:p w14:paraId="7972FDBB" w14:textId="77777777" w:rsidR="00AA4FA7" w:rsidRPr="000F6E83" w:rsidRDefault="00AA4FA7" w:rsidP="00AA4FA7">
      <w:pPr>
        <w:rPr>
          <w:rFonts w:ascii="Arial" w:hAnsi="Arial" w:cs="Arial"/>
          <w:b/>
          <w:i/>
        </w:rPr>
      </w:pPr>
      <w:r w:rsidRPr="000F6E83">
        <w:rPr>
          <w:rFonts w:ascii="Arial" w:hAnsi="Arial" w:cs="Arial"/>
          <w:b/>
          <w:i/>
        </w:rPr>
        <w:t>Goal 10. Strengthen forest governance, transparency and the rule of law, while also empowering communities and recognizing the rights of indigenous peoples, especially those pertaining to their lands and resources</w:t>
      </w:r>
    </w:p>
    <w:p w14:paraId="4B7CF248" w14:textId="77777777" w:rsidR="00AA4FA7" w:rsidRPr="000958E5" w:rsidRDefault="00AA4FA7" w:rsidP="00AA4FA7">
      <w:pPr>
        <w:spacing w:before="120" w:after="120"/>
        <w:rPr>
          <w:rFonts w:ascii="Arial" w:eastAsia="Times New Roman" w:hAnsi="Arial" w:cs="Arial"/>
        </w:rPr>
      </w:pPr>
      <w:r>
        <w:rPr>
          <w:rFonts w:ascii="Arial" w:eastAsia="Times New Roman" w:hAnsi="Arial" w:cs="Arial"/>
        </w:rPr>
        <w:t>A number of countries</w:t>
      </w:r>
      <w:r w:rsidRPr="002207DB">
        <w:rPr>
          <w:rFonts w:ascii="Arial" w:eastAsia="Times New Roman" w:hAnsi="Arial" w:cs="Arial"/>
        </w:rPr>
        <w:t xml:space="preserve"> have made progress in strengthening institutions and policies relate</w:t>
      </w:r>
      <w:r>
        <w:rPr>
          <w:rFonts w:ascii="Arial" w:eastAsia="Times New Roman" w:hAnsi="Arial" w:cs="Arial"/>
        </w:rPr>
        <w:t>d to forest governance</w:t>
      </w:r>
      <w:r w:rsidRPr="002207DB">
        <w:rPr>
          <w:rFonts w:ascii="Arial" w:eastAsia="Times New Roman" w:hAnsi="Arial" w:cs="Arial"/>
        </w:rPr>
        <w:t>, which is essential to protect</w:t>
      </w:r>
      <w:r w:rsidR="00DA1E10">
        <w:rPr>
          <w:rFonts w:ascii="Arial" w:eastAsia="Times New Roman" w:hAnsi="Arial" w:cs="Arial"/>
        </w:rPr>
        <w:t xml:space="preserve">ing </w:t>
      </w:r>
      <w:r w:rsidRPr="002207DB">
        <w:rPr>
          <w:rFonts w:ascii="Arial" w:eastAsia="Times New Roman" w:hAnsi="Arial" w:cs="Arial"/>
        </w:rPr>
        <w:t>forests and livelihoods.</w:t>
      </w:r>
      <w:r>
        <w:rPr>
          <w:rFonts w:eastAsia="Times New Roman"/>
        </w:rPr>
        <w:t xml:space="preserve"> </w:t>
      </w:r>
      <w:r w:rsidRPr="002207DB">
        <w:rPr>
          <w:rFonts w:ascii="Arial" w:eastAsia="Times New Roman" w:hAnsi="Arial" w:cs="Arial"/>
        </w:rPr>
        <w:t xml:space="preserve"> Particular progress has been achieved in policies to ensure greater matching of legal supply and demand</w:t>
      </w:r>
      <w:r w:rsidR="00DA1E10">
        <w:rPr>
          <w:rFonts w:ascii="Arial" w:eastAsia="Times New Roman" w:hAnsi="Arial" w:cs="Arial"/>
        </w:rPr>
        <w:t xml:space="preserve"> of forest products</w:t>
      </w:r>
      <w:r w:rsidRPr="002207DB">
        <w:rPr>
          <w:rFonts w:ascii="Arial" w:eastAsia="Times New Roman" w:hAnsi="Arial" w:cs="Arial"/>
        </w:rPr>
        <w:t>, to strengthen tenure and use rights</w:t>
      </w:r>
      <w:r w:rsidR="00DA1E10">
        <w:rPr>
          <w:rFonts w:ascii="Arial" w:eastAsia="Times New Roman" w:hAnsi="Arial" w:cs="Arial"/>
        </w:rPr>
        <w:t xml:space="preserve"> of forest land</w:t>
      </w:r>
      <w:r>
        <w:rPr>
          <w:rFonts w:ascii="Arial" w:eastAsia="Times New Roman" w:hAnsi="Arial" w:cs="Arial"/>
        </w:rPr>
        <w:t>,</w:t>
      </w:r>
      <w:r w:rsidRPr="002207DB">
        <w:rPr>
          <w:rFonts w:ascii="Arial" w:eastAsia="Times New Roman" w:hAnsi="Arial" w:cs="Arial"/>
        </w:rPr>
        <w:t xml:space="preserve"> and</w:t>
      </w:r>
      <w:r>
        <w:rPr>
          <w:rFonts w:ascii="Arial" w:eastAsia="Times New Roman" w:hAnsi="Arial" w:cs="Arial"/>
        </w:rPr>
        <w:t xml:space="preserve"> </w:t>
      </w:r>
      <w:r w:rsidR="00DA1E10">
        <w:rPr>
          <w:rFonts w:ascii="Arial" w:eastAsia="Times New Roman" w:hAnsi="Arial" w:cs="Arial"/>
        </w:rPr>
        <w:t xml:space="preserve">to set up </w:t>
      </w:r>
      <w:r>
        <w:rPr>
          <w:rFonts w:ascii="Arial" w:eastAsia="Times New Roman" w:hAnsi="Arial" w:cs="Arial"/>
        </w:rPr>
        <w:t xml:space="preserve">financial management regimes. </w:t>
      </w:r>
      <w:r w:rsidR="00263794">
        <w:rPr>
          <w:rFonts w:ascii="Arial" w:eastAsia="Times New Roman" w:hAnsi="Arial" w:cs="Arial"/>
        </w:rPr>
        <w:t xml:space="preserve"> </w:t>
      </w:r>
      <w:r w:rsidRPr="000958E5">
        <w:rPr>
          <w:rFonts w:ascii="Arial" w:eastAsia="Times New Roman" w:hAnsi="Arial" w:cs="Arial"/>
        </w:rPr>
        <w:t xml:space="preserve">The share of total forests over which indigenous people and local communities have recognized rights increased 38% over 2002-13. </w:t>
      </w:r>
      <w:r>
        <w:rPr>
          <w:rFonts w:ascii="Arial" w:eastAsia="Times New Roman" w:hAnsi="Arial" w:cs="Arial"/>
        </w:rPr>
        <w:t>T</w:t>
      </w:r>
      <w:r w:rsidRPr="000958E5">
        <w:rPr>
          <w:rFonts w:ascii="Arial" w:eastAsia="Times New Roman" w:hAnsi="Arial" w:cs="Arial"/>
        </w:rPr>
        <w:t>he rate of recognition has</w:t>
      </w:r>
      <w:r>
        <w:rPr>
          <w:rFonts w:ascii="Arial" w:eastAsia="Times New Roman" w:hAnsi="Arial" w:cs="Arial"/>
        </w:rPr>
        <w:t>,</w:t>
      </w:r>
      <w:r w:rsidRPr="000958E5">
        <w:rPr>
          <w:rFonts w:ascii="Arial" w:eastAsia="Times New Roman" w:hAnsi="Arial" w:cs="Arial"/>
        </w:rPr>
        <w:t xml:space="preserve"> </w:t>
      </w:r>
      <w:r>
        <w:rPr>
          <w:rFonts w:ascii="Arial" w:eastAsia="Times New Roman" w:hAnsi="Arial" w:cs="Arial"/>
        </w:rPr>
        <w:t>however, slowed dramatically since 2008.</w:t>
      </w:r>
    </w:p>
    <w:p w14:paraId="13679E08" w14:textId="77777777" w:rsidR="00AA4FA7" w:rsidRDefault="00AA4FA7" w:rsidP="00797B0D">
      <w:pPr>
        <w:pStyle w:val="MediumGrid1-Accent21"/>
        <w:spacing w:before="120" w:after="120" w:line="276" w:lineRule="auto"/>
        <w:ind w:left="0"/>
        <w:rPr>
          <w:rFonts w:ascii="Arial" w:hAnsi="Arial" w:cs="Arial"/>
          <w:b/>
        </w:rPr>
      </w:pPr>
    </w:p>
    <w:p w14:paraId="092665A3" w14:textId="77777777" w:rsidR="00E62535" w:rsidRPr="00DF1F24" w:rsidRDefault="00797B0D" w:rsidP="00797B0D">
      <w:pPr>
        <w:pStyle w:val="MediumGrid1-Accent21"/>
        <w:spacing w:before="120" w:after="120" w:line="276" w:lineRule="auto"/>
        <w:ind w:left="0"/>
        <w:rPr>
          <w:rFonts w:ascii="Arial" w:hAnsi="Arial" w:cs="Arial"/>
          <w:b/>
        </w:rPr>
      </w:pPr>
      <w:r w:rsidRPr="00491823">
        <w:rPr>
          <w:rFonts w:ascii="Arial" w:hAnsi="Arial" w:cs="Arial"/>
          <w:b/>
        </w:rPr>
        <w:t>Conclusions</w:t>
      </w:r>
    </w:p>
    <w:p w14:paraId="2115D1B1" w14:textId="77777777" w:rsidR="00511320" w:rsidRDefault="00DB299A" w:rsidP="006C0E27">
      <w:pPr>
        <w:spacing w:before="120" w:after="120"/>
        <w:rPr>
          <w:rFonts w:ascii="Arial" w:eastAsia="Times New Roman" w:hAnsi="Arial" w:cs="Arial"/>
          <w:b/>
        </w:rPr>
      </w:pPr>
      <w:r>
        <w:rPr>
          <w:rFonts w:ascii="Arial" w:eastAsia="Times New Roman" w:hAnsi="Arial" w:cs="Arial"/>
          <w:b/>
        </w:rPr>
        <w:t>O</w:t>
      </w:r>
      <w:r w:rsidR="00511320" w:rsidRPr="00491823">
        <w:rPr>
          <w:rFonts w:ascii="Arial" w:eastAsia="Times New Roman" w:hAnsi="Arial" w:cs="Arial"/>
          <w:b/>
        </w:rPr>
        <w:t>ne year after the adoption of the NYDF is too soon to assess on-the ground progress made by signatories working toward the goals</w:t>
      </w:r>
      <w:r w:rsidR="00511320" w:rsidRPr="00491823">
        <w:rPr>
          <w:rFonts w:ascii="Arial" w:eastAsia="Times New Roman" w:hAnsi="Arial" w:cs="Arial"/>
        </w:rPr>
        <w:t>.</w:t>
      </w:r>
      <w:r w:rsidR="00511320">
        <w:rPr>
          <w:rFonts w:ascii="Arial" w:eastAsia="Times New Roman" w:hAnsi="Arial" w:cs="Arial"/>
        </w:rPr>
        <w:t xml:space="preserve">  In the </w:t>
      </w:r>
      <w:r w:rsidR="00DA1E10">
        <w:rPr>
          <w:rFonts w:ascii="Arial" w:eastAsia="Times New Roman" w:hAnsi="Arial" w:cs="Arial"/>
        </w:rPr>
        <w:t>p</w:t>
      </w:r>
      <w:r w:rsidR="00511320">
        <w:rPr>
          <w:rFonts w:ascii="Arial" w:eastAsia="Times New Roman" w:hAnsi="Arial" w:cs="Arial"/>
        </w:rPr>
        <w:t>ast year</w:t>
      </w:r>
      <w:r w:rsidR="00DA1E10">
        <w:rPr>
          <w:rFonts w:ascii="Arial" w:eastAsia="Times New Roman" w:hAnsi="Arial" w:cs="Arial"/>
        </w:rPr>
        <w:t>,</w:t>
      </w:r>
      <w:r w:rsidR="00511320">
        <w:rPr>
          <w:rFonts w:ascii="Arial" w:eastAsia="Times New Roman" w:hAnsi="Arial" w:cs="Arial"/>
        </w:rPr>
        <w:t xml:space="preserve"> however</w:t>
      </w:r>
      <w:r w:rsidR="00DA1E10">
        <w:rPr>
          <w:rFonts w:ascii="Arial" w:eastAsia="Times New Roman" w:hAnsi="Arial" w:cs="Arial"/>
        </w:rPr>
        <w:t>,</w:t>
      </w:r>
      <w:r w:rsidR="00511320">
        <w:rPr>
          <w:rFonts w:ascii="Arial" w:eastAsia="Times New Roman" w:hAnsi="Arial" w:cs="Arial"/>
        </w:rPr>
        <w:t xml:space="preserve"> many important new initiatives have been launched, pledges have been made, and programs started.  It will take months, </w:t>
      </w:r>
      <w:r w:rsidR="00DA1E10">
        <w:rPr>
          <w:rFonts w:ascii="Arial" w:eastAsia="Times New Roman" w:hAnsi="Arial" w:cs="Arial"/>
        </w:rPr>
        <w:t xml:space="preserve">perhaps </w:t>
      </w:r>
      <w:r w:rsidR="00511320">
        <w:rPr>
          <w:rFonts w:ascii="Arial" w:eastAsia="Times New Roman" w:hAnsi="Arial" w:cs="Arial"/>
        </w:rPr>
        <w:t xml:space="preserve">years before these initiatives translate into measurable progress.  They are important first steps toward achieving the NYDF goals. </w:t>
      </w:r>
    </w:p>
    <w:p w14:paraId="5D1A44F9" w14:textId="5675059D" w:rsidR="006C0E27" w:rsidRDefault="006C0E27" w:rsidP="00797B0D">
      <w:pPr>
        <w:spacing w:before="120" w:after="120"/>
        <w:rPr>
          <w:rFonts w:ascii="Arial" w:eastAsia="Times New Roman" w:hAnsi="Arial" w:cs="Arial"/>
        </w:rPr>
      </w:pPr>
      <w:r w:rsidRPr="00C71C57">
        <w:rPr>
          <w:rFonts w:ascii="Arial" w:eastAsia="Times New Roman" w:hAnsi="Arial" w:cs="Arial"/>
          <w:b/>
        </w:rPr>
        <w:t>Since the signing of the NYDF in September 2014, a number of early achievements have emerged.</w:t>
      </w:r>
      <w:r w:rsidRPr="00480078">
        <w:rPr>
          <w:rFonts w:ascii="Arial" w:eastAsia="Times New Roman" w:hAnsi="Arial" w:cs="Arial"/>
        </w:rPr>
        <w:t xml:space="preserve"> </w:t>
      </w:r>
      <w:r w:rsidR="00A91866">
        <w:rPr>
          <w:rFonts w:ascii="Arial" w:eastAsia="Times New Roman" w:hAnsi="Arial" w:cs="Arial"/>
        </w:rPr>
        <w:t xml:space="preserve"> </w:t>
      </w:r>
      <w:r w:rsidRPr="00480078">
        <w:rPr>
          <w:rFonts w:ascii="Arial" w:eastAsia="Times New Roman" w:hAnsi="Arial" w:cs="Arial"/>
        </w:rPr>
        <w:t xml:space="preserve">Most notable </w:t>
      </w:r>
      <w:r w:rsidR="00DA1E10">
        <w:rPr>
          <w:rFonts w:ascii="Arial" w:eastAsia="Times New Roman" w:hAnsi="Arial" w:cs="Arial"/>
        </w:rPr>
        <w:t xml:space="preserve">was </w:t>
      </w:r>
      <w:r w:rsidRPr="00480078">
        <w:rPr>
          <w:rFonts w:ascii="Arial" w:eastAsia="Times New Roman" w:hAnsi="Arial" w:cs="Arial"/>
        </w:rPr>
        <w:t xml:space="preserve">the inclusion in the final text of the Sustainable Development Goals </w:t>
      </w:r>
      <w:r w:rsidR="00DA1E10">
        <w:rPr>
          <w:rFonts w:ascii="Arial" w:eastAsia="Times New Roman" w:hAnsi="Arial" w:cs="Arial"/>
        </w:rPr>
        <w:t>an</w:t>
      </w:r>
      <w:r w:rsidRPr="00480078">
        <w:rPr>
          <w:rFonts w:ascii="Arial" w:eastAsia="Times New Roman" w:hAnsi="Arial" w:cs="Arial"/>
        </w:rPr>
        <w:t xml:space="preserve"> ambitious target to halt deforestation by 2020. </w:t>
      </w:r>
      <w:r w:rsidR="00A91866">
        <w:rPr>
          <w:rFonts w:ascii="Arial" w:eastAsia="Times New Roman" w:hAnsi="Arial" w:cs="Arial"/>
        </w:rPr>
        <w:t xml:space="preserve"> </w:t>
      </w:r>
      <w:r w:rsidRPr="00480078">
        <w:rPr>
          <w:rFonts w:ascii="Arial" w:eastAsia="Times New Roman" w:hAnsi="Arial" w:cs="Arial"/>
        </w:rPr>
        <w:t xml:space="preserve">Also noteworthy has been national government pledges to </w:t>
      </w:r>
      <w:r w:rsidR="00722FF8">
        <w:rPr>
          <w:rFonts w:ascii="Arial" w:eastAsia="Times New Roman" w:hAnsi="Arial" w:cs="Arial"/>
        </w:rPr>
        <w:t xml:space="preserve">the Bonn Challenge to </w:t>
      </w:r>
      <w:r w:rsidRPr="00480078">
        <w:rPr>
          <w:rFonts w:ascii="Arial" w:eastAsia="Times New Roman" w:hAnsi="Arial" w:cs="Arial"/>
        </w:rPr>
        <w:t xml:space="preserve">restore nearly 40 million hectares of forest, tripling the previous </w:t>
      </w:r>
      <w:r w:rsidR="00DA1E10">
        <w:rPr>
          <w:rFonts w:ascii="Arial" w:eastAsia="Times New Roman" w:hAnsi="Arial" w:cs="Arial"/>
        </w:rPr>
        <w:t>pledge</w:t>
      </w:r>
      <w:r w:rsidRPr="00480078">
        <w:rPr>
          <w:rFonts w:ascii="Arial" w:eastAsia="Times New Roman" w:hAnsi="Arial" w:cs="Arial"/>
        </w:rPr>
        <w:t xml:space="preserve">. </w:t>
      </w:r>
      <w:r w:rsidR="00A91866">
        <w:rPr>
          <w:rFonts w:ascii="Arial" w:eastAsia="Times New Roman" w:hAnsi="Arial" w:cs="Arial"/>
        </w:rPr>
        <w:t xml:space="preserve"> </w:t>
      </w:r>
      <w:r w:rsidRPr="00480078">
        <w:rPr>
          <w:rFonts w:ascii="Arial" w:eastAsia="Times New Roman" w:hAnsi="Arial" w:cs="Arial"/>
        </w:rPr>
        <w:t>In terms of forest finance, early indic</w:t>
      </w:r>
      <w:r>
        <w:rPr>
          <w:rFonts w:ascii="Arial" w:eastAsia="Times New Roman" w:hAnsi="Arial" w:cs="Arial"/>
        </w:rPr>
        <w:t xml:space="preserve">ations are that </w:t>
      </w:r>
      <w:r w:rsidR="00DA1E10" w:rsidRPr="00480078">
        <w:rPr>
          <w:rFonts w:ascii="Arial" w:eastAsia="Times New Roman" w:hAnsi="Arial" w:cs="Arial"/>
        </w:rPr>
        <w:t>2014</w:t>
      </w:r>
      <w:r w:rsidR="00DA1E10">
        <w:rPr>
          <w:rFonts w:ascii="Arial" w:eastAsia="Times New Roman" w:hAnsi="Arial" w:cs="Arial"/>
        </w:rPr>
        <w:t xml:space="preserve"> </w:t>
      </w:r>
      <w:r>
        <w:rPr>
          <w:rFonts w:ascii="Arial" w:eastAsia="Times New Roman" w:hAnsi="Arial" w:cs="Arial"/>
        </w:rPr>
        <w:t xml:space="preserve">commitments of </w:t>
      </w:r>
      <w:r w:rsidR="00A91866">
        <w:rPr>
          <w:rFonts w:ascii="Arial" w:eastAsia="Times New Roman" w:hAnsi="Arial" w:cs="Arial"/>
        </w:rPr>
        <w:t xml:space="preserve">ODA </w:t>
      </w:r>
      <w:r w:rsidRPr="00480078">
        <w:rPr>
          <w:rFonts w:ascii="Arial" w:eastAsia="Times New Roman" w:hAnsi="Arial" w:cs="Arial"/>
        </w:rPr>
        <w:t>to reduce emissions from the forest sector were the largest to date, though the</w:t>
      </w:r>
      <w:r w:rsidR="00DA1E10">
        <w:rPr>
          <w:rFonts w:ascii="Arial" w:eastAsia="Times New Roman" w:hAnsi="Arial" w:cs="Arial"/>
        </w:rPr>
        <w:t>y</w:t>
      </w:r>
      <w:r w:rsidRPr="00480078">
        <w:rPr>
          <w:rFonts w:ascii="Arial" w:eastAsia="Times New Roman" w:hAnsi="Arial" w:cs="Arial"/>
        </w:rPr>
        <w:t xml:space="preserve"> have yet to be officially reported. </w:t>
      </w:r>
      <w:r w:rsidR="00511320">
        <w:rPr>
          <w:rFonts w:ascii="Arial" w:eastAsia="Times New Roman" w:hAnsi="Arial" w:cs="Arial"/>
        </w:rPr>
        <w:t xml:space="preserve"> </w:t>
      </w:r>
      <w:r w:rsidRPr="00480078">
        <w:rPr>
          <w:rFonts w:ascii="Arial" w:eastAsia="Times New Roman" w:hAnsi="Arial" w:cs="Arial"/>
        </w:rPr>
        <w:t>Finance for clean, efficient cookstove</w:t>
      </w:r>
      <w:r>
        <w:rPr>
          <w:rFonts w:ascii="Arial" w:eastAsia="Times New Roman" w:hAnsi="Arial" w:cs="Arial"/>
        </w:rPr>
        <w:t>s</w:t>
      </w:r>
      <w:r w:rsidRPr="00480078">
        <w:rPr>
          <w:rFonts w:ascii="Arial" w:eastAsia="Times New Roman" w:hAnsi="Arial" w:cs="Arial"/>
        </w:rPr>
        <w:t xml:space="preserve">, in particular, has accelerated at a dramatic rate. </w:t>
      </w:r>
      <w:r w:rsidR="00511320">
        <w:rPr>
          <w:rFonts w:ascii="Arial" w:eastAsia="Times New Roman" w:hAnsi="Arial" w:cs="Arial"/>
        </w:rPr>
        <w:t xml:space="preserve"> </w:t>
      </w:r>
      <w:r w:rsidRPr="00480078">
        <w:rPr>
          <w:rFonts w:ascii="Arial" w:eastAsia="Times New Roman" w:hAnsi="Arial" w:cs="Arial"/>
        </w:rPr>
        <w:t>Large privat</w:t>
      </w:r>
      <w:r>
        <w:rPr>
          <w:rFonts w:ascii="Arial" w:eastAsia="Times New Roman" w:hAnsi="Arial" w:cs="Arial"/>
        </w:rPr>
        <w:t>e</w:t>
      </w:r>
      <w:r w:rsidR="00DA1E10">
        <w:rPr>
          <w:rFonts w:ascii="Arial" w:eastAsia="Times New Roman" w:hAnsi="Arial" w:cs="Arial"/>
        </w:rPr>
        <w:t>-</w:t>
      </w:r>
      <w:r>
        <w:rPr>
          <w:rFonts w:ascii="Arial" w:eastAsia="Times New Roman" w:hAnsi="Arial" w:cs="Arial"/>
        </w:rPr>
        <w:t>sector actors continue to make sustainability pledges, with one</w:t>
      </w:r>
      <w:r w:rsidR="00DA1E10">
        <w:rPr>
          <w:rFonts w:ascii="Arial" w:eastAsia="Times New Roman" w:hAnsi="Arial" w:cs="Arial"/>
        </w:rPr>
        <w:t>-</w:t>
      </w:r>
      <w:r>
        <w:rPr>
          <w:rFonts w:ascii="Arial" w:eastAsia="Times New Roman" w:hAnsi="Arial" w:cs="Arial"/>
        </w:rPr>
        <w:t xml:space="preserve">third of all pledges to reduce or eliminate deforestation from supply chains made since 2014. </w:t>
      </w:r>
    </w:p>
    <w:p w14:paraId="53D4DDD8" w14:textId="77777777" w:rsidR="00797B0D" w:rsidRDefault="00A0369A" w:rsidP="00797B0D">
      <w:pPr>
        <w:spacing w:before="120" w:after="120"/>
        <w:rPr>
          <w:rFonts w:ascii="Arial" w:eastAsia="Times New Roman" w:hAnsi="Arial" w:cs="Arial"/>
        </w:rPr>
      </w:pPr>
      <w:r>
        <w:rPr>
          <w:rFonts w:ascii="Arial" w:eastAsia="Times New Roman" w:hAnsi="Arial" w:cs="Arial"/>
          <w:b/>
        </w:rPr>
        <w:t>A</w:t>
      </w:r>
      <w:r w:rsidR="00797B0D" w:rsidRPr="00491823">
        <w:rPr>
          <w:rFonts w:ascii="Arial" w:eastAsia="Times New Roman" w:hAnsi="Arial" w:cs="Arial"/>
          <w:b/>
        </w:rPr>
        <w:t>ction has been taken across all sectors and geographies.</w:t>
      </w:r>
      <w:r w:rsidR="00797B0D">
        <w:rPr>
          <w:rFonts w:ascii="Arial" w:eastAsia="Times New Roman" w:hAnsi="Arial" w:cs="Arial"/>
        </w:rPr>
        <w:t xml:space="preserve">   Governments work toward strengthening forest governance and supporting REDD+ strategies.  An increasing number of private</w:t>
      </w:r>
      <w:r w:rsidR="00DA1E10">
        <w:rPr>
          <w:rFonts w:ascii="Arial" w:eastAsia="Times New Roman" w:hAnsi="Arial" w:cs="Arial"/>
        </w:rPr>
        <w:t>-</w:t>
      </w:r>
      <w:r w:rsidR="00797B0D">
        <w:rPr>
          <w:rFonts w:ascii="Arial" w:eastAsia="Times New Roman" w:hAnsi="Arial" w:cs="Arial"/>
        </w:rPr>
        <w:t xml:space="preserve">sector actors </w:t>
      </w:r>
      <w:r w:rsidR="00DA1E10">
        <w:rPr>
          <w:rFonts w:ascii="Arial" w:eastAsia="Times New Roman" w:hAnsi="Arial" w:cs="Arial"/>
        </w:rPr>
        <w:t xml:space="preserve">are </w:t>
      </w:r>
      <w:r w:rsidR="00797B0D">
        <w:rPr>
          <w:rFonts w:ascii="Arial" w:eastAsia="Times New Roman" w:hAnsi="Arial" w:cs="Arial"/>
        </w:rPr>
        <w:t>promot</w:t>
      </w:r>
      <w:r w:rsidR="00DA1E10">
        <w:rPr>
          <w:rFonts w:ascii="Arial" w:eastAsia="Times New Roman" w:hAnsi="Arial" w:cs="Arial"/>
        </w:rPr>
        <w:t>ing</w:t>
      </w:r>
      <w:r w:rsidR="00797B0D">
        <w:rPr>
          <w:rFonts w:ascii="Arial" w:eastAsia="Times New Roman" w:hAnsi="Arial" w:cs="Arial"/>
        </w:rPr>
        <w:t xml:space="preserve"> sustainability across their supply chains, and civil society works across all goals in support of </w:t>
      </w:r>
      <w:r w:rsidR="00DA1E10">
        <w:rPr>
          <w:rFonts w:ascii="Arial" w:eastAsia="Times New Roman" w:hAnsi="Arial" w:cs="Arial"/>
        </w:rPr>
        <w:t>g</w:t>
      </w:r>
      <w:r w:rsidR="00797B0D">
        <w:rPr>
          <w:rFonts w:ascii="Arial" w:eastAsia="Times New Roman" w:hAnsi="Arial" w:cs="Arial"/>
        </w:rPr>
        <w:t>overnments and private actors.  Action has been seen among developed as well as developing countries and across all continents.</w:t>
      </w:r>
    </w:p>
    <w:p w14:paraId="284F9C0F" w14:textId="77777777" w:rsidR="003C3E1D" w:rsidRDefault="003C3E1D" w:rsidP="00797B0D">
      <w:pPr>
        <w:spacing w:before="120" w:after="120"/>
        <w:rPr>
          <w:rFonts w:ascii="Arial" w:eastAsia="Times New Roman" w:hAnsi="Arial" w:cs="Arial"/>
        </w:rPr>
      </w:pPr>
      <w:r w:rsidRPr="003C3E1D">
        <w:rPr>
          <w:rFonts w:ascii="Arial" w:eastAsia="Times New Roman" w:hAnsi="Arial" w:cs="Arial"/>
          <w:b/>
        </w:rPr>
        <w:t>Important data is missing.</w:t>
      </w:r>
      <w:r>
        <w:rPr>
          <w:rFonts w:ascii="Arial" w:eastAsia="Times New Roman" w:hAnsi="Arial" w:cs="Arial"/>
        </w:rPr>
        <w:t xml:space="preserve">  To assess progress towards the NYDF goals over time, it is essential that data gaps are filled.  For some goals data are almost completely </w:t>
      </w:r>
      <w:r w:rsidR="00DA1E10">
        <w:rPr>
          <w:rFonts w:ascii="Arial" w:eastAsia="Times New Roman" w:hAnsi="Arial" w:cs="Arial"/>
        </w:rPr>
        <w:t xml:space="preserve">missing </w:t>
      </w:r>
      <w:r>
        <w:rPr>
          <w:rFonts w:ascii="Arial" w:eastAsia="Times New Roman" w:hAnsi="Arial" w:cs="Arial"/>
        </w:rPr>
        <w:t>(Goal</w:t>
      </w:r>
      <w:r w:rsidR="00DA1E10">
        <w:rPr>
          <w:rFonts w:ascii="Arial" w:eastAsia="Times New Roman" w:hAnsi="Arial" w:cs="Arial"/>
        </w:rPr>
        <w:t>s</w:t>
      </w:r>
      <w:r>
        <w:rPr>
          <w:rFonts w:ascii="Arial" w:eastAsia="Times New Roman" w:hAnsi="Arial" w:cs="Arial"/>
        </w:rPr>
        <w:t xml:space="preserve"> 3 and 4) while other</w:t>
      </w:r>
      <w:r w:rsidR="00DA1E10">
        <w:rPr>
          <w:rFonts w:ascii="Arial" w:eastAsia="Times New Roman" w:hAnsi="Arial" w:cs="Arial"/>
        </w:rPr>
        <w:t xml:space="preserve"> goals have</w:t>
      </w:r>
      <w:r>
        <w:rPr>
          <w:rFonts w:ascii="Arial" w:eastAsia="Times New Roman" w:hAnsi="Arial" w:cs="Arial"/>
        </w:rPr>
        <w:t xml:space="preserve"> important data gaps (Goal</w:t>
      </w:r>
      <w:r w:rsidR="00DA1E10">
        <w:rPr>
          <w:rFonts w:ascii="Arial" w:eastAsia="Times New Roman" w:hAnsi="Arial" w:cs="Arial"/>
        </w:rPr>
        <w:t>s</w:t>
      </w:r>
      <w:r>
        <w:rPr>
          <w:rFonts w:ascii="Arial" w:eastAsia="Times New Roman" w:hAnsi="Arial" w:cs="Arial"/>
        </w:rPr>
        <w:t xml:space="preserve"> 8, 9</w:t>
      </w:r>
      <w:r w:rsidR="00DA1E10">
        <w:rPr>
          <w:rFonts w:ascii="Arial" w:eastAsia="Times New Roman" w:hAnsi="Arial" w:cs="Arial"/>
        </w:rPr>
        <w:t>, and 10</w:t>
      </w:r>
      <w:r>
        <w:rPr>
          <w:rFonts w:ascii="Arial" w:eastAsia="Times New Roman" w:hAnsi="Arial" w:cs="Arial"/>
        </w:rPr>
        <w:t>) or data with significant limitations (Goal</w:t>
      </w:r>
      <w:r w:rsidR="00DA1E10">
        <w:rPr>
          <w:rFonts w:ascii="Arial" w:eastAsia="Times New Roman" w:hAnsi="Arial" w:cs="Arial"/>
        </w:rPr>
        <w:t>s</w:t>
      </w:r>
      <w:r>
        <w:rPr>
          <w:rFonts w:ascii="Arial" w:eastAsia="Times New Roman" w:hAnsi="Arial" w:cs="Arial"/>
        </w:rPr>
        <w:t xml:space="preserve"> 1</w:t>
      </w:r>
      <w:r w:rsidR="00DA1E10">
        <w:rPr>
          <w:rFonts w:ascii="Arial" w:eastAsia="Times New Roman" w:hAnsi="Arial" w:cs="Arial"/>
        </w:rPr>
        <w:t xml:space="preserve"> and</w:t>
      </w:r>
      <w:r>
        <w:rPr>
          <w:rFonts w:ascii="Arial" w:eastAsia="Times New Roman" w:hAnsi="Arial" w:cs="Arial"/>
        </w:rPr>
        <w:t xml:space="preserve"> 2).  We encourage all signatories of the NYDF to work toward improv</w:t>
      </w:r>
      <w:r w:rsidR="00DA1E10">
        <w:rPr>
          <w:rFonts w:ascii="Arial" w:eastAsia="Times New Roman" w:hAnsi="Arial" w:cs="Arial"/>
        </w:rPr>
        <w:t>ing the</w:t>
      </w:r>
      <w:r>
        <w:rPr>
          <w:rFonts w:ascii="Arial" w:eastAsia="Times New Roman" w:hAnsi="Arial" w:cs="Arial"/>
        </w:rPr>
        <w:t xml:space="preserve"> availability and quality of data.</w:t>
      </w:r>
    </w:p>
    <w:p w14:paraId="1122B734" w14:textId="77777777" w:rsidR="00797B0D" w:rsidRDefault="00DA1E10" w:rsidP="00797B0D">
      <w:pPr>
        <w:spacing w:before="120" w:after="120"/>
        <w:rPr>
          <w:rFonts w:ascii="Arial" w:eastAsia="Times New Roman" w:hAnsi="Arial" w:cs="Arial"/>
        </w:rPr>
      </w:pPr>
      <w:r>
        <w:rPr>
          <w:rFonts w:ascii="Arial" w:eastAsia="Times New Roman" w:hAnsi="Arial" w:cs="Arial"/>
          <w:b/>
        </w:rPr>
        <w:t>W</w:t>
      </w:r>
      <w:r w:rsidR="00797B0D" w:rsidRPr="00491823">
        <w:rPr>
          <w:rFonts w:ascii="Arial" w:eastAsia="Times New Roman" w:hAnsi="Arial" w:cs="Arial"/>
          <w:b/>
        </w:rPr>
        <w:t>e conclude that, across the diverse set of goals, data are mostly trending in the right direction.</w:t>
      </w:r>
      <w:r w:rsidR="00797B0D">
        <w:rPr>
          <w:rFonts w:ascii="Arial" w:eastAsia="Times New Roman" w:hAnsi="Arial" w:cs="Arial"/>
        </w:rPr>
        <w:t xml:space="preserve"> </w:t>
      </w:r>
      <w:r w:rsidR="006C0E27">
        <w:rPr>
          <w:rFonts w:ascii="Arial" w:eastAsia="Times New Roman" w:hAnsi="Arial" w:cs="Arial"/>
        </w:rPr>
        <w:t xml:space="preserve"> </w:t>
      </w:r>
      <w:r w:rsidR="00797B0D">
        <w:rPr>
          <w:rFonts w:ascii="Arial" w:eastAsia="Times New Roman" w:hAnsi="Arial" w:cs="Arial"/>
        </w:rPr>
        <w:t>Yet, more needs to be done</w:t>
      </w:r>
      <w:r w:rsidR="00F5082F">
        <w:rPr>
          <w:rFonts w:ascii="Arial" w:eastAsia="Times New Roman" w:hAnsi="Arial" w:cs="Arial"/>
        </w:rPr>
        <w:t>, and progress will need to accelerate if the timebound targets are to be met</w:t>
      </w:r>
      <w:r w:rsidR="00797B0D">
        <w:rPr>
          <w:rFonts w:ascii="Arial" w:eastAsia="Times New Roman" w:hAnsi="Arial" w:cs="Arial"/>
        </w:rPr>
        <w:t xml:space="preserve">. </w:t>
      </w:r>
    </w:p>
    <w:p w14:paraId="7BDB11DD" w14:textId="77777777" w:rsidR="0018031B" w:rsidRDefault="0018031B" w:rsidP="0018031B">
      <w:pPr>
        <w:spacing w:before="120" w:after="120"/>
        <w:rPr>
          <w:rFonts w:ascii="Arial" w:eastAsia="Times New Roman" w:hAnsi="Arial" w:cs="Arial"/>
        </w:rPr>
      </w:pPr>
    </w:p>
    <w:p w14:paraId="62654C3F" w14:textId="77777777" w:rsidR="00824608" w:rsidRDefault="00824608" w:rsidP="00491823">
      <w:pPr>
        <w:pStyle w:val="MediumGrid1-Accent21"/>
        <w:spacing w:before="120" w:after="120" w:line="276" w:lineRule="auto"/>
        <w:ind w:left="0"/>
        <w:rPr>
          <w:b/>
        </w:rPr>
      </w:pPr>
    </w:p>
    <w:p w14:paraId="632B0286" w14:textId="77777777" w:rsidR="00824608" w:rsidRDefault="00824608" w:rsidP="00491823">
      <w:pPr>
        <w:pStyle w:val="MediumGrid1-Accent21"/>
        <w:spacing w:before="120" w:after="120" w:line="276" w:lineRule="auto"/>
        <w:ind w:left="0"/>
        <w:rPr>
          <w:b/>
        </w:rPr>
      </w:pPr>
    </w:p>
    <w:p w14:paraId="1E495288" w14:textId="77777777" w:rsidR="00A961AE" w:rsidRPr="000F6E83" w:rsidRDefault="0099137C" w:rsidP="00491823">
      <w:pPr>
        <w:pStyle w:val="MediumGrid1-Accent21"/>
        <w:spacing w:before="120" w:after="120" w:line="276" w:lineRule="auto"/>
        <w:ind w:left="0"/>
        <w:rPr>
          <w:b/>
        </w:rPr>
      </w:pPr>
      <w:r w:rsidRPr="000F6E83">
        <w:rPr>
          <w:b/>
        </w:rPr>
        <w:t>Endnotes</w:t>
      </w:r>
    </w:p>
    <w:sectPr w:rsidR="00A961AE" w:rsidRPr="000F6E83">
      <w:footerReference w:type="even" r:id="rId26"/>
      <w:footerReference w:type="default" r:id="rId27"/>
      <w:footnotePr>
        <w:numFmt w:val="lowerLetter"/>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BBAB8" w14:textId="77777777" w:rsidR="001A1BA9" w:rsidRDefault="001A1BA9" w:rsidP="00114BB8">
      <w:pPr>
        <w:spacing w:after="0" w:line="240" w:lineRule="auto"/>
      </w:pPr>
      <w:r>
        <w:separator/>
      </w:r>
    </w:p>
  </w:endnote>
  <w:endnote w:type="continuationSeparator" w:id="0">
    <w:p w14:paraId="234428BB" w14:textId="77777777" w:rsidR="001A1BA9" w:rsidRDefault="001A1BA9" w:rsidP="00114BB8">
      <w:pPr>
        <w:spacing w:after="0" w:line="240" w:lineRule="auto"/>
      </w:pPr>
      <w:r>
        <w:continuationSeparator/>
      </w:r>
    </w:p>
  </w:endnote>
  <w:endnote w:id="1">
    <w:p w14:paraId="59D8A593"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See U</w:t>
      </w:r>
      <w:r>
        <w:rPr>
          <w:rFonts w:ascii="Arial" w:hAnsi="Arial" w:cs="Arial"/>
          <w:sz w:val="16"/>
          <w:szCs w:val="16"/>
        </w:rPr>
        <w:t xml:space="preserve">nited </w:t>
      </w:r>
      <w:r w:rsidRPr="00491823">
        <w:rPr>
          <w:rFonts w:ascii="Arial" w:hAnsi="Arial" w:cs="Arial"/>
          <w:sz w:val="16"/>
          <w:szCs w:val="16"/>
        </w:rPr>
        <w:t>N</w:t>
      </w:r>
      <w:r>
        <w:rPr>
          <w:rFonts w:ascii="Arial" w:hAnsi="Arial" w:cs="Arial"/>
          <w:sz w:val="16"/>
          <w:szCs w:val="16"/>
        </w:rPr>
        <w:t>ations</w:t>
      </w:r>
      <w:r w:rsidRPr="00491823">
        <w:rPr>
          <w:rFonts w:ascii="Arial" w:hAnsi="Arial" w:cs="Arial"/>
          <w:sz w:val="16"/>
          <w:szCs w:val="16"/>
        </w:rPr>
        <w:t xml:space="preserve"> Climate Summit</w:t>
      </w:r>
      <w:r>
        <w:rPr>
          <w:rFonts w:ascii="Arial" w:hAnsi="Arial" w:cs="Arial"/>
          <w:sz w:val="16"/>
          <w:szCs w:val="16"/>
        </w:rPr>
        <w:t>.</w:t>
      </w:r>
      <w:r w:rsidRPr="00491823">
        <w:rPr>
          <w:rFonts w:ascii="Arial" w:hAnsi="Arial" w:cs="Arial"/>
          <w:sz w:val="16"/>
          <w:szCs w:val="16"/>
        </w:rPr>
        <w:t xml:space="preserve"> </w:t>
      </w:r>
      <w:r>
        <w:rPr>
          <w:rFonts w:ascii="Arial" w:hAnsi="Arial" w:cs="Arial"/>
          <w:sz w:val="16"/>
          <w:szCs w:val="16"/>
        </w:rPr>
        <w:t>(</w:t>
      </w:r>
      <w:r w:rsidRPr="00491823">
        <w:rPr>
          <w:rFonts w:ascii="Arial" w:hAnsi="Arial" w:cs="Arial"/>
          <w:sz w:val="16"/>
          <w:szCs w:val="16"/>
        </w:rPr>
        <w:t>2014</w:t>
      </w:r>
      <w:r>
        <w:rPr>
          <w:rFonts w:ascii="Arial" w:hAnsi="Arial" w:cs="Arial"/>
          <w:sz w:val="16"/>
          <w:szCs w:val="16"/>
        </w:rPr>
        <w:t>).</w:t>
      </w:r>
      <w:r w:rsidRPr="00491823">
        <w:rPr>
          <w:rFonts w:ascii="Arial" w:hAnsi="Arial" w:cs="Arial"/>
          <w:sz w:val="16"/>
          <w:szCs w:val="16"/>
        </w:rPr>
        <w:t xml:space="preserve"> Section 1, New York Declaration on Forests, available at </w:t>
      </w:r>
      <w:hyperlink r:id="rId1" w:history="1">
        <w:r w:rsidRPr="00491823">
          <w:rPr>
            <w:rFonts w:ascii="Arial" w:hAnsi="Arial" w:cs="Arial"/>
            <w:sz w:val="16"/>
            <w:szCs w:val="16"/>
          </w:rPr>
          <w:t>http://www.un.org/climatechange/summit/wp-content/uploads/sites/2/2014/07/New-York-Declaration-on-Forest-%E2%80%93-Action-Statement-and-Action-Plan.pdf</w:t>
        </w:r>
      </w:hyperlink>
    </w:p>
  </w:endnote>
  <w:endnote w:id="2">
    <w:p w14:paraId="6754DD8E"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Ibid.</w:t>
      </w:r>
    </w:p>
  </w:endnote>
  <w:endnote w:id="3">
    <w:p w14:paraId="3DC472AB" w14:textId="77777777" w:rsidR="00352B90" w:rsidRPr="000F6E83" w:rsidRDefault="00352B90" w:rsidP="00857EAA">
      <w:pPr>
        <w:pStyle w:val="EndnoteText"/>
        <w:rPr>
          <w:sz w:val="16"/>
          <w:szCs w:val="16"/>
        </w:rPr>
      </w:pPr>
      <w:r w:rsidRPr="002636A2">
        <w:rPr>
          <w:rStyle w:val="EndnoteReference"/>
          <w:rFonts w:ascii="Arial" w:hAnsi="Arial" w:cs="Arial"/>
          <w:sz w:val="16"/>
          <w:szCs w:val="16"/>
        </w:rPr>
        <w:endnoteRef/>
      </w:r>
      <w:r w:rsidRPr="002636A2">
        <w:rPr>
          <w:rStyle w:val="EndnoteReference"/>
          <w:rFonts w:ascii="Arial" w:hAnsi="Arial" w:cs="Arial"/>
          <w:sz w:val="16"/>
          <w:szCs w:val="16"/>
        </w:rPr>
        <w:t xml:space="preserve"> </w:t>
      </w:r>
      <w:r w:rsidRPr="000F6E83">
        <w:rPr>
          <w:rFonts w:ascii="Arial" w:eastAsia="Times New Roman" w:hAnsi="Arial" w:cs="Arial"/>
          <w:sz w:val="16"/>
          <w:szCs w:val="16"/>
        </w:rPr>
        <w:t xml:space="preserve"> MacDicken (2015). </w:t>
      </w:r>
    </w:p>
  </w:endnote>
  <w:endnote w:id="4">
    <w:p w14:paraId="346FDB0B"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See Consumer Goods Forum, Board of Directors, Resolution on Deforestation, November 2010, available at </w:t>
      </w:r>
      <w:hyperlink r:id="rId2" w:history="1">
        <w:r w:rsidRPr="00491823">
          <w:rPr>
            <w:rStyle w:val="Hyperlink"/>
            <w:rFonts w:ascii="Arial" w:hAnsi="Arial" w:cs="Arial"/>
            <w:sz w:val="16"/>
            <w:szCs w:val="16"/>
          </w:rPr>
          <w:t>http://www.theconsumergoodsforum.com/sustainability-strategic-focus/sustainability-resolutions/deforestation-resolution</w:t>
        </w:r>
      </w:hyperlink>
      <w:r w:rsidRPr="00491823">
        <w:rPr>
          <w:rFonts w:ascii="Arial" w:hAnsi="Arial" w:cs="Arial"/>
          <w:sz w:val="16"/>
          <w:szCs w:val="16"/>
        </w:rPr>
        <w:t xml:space="preserve"> </w:t>
      </w:r>
    </w:p>
  </w:endnote>
  <w:endnote w:id="5">
    <w:p w14:paraId="4233156E" w14:textId="77777777" w:rsidR="00352B90" w:rsidRPr="003E06B6" w:rsidRDefault="00352B90" w:rsidP="00857EAA">
      <w:pPr>
        <w:pStyle w:val="EndnoteText"/>
        <w:rPr>
          <w:rFonts w:ascii="Arial" w:hAnsi="Arial" w:cs="Arial"/>
          <w:sz w:val="16"/>
          <w:szCs w:val="16"/>
        </w:rPr>
      </w:pPr>
      <w:r w:rsidRPr="003E06B6">
        <w:rPr>
          <w:rStyle w:val="EndnoteReference"/>
          <w:rFonts w:ascii="Arial" w:hAnsi="Arial" w:cs="Arial"/>
          <w:sz w:val="16"/>
          <w:szCs w:val="16"/>
        </w:rPr>
        <w:endnoteRef/>
      </w:r>
      <w:r w:rsidRPr="003E06B6">
        <w:rPr>
          <w:rFonts w:ascii="Arial" w:hAnsi="Arial" w:cs="Arial"/>
          <w:sz w:val="16"/>
          <w:szCs w:val="16"/>
        </w:rPr>
        <w:t xml:space="preserve"> Hosonuma</w:t>
      </w:r>
      <w:r>
        <w:rPr>
          <w:rFonts w:ascii="Arial" w:hAnsi="Arial" w:cs="Arial"/>
          <w:sz w:val="16"/>
          <w:szCs w:val="16"/>
        </w:rPr>
        <w:t xml:space="preserve"> </w:t>
      </w:r>
      <w:r w:rsidRPr="003E06B6">
        <w:rPr>
          <w:rFonts w:ascii="Arial" w:hAnsi="Arial" w:cs="Arial"/>
          <w:sz w:val="16"/>
          <w:szCs w:val="16"/>
        </w:rPr>
        <w:t xml:space="preserve"> (2012)</w:t>
      </w:r>
      <w:r>
        <w:rPr>
          <w:rFonts w:ascii="Arial" w:hAnsi="Arial" w:cs="Arial"/>
          <w:sz w:val="16"/>
          <w:szCs w:val="16"/>
        </w:rPr>
        <w:t>.</w:t>
      </w:r>
      <w:r w:rsidRPr="003E06B6">
        <w:rPr>
          <w:rFonts w:ascii="Arial" w:hAnsi="Arial" w:cs="Arial"/>
          <w:sz w:val="16"/>
          <w:szCs w:val="16"/>
        </w:rPr>
        <w:t xml:space="preserve"> There are significant regional differences</w:t>
      </w:r>
      <w:r>
        <w:rPr>
          <w:rFonts w:ascii="Arial" w:hAnsi="Arial" w:cs="Arial"/>
          <w:sz w:val="16"/>
          <w:szCs w:val="16"/>
        </w:rPr>
        <w:t>.</w:t>
      </w:r>
      <w:r w:rsidRPr="003E06B6">
        <w:rPr>
          <w:rFonts w:ascii="Arial" w:hAnsi="Arial" w:cs="Arial"/>
          <w:sz w:val="16"/>
          <w:szCs w:val="16"/>
        </w:rPr>
        <w:t xml:space="preserve"> </w:t>
      </w:r>
      <w:r>
        <w:rPr>
          <w:rFonts w:ascii="Arial" w:hAnsi="Arial" w:cs="Arial"/>
          <w:sz w:val="16"/>
          <w:szCs w:val="16"/>
        </w:rPr>
        <w:t>I</w:t>
      </w:r>
      <w:r w:rsidRPr="003E06B6">
        <w:rPr>
          <w:rFonts w:ascii="Arial" w:hAnsi="Arial" w:cs="Arial"/>
          <w:sz w:val="16"/>
          <w:szCs w:val="16"/>
        </w:rPr>
        <w:t>n Latin America commercial agriculture is responsible for about 70% of deforestation.</w:t>
      </w:r>
    </w:p>
  </w:endnote>
  <w:endnote w:id="6">
    <w:p w14:paraId="3CC9EE09" w14:textId="77777777" w:rsidR="00352B90" w:rsidRPr="00491823" w:rsidRDefault="00352B90" w:rsidP="00857EAA">
      <w:pPr>
        <w:pStyle w:val="EndnoteText"/>
        <w:rPr>
          <w:rFonts w:ascii="Arial" w:hAnsi="Arial" w:cs="Arial"/>
          <w:sz w:val="16"/>
          <w:szCs w:val="16"/>
        </w:rPr>
      </w:pPr>
      <w:r w:rsidRPr="003E06B6">
        <w:rPr>
          <w:rStyle w:val="EndnoteReference"/>
          <w:rFonts w:ascii="Arial" w:hAnsi="Arial" w:cs="Arial"/>
          <w:sz w:val="16"/>
          <w:szCs w:val="16"/>
        </w:rPr>
        <w:endnoteRef/>
      </w:r>
      <w:r w:rsidRPr="003E06B6">
        <w:rPr>
          <w:rFonts w:ascii="Arial" w:hAnsi="Arial" w:cs="Arial"/>
          <w:sz w:val="16"/>
          <w:szCs w:val="16"/>
        </w:rPr>
        <w:t xml:space="preserve"> Boucher </w:t>
      </w:r>
      <w:r>
        <w:rPr>
          <w:rFonts w:ascii="Arial" w:hAnsi="Arial" w:cs="Arial"/>
          <w:sz w:val="16"/>
          <w:szCs w:val="16"/>
        </w:rPr>
        <w:t xml:space="preserve">et al. </w:t>
      </w:r>
      <w:r w:rsidRPr="003E06B6">
        <w:rPr>
          <w:rFonts w:ascii="Arial" w:hAnsi="Arial" w:cs="Arial"/>
          <w:sz w:val="16"/>
          <w:szCs w:val="16"/>
        </w:rPr>
        <w:t xml:space="preserve"> (2011)</w:t>
      </w:r>
      <w:r>
        <w:rPr>
          <w:rFonts w:ascii="Arial" w:hAnsi="Arial" w:cs="Arial"/>
          <w:sz w:val="16"/>
          <w:szCs w:val="16"/>
        </w:rPr>
        <w:t xml:space="preserve">. </w:t>
      </w:r>
    </w:p>
  </w:endnote>
  <w:endnote w:id="7">
    <w:p w14:paraId="29BD9747" w14:textId="77777777" w:rsidR="00352B90" w:rsidRPr="0014089C" w:rsidRDefault="00352B90" w:rsidP="00857EAA">
      <w:pPr>
        <w:pStyle w:val="EndnoteText"/>
        <w:rPr>
          <w:rFonts w:ascii="Arial" w:hAnsi="Arial" w:cs="Arial"/>
          <w:sz w:val="16"/>
          <w:szCs w:val="16"/>
        </w:rPr>
      </w:pPr>
      <w:r w:rsidRPr="0014089C">
        <w:rPr>
          <w:rStyle w:val="EndnoteReference"/>
          <w:rFonts w:ascii="Arial" w:hAnsi="Arial" w:cs="Arial"/>
          <w:sz w:val="16"/>
          <w:szCs w:val="16"/>
        </w:rPr>
        <w:endnoteRef/>
      </w:r>
      <w:r w:rsidRPr="0014089C">
        <w:rPr>
          <w:rFonts w:ascii="Arial" w:hAnsi="Arial" w:cs="Arial"/>
          <w:sz w:val="16"/>
          <w:szCs w:val="16"/>
        </w:rPr>
        <w:t xml:space="preserve"> Under this approach, companies purchase credits issued for sustainable production (e.g.</w:t>
      </w:r>
      <w:r>
        <w:rPr>
          <w:rFonts w:ascii="Arial" w:hAnsi="Arial" w:cs="Arial"/>
          <w:sz w:val="16"/>
          <w:szCs w:val="16"/>
        </w:rPr>
        <w:t>,</w:t>
      </w:r>
      <w:r w:rsidRPr="0014089C">
        <w:rPr>
          <w:rFonts w:ascii="Arial" w:hAnsi="Arial" w:cs="Arial"/>
          <w:sz w:val="16"/>
          <w:szCs w:val="16"/>
        </w:rPr>
        <w:t xml:space="preserve"> by GreenPalm) representing a quantity of sustainably produced palm oil, which companies can report as offsetting the unsustainable element in their own supply chains. The revenue from credit sales is used to fund sustainable production.</w:t>
      </w:r>
    </w:p>
  </w:endnote>
  <w:endnote w:id="8">
    <w:p w14:paraId="6961479F" w14:textId="77777777" w:rsidR="00352B90" w:rsidRPr="0014089C" w:rsidRDefault="00352B90" w:rsidP="00857EAA">
      <w:pPr>
        <w:pStyle w:val="EndnoteText"/>
        <w:rPr>
          <w:rFonts w:ascii="Arial" w:hAnsi="Arial" w:cs="Arial"/>
          <w:sz w:val="16"/>
          <w:szCs w:val="16"/>
        </w:rPr>
      </w:pPr>
      <w:r w:rsidRPr="0014089C">
        <w:rPr>
          <w:rStyle w:val="EndnoteReference"/>
          <w:rFonts w:ascii="Arial" w:hAnsi="Arial" w:cs="Arial"/>
          <w:sz w:val="16"/>
          <w:szCs w:val="16"/>
        </w:rPr>
        <w:endnoteRef/>
      </w:r>
      <w:r w:rsidRPr="0014089C">
        <w:rPr>
          <w:rFonts w:ascii="Arial" w:hAnsi="Arial" w:cs="Arial"/>
          <w:sz w:val="16"/>
          <w:szCs w:val="16"/>
        </w:rPr>
        <w:t xml:space="preserve"> Potts</w:t>
      </w:r>
      <w:r>
        <w:rPr>
          <w:rFonts w:ascii="Arial" w:hAnsi="Arial" w:cs="Arial"/>
          <w:sz w:val="16"/>
          <w:szCs w:val="16"/>
        </w:rPr>
        <w:t xml:space="preserve"> et al.</w:t>
      </w:r>
      <w:r w:rsidRPr="0014089C">
        <w:rPr>
          <w:rFonts w:ascii="Arial" w:hAnsi="Arial" w:cs="Arial"/>
          <w:sz w:val="16"/>
          <w:szCs w:val="16"/>
        </w:rPr>
        <w:t xml:space="preserve"> (2014)</w:t>
      </w:r>
      <w:r>
        <w:rPr>
          <w:rFonts w:ascii="Arial" w:hAnsi="Arial" w:cs="Arial"/>
          <w:sz w:val="16"/>
          <w:szCs w:val="16"/>
        </w:rPr>
        <w:t>.</w:t>
      </w:r>
    </w:p>
  </w:endnote>
  <w:endnote w:id="9">
    <w:p w14:paraId="54058DE1" w14:textId="77777777" w:rsidR="00352B90" w:rsidRPr="0014089C" w:rsidRDefault="00352B90" w:rsidP="00857EAA">
      <w:pPr>
        <w:spacing w:after="0" w:line="240" w:lineRule="auto"/>
        <w:rPr>
          <w:rFonts w:ascii="Arial" w:hAnsi="Arial" w:cs="Arial"/>
          <w:sz w:val="16"/>
          <w:szCs w:val="16"/>
        </w:rPr>
      </w:pPr>
      <w:r w:rsidRPr="0014089C">
        <w:rPr>
          <w:rStyle w:val="EndnoteReference"/>
          <w:rFonts w:ascii="Arial" w:eastAsia="MS Mincho" w:hAnsi="Arial" w:cs="Arial"/>
          <w:sz w:val="16"/>
          <w:szCs w:val="16"/>
          <w:lang w:val="en-US"/>
        </w:rPr>
        <w:endnoteRef/>
      </w:r>
      <w:r w:rsidRPr="0014089C">
        <w:rPr>
          <w:rStyle w:val="EndnoteReference"/>
          <w:rFonts w:ascii="Arial" w:eastAsia="MS Mincho" w:hAnsi="Arial" w:cs="Arial"/>
          <w:sz w:val="16"/>
          <w:szCs w:val="16"/>
          <w:lang w:val="en-US"/>
        </w:rPr>
        <w:t xml:space="preserve"> </w:t>
      </w:r>
      <w:r w:rsidRPr="00A87D00">
        <w:rPr>
          <w:rFonts w:ascii="Arial" w:hAnsi="Arial" w:cs="Arial"/>
          <w:sz w:val="16"/>
          <w:szCs w:val="16"/>
        </w:rPr>
        <w:t>Round Table on Responsible Soy</w:t>
      </w:r>
      <w:r w:rsidRPr="0014089C">
        <w:rPr>
          <w:rFonts w:ascii="Arial" w:hAnsi="Arial" w:cs="Arial"/>
          <w:sz w:val="16"/>
          <w:szCs w:val="16"/>
        </w:rPr>
        <w:t xml:space="preserve"> (2015)</w:t>
      </w:r>
      <w:r>
        <w:rPr>
          <w:rFonts w:ascii="Arial" w:hAnsi="Arial" w:cs="Arial"/>
          <w:sz w:val="16"/>
          <w:szCs w:val="16"/>
        </w:rPr>
        <w:t xml:space="preserve">. </w:t>
      </w:r>
      <w:r w:rsidRPr="0014089C">
        <w:rPr>
          <w:rFonts w:ascii="Arial" w:hAnsi="Arial" w:cs="Arial"/>
          <w:sz w:val="16"/>
          <w:szCs w:val="16"/>
        </w:rPr>
        <w:t xml:space="preserve"> </w:t>
      </w:r>
    </w:p>
  </w:endnote>
  <w:endnote w:id="10">
    <w:p w14:paraId="7420D8E3" w14:textId="040CAF44" w:rsidR="00352B90" w:rsidRPr="00491823" w:rsidRDefault="00352B90" w:rsidP="00857EAA">
      <w:pPr>
        <w:pStyle w:val="EndnoteText"/>
        <w:rPr>
          <w:rFonts w:ascii="Arial" w:hAnsi="Arial" w:cs="Arial"/>
          <w:sz w:val="16"/>
          <w:szCs w:val="16"/>
        </w:rPr>
      </w:pPr>
      <w:r w:rsidRPr="0014089C">
        <w:rPr>
          <w:rStyle w:val="EndnoteReference"/>
          <w:rFonts w:ascii="Arial" w:hAnsi="Arial" w:cs="Arial"/>
          <w:sz w:val="16"/>
          <w:szCs w:val="16"/>
        </w:rPr>
        <w:endnoteRef/>
      </w:r>
      <w:r w:rsidRPr="0014089C">
        <w:rPr>
          <w:rFonts w:ascii="Arial" w:hAnsi="Arial" w:cs="Arial"/>
          <w:sz w:val="16"/>
          <w:szCs w:val="16"/>
        </w:rPr>
        <w:t xml:space="preserve"> </w:t>
      </w:r>
      <w:r>
        <w:rPr>
          <w:rFonts w:ascii="Arial" w:hAnsi="Arial" w:cs="Arial"/>
          <w:sz w:val="16"/>
          <w:szCs w:val="16"/>
        </w:rPr>
        <w:t xml:space="preserve">The International Council of Forests </w:t>
      </w:r>
      <w:r w:rsidRPr="00416DF5">
        <w:rPr>
          <w:rFonts w:ascii="Arial" w:hAnsi="Arial" w:cs="Arial"/>
          <w:sz w:val="16"/>
          <w:szCs w:val="16"/>
        </w:rPr>
        <w:t>and Paper Association (</w:t>
      </w:r>
      <w:r w:rsidRPr="00824608">
        <w:rPr>
          <w:rFonts w:ascii="Arial" w:hAnsi="Arial" w:cs="Arial"/>
          <w:sz w:val="16"/>
          <w:szCs w:val="16"/>
        </w:rPr>
        <w:t>ICFPA)</w:t>
      </w:r>
      <w:r w:rsidRPr="00416DF5">
        <w:rPr>
          <w:rFonts w:ascii="Arial" w:hAnsi="Arial" w:cs="Arial"/>
          <w:sz w:val="16"/>
          <w:szCs w:val="16"/>
        </w:rPr>
        <w:t xml:space="preserve"> calculations</w:t>
      </w:r>
      <w:r w:rsidRPr="0014089C">
        <w:rPr>
          <w:rFonts w:ascii="Arial" w:hAnsi="Arial" w:cs="Arial"/>
          <w:sz w:val="16"/>
          <w:szCs w:val="16"/>
        </w:rPr>
        <w:t xml:space="preserve"> are based on the data provided by seven ICFPA member associations: AF&amp;PA (United States), CEPI (Europe), CORMA (Chile), FPAC (Canada), Ibá (Brazil), JPA (Japan) and PAMSA (South Africa), representing 24 countries with a forest certified area of 302 million h</w:t>
      </w:r>
      <w:r>
        <w:rPr>
          <w:rFonts w:ascii="Arial" w:hAnsi="Arial" w:cs="Arial"/>
          <w:sz w:val="16"/>
          <w:szCs w:val="16"/>
        </w:rPr>
        <w:t>ectares</w:t>
      </w:r>
      <w:r w:rsidRPr="0014089C">
        <w:rPr>
          <w:rFonts w:ascii="Arial" w:hAnsi="Arial" w:cs="Arial"/>
          <w:sz w:val="16"/>
          <w:szCs w:val="16"/>
        </w:rPr>
        <w:t>.</w:t>
      </w:r>
    </w:p>
  </w:endnote>
  <w:endnote w:id="11">
    <w:p w14:paraId="2B2D68BD"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 Supply Change project is an initiative that provides information on the extent of commodity</w:t>
      </w:r>
      <w:r>
        <w:rPr>
          <w:rFonts w:ascii="Arial" w:hAnsi="Arial" w:cs="Arial"/>
          <w:sz w:val="16"/>
          <w:szCs w:val="16"/>
        </w:rPr>
        <w:t>-</w:t>
      </w:r>
      <w:r w:rsidRPr="00491823">
        <w:rPr>
          <w:rFonts w:ascii="Arial" w:hAnsi="Arial" w:cs="Arial"/>
          <w:sz w:val="16"/>
          <w:szCs w:val="16"/>
        </w:rPr>
        <w:t>specific commitments made by governments, companies, investors</w:t>
      </w:r>
      <w:r>
        <w:rPr>
          <w:rFonts w:ascii="Arial" w:hAnsi="Arial" w:cs="Arial"/>
          <w:sz w:val="16"/>
          <w:szCs w:val="16"/>
        </w:rPr>
        <w:t>,</w:t>
      </w:r>
      <w:r w:rsidRPr="00491823">
        <w:rPr>
          <w:rFonts w:ascii="Arial" w:hAnsi="Arial" w:cs="Arial"/>
          <w:sz w:val="16"/>
          <w:szCs w:val="16"/>
        </w:rPr>
        <w:t xml:space="preserve"> and civil society.  The project is in the early stages of development and so far only provides information on the number of commodity</w:t>
      </w:r>
      <w:r>
        <w:rPr>
          <w:rFonts w:ascii="Arial" w:hAnsi="Arial" w:cs="Arial"/>
          <w:sz w:val="16"/>
          <w:szCs w:val="16"/>
        </w:rPr>
        <w:t>-</w:t>
      </w:r>
      <w:r w:rsidRPr="00491823">
        <w:rPr>
          <w:rFonts w:ascii="Arial" w:hAnsi="Arial" w:cs="Arial"/>
          <w:sz w:val="16"/>
          <w:szCs w:val="16"/>
        </w:rPr>
        <w:t>specific commitments made by businesses.</w:t>
      </w:r>
      <w:r>
        <w:rPr>
          <w:rFonts w:ascii="Arial" w:hAnsi="Arial" w:cs="Arial"/>
          <w:sz w:val="16"/>
          <w:szCs w:val="16"/>
        </w:rPr>
        <w:t xml:space="preserve"> </w:t>
      </w:r>
      <w:r w:rsidRPr="002E6CFB">
        <w:rPr>
          <w:rFonts w:ascii="Arial" w:hAnsi="Arial" w:cs="Arial"/>
          <w:sz w:val="16"/>
          <w:szCs w:val="16"/>
        </w:rPr>
        <w:t>http://www.supply-change.org</w:t>
      </w:r>
      <w:r>
        <w:rPr>
          <w:rFonts w:ascii="Arial" w:hAnsi="Arial" w:cs="Arial"/>
          <w:sz w:val="16"/>
          <w:szCs w:val="16"/>
        </w:rPr>
        <w:t>.</w:t>
      </w:r>
    </w:p>
  </w:endnote>
  <w:endnote w:id="12">
    <w:p w14:paraId="0817E046"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 Forest 500 identifies, assesses</w:t>
      </w:r>
      <w:r>
        <w:rPr>
          <w:rFonts w:ascii="Arial" w:hAnsi="Arial" w:cs="Arial"/>
          <w:sz w:val="16"/>
          <w:szCs w:val="16"/>
        </w:rPr>
        <w:t>,</w:t>
      </w:r>
      <w:r w:rsidRPr="00491823">
        <w:rPr>
          <w:rFonts w:ascii="Arial" w:hAnsi="Arial" w:cs="Arial"/>
          <w:sz w:val="16"/>
          <w:szCs w:val="16"/>
        </w:rPr>
        <w:t xml:space="preserve"> and tracks the key powerbrokers that together can virtually eradicate deforestation from forest risk commodity supply chains. The initiative ranks companies, investors, and jurisdictions based on the policies they have in place to reduce or remove deforestation from their supply chains.   </w:t>
      </w:r>
      <w:r>
        <w:rPr>
          <w:rFonts w:ascii="Arial" w:hAnsi="Arial" w:cs="Arial"/>
          <w:sz w:val="16"/>
          <w:szCs w:val="16"/>
        </w:rPr>
        <w:t>Powerbrokers are</w:t>
      </w:r>
      <w:r w:rsidRPr="002E6CFB">
        <w:rPr>
          <w:rFonts w:ascii="Arial" w:hAnsi="Arial" w:cs="Arial"/>
          <w:sz w:val="16"/>
          <w:szCs w:val="16"/>
        </w:rPr>
        <w:t xml:space="preserve"> </w:t>
      </w:r>
      <w:r>
        <w:rPr>
          <w:rFonts w:ascii="Arial" w:hAnsi="Arial" w:cs="Arial"/>
          <w:sz w:val="16"/>
          <w:szCs w:val="16"/>
        </w:rPr>
        <w:t>selected based on two</w:t>
      </w:r>
      <w:r w:rsidRPr="002E6CFB">
        <w:rPr>
          <w:rFonts w:ascii="Arial" w:hAnsi="Arial" w:cs="Arial"/>
          <w:sz w:val="16"/>
          <w:szCs w:val="16"/>
        </w:rPr>
        <w:t xml:space="preserve"> broad criteria: (1) risk of being linked to tropical deforestation through involvement in or potential exposure to forest risk commodity supply chains; and (2) influence within the political economy of tropical deforestation, whether in terms of supply chain sustainability, agricultural development or tropical forest conservation. </w:t>
      </w:r>
    </w:p>
  </w:endnote>
  <w:endnote w:id="13">
    <w:p w14:paraId="17038718"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r w:rsidRPr="00A87D00">
        <w:rPr>
          <w:rFonts w:ascii="Arial" w:hAnsi="Arial" w:cs="Arial"/>
          <w:sz w:val="16"/>
          <w:szCs w:val="16"/>
        </w:rPr>
        <w:t xml:space="preserve">Rautner, Lawrence, Bregman, </w:t>
      </w:r>
      <w:r w:rsidRPr="002D1D1F">
        <w:rPr>
          <w:rFonts w:ascii="Arial" w:hAnsi="Arial" w:cs="Arial"/>
          <w:sz w:val="16"/>
          <w:szCs w:val="16"/>
        </w:rPr>
        <w:t xml:space="preserve">&amp; </w:t>
      </w:r>
      <w:r w:rsidRPr="00A87D00">
        <w:rPr>
          <w:rFonts w:ascii="Arial" w:hAnsi="Arial" w:cs="Arial"/>
          <w:sz w:val="16"/>
          <w:szCs w:val="16"/>
        </w:rPr>
        <w:t>Leggett</w:t>
      </w:r>
      <w:r w:rsidRPr="002D1D1F">
        <w:rPr>
          <w:rFonts w:ascii="Arial" w:hAnsi="Arial" w:cs="Arial"/>
          <w:sz w:val="16"/>
          <w:szCs w:val="16"/>
        </w:rPr>
        <w:t xml:space="preserve"> </w:t>
      </w:r>
      <w:r w:rsidRPr="00A87D00">
        <w:rPr>
          <w:rFonts w:ascii="Arial" w:hAnsi="Arial" w:cs="Arial"/>
          <w:sz w:val="16"/>
          <w:szCs w:val="16"/>
        </w:rPr>
        <w:t xml:space="preserve"> (2015).</w:t>
      </w:r>
    </w:p>
  </w:endnote>
  <w:endnote w:id="14">
    <w:p w14:paraId="7D6256E4" w14:textId="684A9613"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w:t>
      </w:r>
      <w:r w:rsidR="00EE6B4F" w:rsidRPr="00EE6B4F">
        <w:rPr>
          <w:rFonts w:ascii="Arial" w:hAnsi="Arial" w:cs="Arial"/>
          <w:sz w:val="16"/>
          <w:szCs w:val="16"/>
          <w:highlight w:val="yellow"/>
        </w:rPr>
        <w:t>The Sustainability Consortium (TSC) is a multi-stakeholder, science-based, global organization dedicated to improving the sustainability of consumer products while representing nearly 100 members from some if the world’s largest consumer goods manufacturing companies, civil society organizations, retailers, and universities. TSC brings their stakeholders together to work collaboratively to create sustainability-related tools for over 117 product categories across diverse sectors.</w:t>
      </w:r>
    </w:p>
  </w:endnote>
  <w:endnote w:id="15">
    <w:p w14:paraId="40AC6B5A" w14:textId="75AC7C59" w:rsidR="00352B90" w:rsidRDefault="00352B90">
      <w:pPr>
        <w:pStyle w:val="EndnoteText"/>
      </w:pPr>
      <w:r w:rsidRPr="000B70B0">
        <w:rPr>
          <w:rStyle w:val="EndnoteReference"/>
          <w:rFonts w:ascii="Arial" w:hAnsi="Arial" w:cs="Arial"/>
          <w:sz w:val="16"/>
          <w:szCs w:val="16"/>
        </w:rPr>
        <w:endnoteRef/>
      </w:r>
      <w:r w:rsidRPr="000B70B0">
        <w:rPr>
          <w:rStyle w:val="EndnoteReference"/>
          <w:rFonts w:ascii="Arial" w:hAnsi="Arial" w:cs="Arial"/>
          <w:sz w:val="16"/>
          <w:szCs w:val="16"/>
        </w:rPr>
        <w:t xml:space="preserve"> </w:t>
      </w:r>
      <w:r w:rsidRPr="002A38C1">
        <w:rPr>
          <w:rFonts w:ascii="Arial" w:hAnsi="Arial" w:cs="Arial"/>
          <w:sz w:val="16"/>
          <w:szCs w:val="16"/>
          <w:lang w:val="en-US"/>
        </w:rPr>
        <w:t>The Sustainability Consortium</w:t>
      </w:r>
      <w:r>
        <w:rPr>
          <w:rFonts w:ascii="Arial" w:hAnsi="Arial" w:cs="Arial"/>
          <w:sz w:val="16"/>
          <w:szCs w:val="16"/>
          <w:lang w:val="en-US"/>
        </w:rPr>
        <w:t xml:space="preserve">. </w:t>
      </w:r>
      <w:r w:rsidRPr="00905FCE">
        <w:rPr>
          <w:rFonts w:ascii="Arial" w:hAnsi="Arial" w:cs="Arial"/>
          <w:sz w:val="16"/>
          <w:szCs w:val="16"/>
          <w:lang w:val="en-US"/>
        </w:rPr>
        <w:t>Personal communication Sept-Nov 2015 on data, and organization information accessed from the website: www.sustainabilityconsortium.org</w:t>
      </w:r>
    </w:p>
  </w:endnote>
  <w:endnote w:id="16">
    <w:p w14:paraId="319F45B8" w14:textId="77777777" w:rsidR="00352B90" w:rsidRPr="00F46C9A" w:rsidRDefault="00352B90" w:rsidP="00857EAA">
      <w:pPr>
        <w:pStyle w:val="EndnoteText"/>
        <w:rPr>
          <w:rFonts w:ascii="Arial" w:hAnsi="Arial" w:cs="Arial"/>
          <w:sz w:val="16"/>
          <w:szCs w:val="16"/>
          <w:lang w:val="es-CO"/>
        </w:rPr>
      </w:pPr>
      <w:r w:rsidRPr="00491823">
        <w:rPr>
          <w:rStyle w:val="EndnoteReference"/>
          <w:rFonts w:ascii="Arial" w:hAnsi="Arial" w:cs="Arial"/>
          <w:sz w:val="16"/>
          <w:szCs w:val="16"/>
        </w:rPr>
        <w:endnoteRef/>
      </w:r>
      <w:r w:rsidRPr="00F46C9A">
        <w:rPr>
          <w:rFonts w:ascii="Arial" w:hAnsi="Arial" w:cs="Arial"/>
          <w:sz w:val="16"/>
          <w:szCs w:val="16"/>
          <w:lang w:val="es-CO"/>
        </w:rPr>
        <w:t xml:space="preserve"> Hosonuma et al. (2012).</w:t>
      </w:r>
    </w:p>
  </w:endnote>
  <w:endnote w:id="17">
    <w:p w14:paraId="46427E82" w14:textId="77777777" w:rsidR="00352B90" w:rsidRPr="00F46C9A" w:rsidRDefault="00352B90" w:rsidP="00857EAA">
      <w:pPr>
        <w:pStyle w:val="EndnoteText"/>
        <w:rPr>
          <w:rFonts w:ascii="Arial" w:hAnsi="Arial" w:cs="Arial"/>
          <w:sz w:val="16"/>
          <w:szCs w:val="16"/>
          <w:lang w:val="es-CO"/>
        </w:rPr>
      </w:pPr>
      <w:r w:rsidRPr="00BA03F0">
        <w:rPr>
          <w:rStyle w:val="EndnoteReference"/>
          <w:rFonts w:ascii="Arial" w:hAnsi="Arial" w:cs="Arial"/>
          <w:sz w:val="16"/>
          <w:szCs w:val="16"/>
        </w:rPr>
        <w:endnoteRef/>
      </w:r>
      <w:r w:rsidRPr="00F46C9A">
        <w:rPr>
          <w:rFonts w:ascii="Arial" w:hAnsi="Arial" w:cs="Arial"/>
          <w:sz w:val="16"/>
          <w:szCs w:val="16"/>
          <w:lang w:val="es-CO"/>
        </w:rPr>
        <w:t xml:space="preserve"> Swenson, Carter, Domec, &amp; Delgado (2011). </w:t>
      </w:r>
    </w:p>
  </w:endnote>
  <w:endnote w:id="18">
    <w:p w14:paraId="7FFC12D2" w14:textId="77777777" w:rsidR="00352B90" w:rsidRPr="00BA03F0" w:rsidRDefault="00352B90" w:rsidP="00857EAA">
      <w:pPr>
        <w:pStyle w:val="EndnoteText"/>
        <w:rPr>
          <w:rFonts w:ascii="Arial" w:hAnsi="Arial" w:cs="Arial"/>
          <w:sz w:val="16"/>
          <w:szCs w:val="16"/>
        </w:rPr>
      </w:pPr>
      <w:r w:rsidRPr="00BA03F0">
        <w:rPr>
          <w:rStyle w:val="EndnoteReference"/>
          <w:rFonts w:ascii="Arial" w:hAnsi="Arial" w:cs="Arial"/>
          <w:sz w:val="16"/>
          <w:szCs w:val="16"/>
        </w:rPr>
        <w:endnoteRef/>
      </w:r>
      <w:r w:rsidRPr="00BA03F0">
        <w:rPr>
          <w:rFonts w:ascii="Arial" w:hAnsi="Arial" w:cs="Arial"/>
          <w:sz w:val="16"/>
          <w:szCs w:val="16"/>
        </w:rPr>
        <w:t xml:space="preserve"> Hund</w:t>
      </w:r>
      <w:r>
        <w:rPr>
          <w:rFonts w:ascii="Arial" w:hAnsi="Arial" w:cs="Arial"/>
          <w:sz w:val="16"/>
          <w:szCs w:val="16"/>
        </w:rPr>
        <w:t xml:space="preserve"> &amp; </w:t>
      </w:r>
      <w:r w:rsidRPr="00BA03F0">
        <w:rPr>
          <w:rFonts w:ascii="Arial" w:hAnsi="Arial" w:cs="Arial"/>
          <w:sz w:val="16"/>
          <w:szCs w:val="16"/>
        </w:rPr>
        <w:t xml:space="preserve"> Megevand (2013)</w:t>
      </w:r>
      <w:r>
        <w:rPr>
          <w:rFonts w:ascii="Arial" w:hAnsi="Arial" w:cs="Arial"/>
          <w:sz w:val="16"/>
          <w:szCs w:val="16"/>
        </w:rPr>
        <w:t>.</w:t>
      </w:r>
      <w:r w:rsidRPr="00BA03F0">
        <w:rPr>
          <w:rFonts w:ascii="Arial" w:hAnsi="Arial" w:cs="Arial"/>
          <w:sz w:val="16"/>
          <w:szCs w:val="16"/>
        </w:rPr>
        <w:t xml:space="preserve"> </w:t>
      </w:r>
    </w:p>
  </w:endnote>
  <w:endnote w:id="19">
    <w:p w14:paraId="046AFB14" w14:textId="77777777" w:rsidR="00352B90" w:rsidRPr="00491823" w:rsidRDefault="00352B90" w:rsidP="00857EAA">
      <w:pPr>
        <w:pStyle w:val="EndnoteText"/>
        <w:rPr>
          <w:rFonts w:ascii="Arial" w:hAnsi="Arial" w:cs="Arial"/>
          <w:sz w:val="16"/>
          <w:szCs w:val="16"/>
        </w:rPr>
      </w:pPr>
      <w:r w:rsidRPr="00BA03F0">
        <w:rPr>
          <w:rStyle w:val="EndnoteReference"/>
          <w:rFonts w:ascii="Arial" w:hAnsi="Arial" w:cs="Arial"/>
          <w:sz w:val="16"/>
          <w:szCs w:val="16"/>
        </w:rPr>
        <w:endnoteRef/>
      </w:r>
      <w:r w:rsidRPr="00BA03F0">
        <w:rPr>
          <w:rFonts w:ascii="Arial" w:hAnsi="Arial" w:cs="Arial"/>
          <w:sz w:val="16"/>
          <w:szCs w:val="16"/>
        </w:rPr>
        <w:t xml:space="preserve"> World Bank, Safeguard</w:t>
      </w:r>
      <w:r>
        <w:rPr>
          <w:rFonts w:ascii="Arial" w:hAnsi="Arial" w:cs="Arial"/>
          <w:sz w:val="16"/>
          <w:szCs w:val="16"/>
        </w:rPr>
        <w:t xml:space="preserve"> Policy, Natural Habitats, Operational Principle 2.</w:t>
      </w:r>
      <w:r w:rsidRPr="00491823">
        <w:rPr>
          <w:rFonts w:ascii="Arial" w:hAnsi="Arial" w:cs="Arial"/>
          <w:sz w:val="16"/>
          <w:szCs w:val="16"/>
        </w:rPr>
        <w:t xml:space="preserve"> </w:t>
      </w:r>
    </w:p>
  </w:endnote>
  <w:endnote w:id="20">
    <w:p w14:paraId="172EDA40"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Pr>
          <w:rFonts w:ascii="Arial" w:hAnsi="Arial" w:cs="Arial"/>
          <w:sz w:val="16"/>
          <w:szCs w:val="16"/>
        </w:rPr>
        <w:t xml:space="preserve"> </w:t>
      </w:r>
      <w:r w:rsidRPr="00BA03F0">
        <w:rPr>
          <w:rFonts w:ascii="Arial" w:hAnsi="Arial" w:cs="Arial"/>
          <w:sz w:val="16"/>
          <w:szCs w:val="16"/>
        </w:rPr>
        <w:t>World Bank, Safeguard</w:t>
      </w:r>
      <w:r>
        <w:rPr>
          <w:rFonts w:ascii="Arial" w:hAnsi="Arial" w:cs="Arial"/>
          <w:sz w:val="16"/>
          <w:szCs w:val="16"/>
        </w:rPr>
        <w:t xml:space="preserve"> Policy, Natural Habitats, Operational Principle 3. </w:t>
      </w:r>
    </w:p>
  </w:endnote>
  <w:endnote w:id="21">
    <w:p w14:paraId="7B7794A0" w14:textId="77777777" w:rsidR="00352B90" w:rsidRPr="002D1D1F" w:rsidRDefault="00352B90" w:rsidP="00857EAA">
      <w:pPr>
        <w:pStyle w:val="EndnoteText"/>
        <w:rPr>
          <w:rFonts w:ascii="Arial" w:hAnsi="Arial" w:cs="Arial"/>
          <w:sz w:val="16"/>
          <w:szCs w:val="16"/>
          <w:lang w:val="es-ES_tradnl"/>
        </w:rPr>
      </w:pPr>
      <w:r w:rsidRPr="00491823">
        <w:rPr>
          <w:rStyle w:val="EndnoteReference"/>
          <w:rFonts w:ascii="Arial" w:hAnsi="Arial" w:cs="Arial"/>
          <w:sz w:val="16"/>
          <w:szCs w:val="16"/>
        </w:rPr>
        <w:endnoteRef/>
      </w:r>
      <w:r w:rsidRPr="002D1D1F">
        <w:rPr>
          <w:rFonts w:ascii="Arial" w:hAnsi="Arial" w:cs="Arial"/>
          <w:sz w:val="16"/>
          <w:szCs w:val="16"/>
          <w:lang w:val="es-ES_tradnl"/>
        </w:rPr>
        <w:t xml:space="preserve"> Hosonuma et al. (2012).</w:t>
      </w:r>
    </w:p>
  </w:endnote>
  <w:endnote w:id="22">
    <w:p w14:paraId="358DB3FD" w14:textId="77777777" w:rsidR="00352B90" w:rsidRPr="002D1D1F" w:rsidRDefault="00352B90" w:rsidP="00857EAA">
      <w:pPr>
        <w:pStyle w:val="EndnoteText"/>
        <w:rPr>
          <w:rFonts w:ascii="Arial" w:hAnsi="Arial" w:cs="Arial"/>
          <w:sz w:val="16"/>
          <w:szCs w:val="16"/>
          <w:lang w:val="es-ES_tradnl"/>
        </w:rPr>
      </w:pPr>
      <w:r w:rsidRPr="00491823">
        <w:rPr>
          <w:rStyle w:val="EndnoteReference"/>
          <w:rFonts w:ascii="Arial" w:hAnsi="Arial" w:cs="Arial"/>
          <w:sz w:val="16"/>
          <w:szCs w:val="16"/>
        </w:rPr>
        <w:endnoteRef/>
      </w:r>
      <w:r w:rsidRPr="002D1D1F">
        <w:rPr>
          <w:rFonts w:ascii="Arial" w:hAnsi="Arial" w:cs="Arial"/>
          <w:sz w:val="16"/>
          <w:szCs w:val="16"/>
          <w:lang w:val="es-ES_tradnl"/>
        </w:rPr>
        <w:t xml:space="preserve"> Bailis,  Drigo,  Ghilardi, &amp; Masera (2015).  </w:t>
      </w:r>
    </w:p>
  </w:endnote>
  <w:endnote w:id="23">
    <w:p w14:paraId="183EC01D" w14:textId="77777777" w:rsidR="00352B90" w:rsidRPr="00F46C9A" w:rsidRDefault="00352B90" w:rsidP="002D1D1F">
      <w:pPr>
        <w:widowControl w:val="0"/>
        <w:autoSpaceDE w:val="0"/>
        <w:autoSpaceDN w:val="0"/>
        <w:adjustRightInd w:val="0"/>
        <w:spacing w:after="240" w:line="240" w:lineRule="auto"/>
        <w:rPr>
          <w:rFonts w:ascii="Arial" w:hAnsi="Arial" w:cs="Arial"/>
          <w:sz w:val="16"/>
          <w:szCs w:val="16"/>
        </w:rPr>
      </w:pPr>
      <w:r w:rsidRPr="00491823">
        <w:rPr>
          <w:rStyle w:val="EndnoteReference"/>
          <w:rFonts w:ascii="Arial" w:eastAsia="MS Mincho" w:hAnsi="Arial" w:cs="Arial"/>
          <w:sz w:val="16"/>
          <w:szCs w:val="16"/>
          <w:lang w:val="en-US"/>
        </w:rPr>
        <w:endnoteRef/>
      </w:r>
      <w:r w:rsidRPr="00F46C9A">
        <w:rPr>
          <w:rStyle w:val="EndnoteReference"/>
          <w:rFonts w:ascii="Arial" w:eastAsia="MS Mincho" w:hAnsi="Arial" w:cs="Arial"/>
          <w:sz w:val="16"/>
          <w:szCs w:val="16"/>
        </w:rPr>
        <w:t xml:space="preserve"> </w:t>
      </w:r>
      <w:r w:rsidRPr="00F46C9A">
        <w:rPr>
          <w:rFonts w:ascii="Arial" w:eastAsia="MS Mincho" w:hAnsi="Arial" w:cs="Arial"/>
          <w:sz w:val="16"/>
          <w:szCs w:val="16"/>
        </w:rPr>
        <w:t xml:space="preserve">Rudel, De Fries, Asner, &amp; Laurance (2009). </w:t>
      </w:r>
    </w:p>
  </w:endnote>
  <w:endnote w:id="24">
    <w:p w14:paraId="3A5CCBC9" w14:textId="77777777" w:rsidR="00352B90" w:rsidRPr="00857929" w:rsidRDefault="00352B90" w:rsidP="00857EAA">
      <w:pPr>
        <w:pStyle w:val="EndnoteText"/>
        <w:rPr>
          <w:rFonts w:ascii="Arial" w:hAnsi="Arial" w:cs="Arial"/>
          <w:sz w:val="16"/>
          <w:szCs w:val="16"/>
        </w:rPr>
      </w:pPr>
      <w:r w:rsidRPr="00857929">
        <w:rPr>
          <w:rStyle w:val="EndnoteReference"/>
          <w:rFonts w:ascii="Arial" w:hAnsi="Arial" w:cs="Arial"/>
          <w:sz w:val="16"/>
          <w:szCs w:val="16"/>
        </w:rPr>
        <w:endnoteRef/>
      </w:r>
      <w:r w:rsidRPr="00857929">
        <w:rPr>
          <w:rFonts w:ascii="Arial" w:hAnsi="Arial" w:cs="Arial"/>
          <w:sz w:val="16"/>
          <w:szCs w:val="16"/>
        </w:rPr>
        <w:t xml:space="preserve"> FAO (2004)</w:t>
      </w:r>
      <w:r>
        <w:rPr>
          <w:rFonts w:ascii="Arial" w:hAnsi="Arial" w:cs="Arial"/>
          <w:sz w:val="16"/>
          <w:szCs w:val="16"/>
        </w:rPr>
        <w:t>,</w:t>
      </w:r>
      <w:r w:rsidRPr="00857929">
        <w:rPr>
          <w:rFonts w:ascii="Arial" w:hAnsi="Arial" w:cs="Arial"/>
          <w:sz w:val="16"/>
          <w:szCs w:val="16"/>
        </w:rPr>
        <w:t xml:space="preserve">  Unified bioenergy terminology, Rome, December. </w:t>
      </w:r>
    </w:p>
  </w:endnote>
  <w:endnote w:id="25">
    <w:p w14:paraId="1502C127" w14:textId="77777777" w:rsidR="00352B90" w:rsidRPr="00857929" w:rsidRDefault="00352B90" w:rsidP="00857EAA">
      <w:pPr>
        <w:pStyle w:val="EndnoteText"/>
        <w:rPr>
          <w:rFonts w:ascii="Arial" w:hAnsi="Arial" w:cs="Arial"/>
          <w:sz w:val="16"/>
          <w:szCs w:val="16"/>
        </w:rPr>
      </w:pPr>
      <w:r w:rsidRPr="00857929">
        <w:rPr>
          <w:rStyle w:val="EndnoteReference"/>
          <w:rFonts w:ascii="Arial" w:hAnsi="Arial" w:cs="Arial"/>
          <w:sz w:val="16"/>
          <w:szCs w:val="16"/>
        </w:rPr>
        <w:endnoteRef/>
      </w:r>
      <w:r w:rsidRPr="00857929">
        <w:rPr>
          <w:rStyle w:val="EndnoteReference"/>
          <w:rFonts w:ascii="Arial" w:hAnsi="Arial" w:cs="Arial"/>
          <w:sz w:val="16"/>
          <w:szCs w:val="16"/>
        </w:rPr>
        <w:t xml:space="preserve"> </w:t>
      </w:r>
      <w:r w:rsidRPr="00857929">
        <w:rPr>
          <w:rFonts w:ascii="Arial" w:hAnsi="Arial" w:cs="Arial"/>
          <w:sz w:val="16"/>
          <w:szCs w:val="16"/>
        </w:rPr>
        <w:t>Rehfuess (2006)</w:t>
      </w:r>
      <w:r>
        <w:rPr>
          <w:rFonts w:ascii="Arial" w:hAnsi="Arial" w:cs="Arial"/>
          <w:sz w:val="16"/>
          <w:szCs w:val="16"/>
        </w:rPr>
        <w:t>.</w:t>
      </w:r>
      <w:r w:rsidRPr="00857929">
        <w:rPr>
          <w:rFonts w:ascii="Arial" w:hAnsi="Arial" w:cs="Arial"/>
          <w:sz w:val="16"/>
          <w:szCs w:val="16"/>
        </w:rPr>
        <w:t xml:space="preserve"> </w:t>
      </w:r>
    </w:p>
  </w:endnote>
  <w:endnote w:id="26">
    <w:p w14:paraId="25B8B48F" w14:textId="77777777" w:rsidR="00352B90" w:rsidRPr="00491823" w:rsidRDefault="00352B90" w:rsidP="00857EAA">
      <w:pPr>
        <w:pStyle w:val="EndnoteText"/>
        <w:rPr>
          <w:rFonts w:ascii="Arial" w:hAnsi="Arial" w:cs="Arial"/>
          <w:sz w:val="16"/>
          <w:szCs w:val="16"/>
        </w:rPr>
      </w:pPr>
      <w:r w:rsidRPr="00857929">
        <w:rPr>
          <w:rStyle w:val="EndnoteReference"/>
          <w:rFonts w:ascii="Arial" w:hAnsi="Arial" w:cs="Arial"/>
          <w:sz w:val="16"/>
          <w:szCs w:val="16"/>
        </w:rPr>
        <w:endnoteRef/>
      </w:r>
      <w:r w:rsidRPr="00857929">
        <w:rPr>
          <w:rFonts w:ascii="Arial" w:hAnsi="Arial" w:cs="Arial"/>
          <w:sz w:val="16"/>
          <w:szCs w:val="16"/>
        </w:rPr>
        <w:t xml:space="preserve"> Parker, Keenlyside, Galt, Haupt, </w:t>
      </w:r>
      <w:r>
        <w:rPr>
          <w:rFonts w:ascii="Arial" w:hAnsi="Arial" w:cs="Arial"/>
          <w:sz w:val="16"/>
          <w:szCs w:val="16"/>
        </w:rPr>
        <w:t xml:space="preserve">&amp; </w:t>
      </w:r>
      <w:r w:rsidRPr="00857929">
        <w:rPr>
          <w:rFonts w:ascii="Arial" w:hAnsi="Arial" w:cs="Arial"/>
          <w:sz w:val="16"/>
          <w:szCs w:val="16"/>
        </w:rPr>
        <w:t>Varns (2015)</w:t>
      </w:r>
      <w:r>
        <w:rPr>
          <w:rFonts w:ascii="Arial" w:hAnsi="Arial" w:cs="Arial"/>
          <w:sz w:val="16"/>
          <w:szCs w:val="16"/>
        </w:rPr>
        <w:t>.</w:t>
      </w:r>
      <w:r w:rsidRPr="00857929">
        <w:rPr>
          <w:rFonts w:ascii="Arial" w:hAnsi="Arial" w:cs="Arial"/>
          <w:sz w:val="16"/>
          <w:szCs w:val="16"/>
        </w:rPr>
        <w:t xml:space="preserve"> </w:t>
      </w:r>
    </w:p>
  </w:endnote>
  <w:endnote w:id="27">
    <w:p w14:paraId="39F39F0D"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Ecosystem Marketplace</w:t>
      </w:r>
      <w:r>
        <w:rPr>
          <w:rFonts w:ascii="Arial" w:hAnsi="Arial" w:cs="Arial"/>
          <w:sz w:val="16"/>
          <w:szCs w:val="16"/>
        </w:rPr>
        <w:t xml:space="preserve"> (2015).</w:t>
      </w:r>
      <w:r w:rsidRPr="00491823">
        <w:rPr>
          <w:rFonts w:ascii="Arial" w:hAnsi="Arial" w:cs="Arial"/>
          <w:sz w:val="16"/>
          <w:szCs w:val="16"/>
        </w:rPr>
        <w:t xml:space="preserve"> </w:t>
      </w:r>
    </w:p>
  </w:endnote>
  <w:endnote w:id="28">
    <w:p w14:paraId="52298C0A"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Style w:val="EndnoteReference"/>
          <w:rFonts w:ascii="Arial" w:hAnsi="Arial" w:cs="Arial"/>
          <w:sz w:val="16"/>
          <w:szCs w:val="16"/>
        </w:rPr>
        <w:t xml:space="preserve"> </w:t>
      </w:r>
      <w:r>
        <w:rPr>
          <w:rFonts w:ascii="Arial" w:hAnsi="Arial" w:cs="Arial"/>
          <w:sz w:val="16"/>
          <w:szCs w:val="16"/>
        </w:rPr>
        <w:t xml:space="preserve"> </w:t>
      </w:r>
      <w:r w:rsidRPr="00491823">
        <w:rPr>
          <w:rFonts w:ascii="Arial" w:hAnsi="Arial" w:cs="Arial"/>
          <w:sz w:val="16"/>
          <w:szCs w:val="16"/>
        </w:rPr>
        <w:t>www.bonnchallenge.org</w:t>
      </w:r>
    </w:p>
  </w:endnote>
  <w:endnote w:id="29">
    <w:p w14:paraId="1EEE3F11" w14:textId="77777777" w:rsidR="00352B90" w:rsidRDefault="00352B90">
      <w:pPr>
        <w:pStyle w:val="EndnoteText"/>
      </w:pPr>
      <w:r>
        <w:rPr>
          <w:rStyle w:val="EndnoteReference"/>
        </w:rPr>
        <w:endnoteRef/>
      </w:r>
      <w:r>
        <w:t xml:space="preserve"> </w:t>
      </w:r>
      <w:r>
        <w:rPr>
          <w:rFonts w:ascii="Arial" w:hAnsi="Arial" w:cs="Arial"/>
          <w:sz w:val="16"/>
          <w:szCs w:val="16"/>
        </w:rPr>
        <w:t>Definition according to the Global Partnership on Forest and Landscape Restoration (</w:t>
      </w:r>
      <w:hyperlink r:id="rId3" w:history="1">
        <w:r w:rsidRPr="00252AF3">
          <w:rPr>
            <w:rStyle w:val="Hyperlink"/>
            <w:rFonts w:ascii="Arial" w:hAnsi="Arial" w:cs="Arial"/>
            <w:sz w:val="16"/>
            <w:szCs w:val="16"/>
          </w:rPr>
          <w:t>http://www.forestlandscaperestoration.org/forest-landscape-restoration</w:t>
        </w:r>
      </w:hyperlink>
      <w:r>
        <w:rPr>
          <w:rFonts w:ascii="Arial" w:hAnsi="Arial" w:cs="Arial"/>
          <w:sz w:val="16"/>
          <w:szCs w:val="16"/>
        </w:rPr>
        <w:t xml:space="preserve">, accessed 10 November 2015). </w:t>
      </w:r>
    </w:p>
  </w:endnote>
  <w:endnote w:id="30">
    <w:p w14:paraId="34F62413"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IUCN and WRI (2014).</w:t>
      </w:r>
    </w:p>
  </w:endnote>
  <w:endnote w:id="31">
    <w:p w14:paraId="61D2CFE2"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These relate to </w:t>
      </w:r>
      <w:r>
        <w:rPr>
          <w:rFonts w:ascii="Arial" w:hAnsi="Arial" w:cs="Arial"/>
          <w:sz w:val="16"/>
          <w:szCs w:val="16"/>
        </w:rPr>
        <w:t>(</w:t>
      </w:r>
      <w:r w:rsidRPr="00491823">
        <w:rPr>
          <w:rFonts w:ascii="Arial" w:hAnsi="Arial" w:cs="Arial"/>
          <w:sz w:val="16"/>
          <w:szCs w:val="16"/>
        </w:rPr>
        <w:t xml:space="preserve">1) </w:t>
      </w:r>
      <w:r>
        <w:rPr>
          <w:rFonts w:ascii="Arial" w:hAnsi="Arial" w:cs="Arial"/>
          <w:sz w:val="16"/>
          <w:szCs w:val="16"/>
        </w:rPr>
        <w:t>t</w:t>
      </w:r>
      <w:r w:rsidRPr="00491823">
        <w:rPr>
          <w:rFonts w:ascii="Arial" w:hAnsi="Arial" w:cs="Arial"/>
          <w:sz w:val="16"/>
          <w:szCs w:val="16"/>
        </w:rPr>
        <w:t xml:space="preserve">he need for further guidance on ensuring transparency, consistency, comprehensiveness and effectiveness when informing how all the safeguards referred to in appendix I to decision 1/CP.16 are being addressed and respected (decision 12/CP.17, paragraph 6); </w:t>
      </w:r>
      <w:r>
        <w:rPr>
          <w:rFonts w:ascii="Arial" w:hAnsi="Arial" w:cs="Arial"/>
          <w:sz w:val="16"/>
          <w:szCs w:val="16"/>
        </w:rPr>
        <w:t>(</w:t>
      </w:r>
      <w:r w:rsidRPr="00491823">
        <w:rPr>
          <w:rFonts w:ascii="Arial" w:hAnsi="Arial" w:cs="Arial"/>
          <w:sz w:val="16"/>
          <w:szCs w:val="16"/>
        </w:rPr>
        <w:t xml:space="preserve">2) </w:t>
      </w:r>
      <w:r>
        <w:rPr>
          <w:rFonts w:ascii="Arial" w:hAnsi="Arial" w:cs="Arial"/>
          <w:sz w:val="16"/>
          <w:szCs w:val="16"/>
        </w:rPr>
        <w:t>t</w:t>
      </w:r>
      <w:r w:rsidRPr="00491823">
        <w:rPr>
          <w:rFonts w:ascii="Arial" w:hAnsi="Arial" w:cs="Arial"/>
          <w:sz w:val="16"/>
          <w:szCs w:val="16"/>
        </w:rPr>
        <w:t xml:space="preserve">he development of methodological guidance on nonmarket-based approaches to support the implementation of the activities referred to in decision 1/CP.16, paragraph 70 (REDD-plus) (decision 1/CP.18, paragraph 39); and </w:t>
      </w:r>
      <w:r>
        <w:rPr>
          <w:rFonts w:ascii="Arial" w:hAnsi="Arial" w:cs="Arial"/>
          <w:sz w:val="16"/>
          <w:szCs w:val="16"/>
        </w:rPr>
        <w:t>(</w:t>
      </w:r>
      <w:r w:rsidRPr="00491823">
        <w:rPr>
          <w:rFonts w:ascii="Arial" w:hAnsi="Arial" w:cs="Arial"/>
          <w:sz w:val="16"/>
          <w:szCs w:val="16"/>
        </w:rPr>
        <w:t xml:space="preserve">3) </w:t>
      </w:r>
      <w:r>
        <w:rPr>
          <w:rFonts w:ascii="Arial" w:hAnsi="Arial" w:cs="Arial"/>
          <w:sz w:val="16"/>
          <w:szCs w:val="16"/>
        </w:rPr>
        <w:t>t</w:t>
      </w:r>
      <w:r w:rsidRPr="00491823">
        <w:rPr>
          <w:rFonts w:ascii="Arial" w:hAnsi="Arial" w:cs="Arial"/>
          <w:sz w:val="16"/>
          <w:szCs w:val="16"/>
        </w:rPr>
        <w:t xml:space="preserve">he consideration of methodological issues related to noncarbon benefits resulting from the implementation of activities relating to REDD-plus (decision 1/CP.18, paragraph 40). </w:t>
      </w:r>
    </w:p>
  </w:endnote>
  <w:endnote w:id="32">
    <w:p w14:paraId="6F7DE8EA"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OECD DAC dataset: Climate-Related Development Finance, project level data for 2013, available at </w:t>
      </w:r>
      <w:hyperlink r:id="rId4" w:history="1">
        <w:r w:rsidRPr="00491823">
          <w:rPr>
            <w:rStyle w:val="Hyperlink"/>
            <w:rFonts w:ascii="Arial" w:hAnsi="Arial" w:cs="Arial"/>
            <w:sz w:val="16"/>
            <w:szCs w:val="16"/>
          </w:rPr>
          <w:t>http://www.oecd.org/dac/stats/climate-change.htm</w:t>
        </w:r>
      </w:hyperlink>
    </w:p>
  </w:endnote>
  <w:endnote w:id="33">
    <w:p w14:paraId="4C5D54B7" w14:textId="77777777" w:rsidR="00352B90" w:rsidRPr="000F6E83" w:rsidRDefault="00352B90" w:rsidP="00857EAA">
      <w:pPr>
        <w:pStyle w:val="EndnoteText"/>
        <w:rPr>
          <w:rFonts w:ascii="Arial" w:hAnsi="Arial" w:cs="Arial"/>
          <w:sz w:val="16"/>
          <w:szCs w:val="16"/>
          <w:lang w:val="es-ES_tradnl"/>
        </w:rPr>
      </w:pPr>
      <w:r w:rsidRPr="00491823">
        <w:rPr>
          <w:rStyle w:val="EndnoteReference"/>
          <w:rFonts w:ascii="Arial" w:hAnsi="Arial" w:cs="Arial"/>
          <w:sz w:val="16"/>
          <w:szCs w:val="16"/>
        </w:rPr>
        <w:endnoteRef/>
      </w:r>
      <w:r w:rsidRPr="000F6E83">
        <w:rPr>
          <w:rFonts w:ascii="Arial" w:hAnsi="Arial" w:cs="Arial"/>
          <w:sz w:val="16"/>
          <w:szCs w:val="16"/>
          <w:lang w:val="es-ES_tradnl"/>
        </w:rPr>
        <w:t xml:space="preserve"> De la Mata, &amp; Riega Campos (2014). </w:t>
      </w:r>
    </w:p>
  </w:endnote>
  <w:endnote w:id="34">
    <w:p w14:paraId="3387C620" w14:textId="77777777" w:rsidR="00352B90" w:rsidRPr="00190CE6" w:rsidRDefault="00352B90" w:rsidP="00857EAA">
      <w:pPr>
        <w:pStyle w:val="EndnoteText"/>
        <w:rPr>
          <w:rFonts w:ascii="Arial" w:hAnsi="Arial" w:cs="Arial"/>
          <w:sz w:val="16"/>
          <w:szCs w:val="16"/>
          <w:lang w:val="de-DE"/>
        </w:rPr>
      </w:pPr>
      <w:r w:rsidRPr="00491823">
        <w:rPr>
          <w:rStyle w:val="EndnoteReference"/>
          <w:rFonts w:ascii="Arial" w:hAnsi="Arial" w:cs="Arial"/>
          <w:sz w:val="16"/>
          <w:szCs w:val="16"/>
        </w:rPr>
        <w:endnoteRef/>
      </w:r>
      <w:r w:rsidRPr="00190CE6">
        <w:rPr>
          <w:rFonts w:ascii="Arial" w:hAnsi="Arial" w:cs="Arial"/>
          <w:sz w:val="16"/>
          <w:szCs w:val="16"/>
          <w:lang w:val="de-DE"/>
        </w:rPr>
        <w:t xml:space="preserve"> Goldstein, Gonzalez, &amp; Peters-Stanley (2015). </w:t>
      </w:r>
    </w:p>
  </w:endnote>
  <w:endnote w:id="35">
    <w:p w14:paraId="7AC884B3" w14:textId="77777777" w:rsidR="00352B90" w:rsidRPr="00190CE6" w:rsidRDefault="00352B90" w:rsidP="00857EAA">
      <w:pPr>
        <w:pStyle w:val="EndnoteText"/>
        <w:rPr>
          <w:rFonts w:ascii="Arial" w:hAnsi="Arial" w:cs="Arial"/>
          <w:sz w:val="16"/>
          <w:szCs w:val="16"/>
          <w:lang w:val="de-DE"/>
        </w:rPr>
      </w:pPr>
      <w:r w:rsidRPr="00C71C57">
        <w:rPr>
          <w:rStyle w:val="EndnoteReference"/>
          <w:rFonts w:ascii="Arial" w:hAnsi="Arial" w:cs="Arial"/>
          <w:sz w:val="16"/>
          <w:szCs w:val="16"/>
        </w:rPr>
        <w:endnoteRef/>
      </w:r>
      <w:r w:rsidRPr="00190CE6">
        <w:rPr>
          <w:rFonts w:ascii="Arial" w:hAnsi="Arial" w:cs="Arial"/>
          <w:sz w:val="16"/>
          <w:szCs w:val="16"/>
          <w:lang w:val="de-DE"/>
        </w:rPr>
        <w:t xml:space="preserve"> Hoare (2015). </w:t>
      </w:r>
    </w:p>
  </w:endnote>
  <w:endnote w:id="36">
    <w:p w14:paraId="690F8658" w14:textId="5B26B820" w:rsidR="00352B90" w:rsidRDefault="00352B90">
      <w:pPr>
        <w:pStyle w:val="EndnoteText"/>
      </w:pPr>
      <w:r>
        <w:rPr>
          <w:rStyle w:val="EndnoteReference"/>
        </w:rPr>
        <w:endnoteRef/>
      </w:r>
      <w:r>
        <w:t xml:space="preserve"> </w:t>
      </w:r>
      <w:r w:rsidRPr="00824608">
        <w:rPr>
          <w:rFonts w:ascii="Arial" w:hAnsi="Arial" w:cs="Arial"/>
          <w:sz w:val="16"/>
          <w:szCs w:val="16"/>
          <w:lang w:val="de-DE"/>
        </w:rPr>
        <w:t>Chatham House (2015).</w:t>
      </w:r>
    </w:p>
  </w:endnote>
  <w:endnote w:id="37">
    <w:p w14:paraId="7FC918B9" w14:textId="1A78737A" w:rsidR="00352B90" w:rsidRDefault="00352B90">
      <w:pPr>
        <w:pStyle w:val="EndnoteText"/>
      </w:pPr>
      <w:r>
        <w:rPr>
          <w:rStyle w:val="EndnoteReference"/>
        </w:rPr>
        <w:endnoteRef/>
      </w:r>
      <w:r>
        <w:t xml:space="preserve"> </w:t>
      </w:r>
      <w:r>
        <w:rPr>
          <w:rFonts w:ascii="Arial" w:hAnsi="Arial" w:cs="Arial"/>
          <w:sz w:val="16"/>
          <w:szCs w:val="16"/>
          <w:lang w:val="de-DE"/>
        </w:rPr>
        <w:t>Ibid.</w:t>
      </w:r>
    </w:p>
  </w:endnote>
  <w:endnote w:id="38">
    <w:p w14:paraId="7997C760" w14:textId="77777777" w:rsidR="00352B90" w:rsidRPr="00190CE6" w:rsidRDefault="00352B90" w:rsidP="00857EAA">
      <w:pPr>
        <w:pStyle w:val="EndnoteText"/>
        <w:rPr>
          <w:rFonts w:ascii="Arial" w:hAnsi="Arial" w:cs="Arial"/>
          <w:sz w:val="16"/>
          <w:szCs w:val="16"/>
          <w:lang w:val="en-US"/>
        </w:rPr>
      </w:pPr>
      <w:r w:rsidRPr="00491823">
        <w:rPr>
          <w:rStyle w:val="EndnoteReference"/>
          <w:rFonts w:ascii="Arial" w:hAnsi="Arial" w:cs="Arial"/>
          <w:sz w:val="16"/>
          <w:szCs w:val="16"/>
        </w:rPr>
        <w:endnoteRef/>
      </w:r>
      <w:r w:rsidRPr="00190CE6">
        <w:rPr>
          <w:rFonts w:ascii="Arial" w:hAnsi="Arial" w:cs="Arial"/>
          <w:sz w:val="16"/>
          <w:szCs w:val="16"/>
          <w:lang w:val="en-US"/>
        </w:rPr>
        <w:t xml:space="preserve"> UNEP (2013).</w:t>
      </w:r>
    </w:p>
  </w:endnote>
  <w:endnote w:id="39">
    <w:p w14:paraId="4EC8B3EC" w14:textId="77777777" w:rsidR="00352B90" w:rsidRPr="00F46C9A"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F46C9A">
        <w:rPr>
          <w:rFonts w:ascii="Arial" w:hAnsi="Arial" w:cs="Arial"/>
          <w:sz w:val="16"/>
          <w:szCs w:val="16"/>
        </w:rPr>
        <w:t xml:space="preserve"> See Durán, Bray, Velázquez, &amp; Larrazábal (2011) and FAO (2012).  </w:t>
      </w:r>
    </w:p>
  </w:endnote>
  <w:endnote w:id="40">
    <w:p w14:paraId="04AB3CEE" w14:textId="77777777" w:rsidR="00352B90" w:rsidRPr="00491823"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Global Witness (2014)</w:t>
      </w:r>
      <w:r>
        <w:rPr>
          <w:rFonts w:ascii="Arial" w:hAnsi="Arial" w:cs="Arial"/>
          <w:sz w:val="16"/>
          <w:szCs w:val="16"/>
        </w:rPr>
        <w:t>.</w:t>
      </w:r>
    </w:p>
  </w:endnote>
  <w:endnote w:id="41">
    <w:p w14:paraId="384D21EC" w14:textId="77777777" w:rsidR="00352B90" w:rsidRDefault="00352B90" w:rsidP="00857EAA">
      <w:pPr>
        <w:pStyle w:val="EndnoteText"/>
        <w:rPr>
          <w:rFonts w:ascii="Arial" w:hAnsi="Arial" w:cs="Arial"/>
          <w:sz w:val="16"/>
          <w:szCs w:val="16"/>
        </w:rPr>
      </w:pPr>
      <w:r w:rsidRPr="00491823">
        <w:rPr>
          <w:rStyle w:val="EndnoteReference"/>
          <w:rFonts w:ascii="Arial" w:hAnsi="Arial" w:cs="Arial"/>
          <w:sz w:val="16"/>
          <w:szCs w:val="16"/>
        </w:rPr>
        <w:endnoteRef/>
      </w:r>
      <w:r w:rsidRPr="00491823">
        <w:rPr>
          <w:rFonts w:ascii="Arial" w:hAnsi="Arial" w:cs="Arial"/>
          <w:sz w:val="16"/>
          <w:szCs w:val="16"/>
        </w:rPr>
        <w:t xml:space="preserve"> Rights and Resources Initiative (2014)</w:t>
      </w:r>
      <w:r>
        <w:rPr>
          <w:rFonts w:ascii="Arial" w:hAnsi="Arial" w:cs="Arial"/>
          <w:sz w:val="16"/>
          <w:szCs w:val="16"/>
        </w:rPr>
        <w:t xml:space="preserve">. </w:t>
      </w:r>
    </w:p>
    <w:p w14:paraId="021B1BB4" w14:textId="492F3E03" w:rsidR="00352B90" w:rsidRDefault="007C004D" w:rsidP="00857EAA">
      <w:pPr>
        <w:pStyle w:val="EndnoteText"/>
        <w:rPr>
          <w:rFonts w:ascii="Arial" w:hAnsi="Arial" w:cs="Arial"/>
          <w:sz w:val="16"/>
          <w:szCs w:val="16"/>
        </w:rPr>
      </w:pPr>
      <w:r>
        <w:rPr>
          <w:rStyle w:val="EndnoteReference"/>
        </w:rPr>
        <w:endnoteRef/>
      </w:r>
      <w:r>
        <w:t xml:space="preserve"> </w:t>
      </w:r>
      <w:r w:rsidRPr="007C004D">
        <w:rPr>
          <w:rFonts w:ascii="Arial" w:hAnsi="Arial" w:cs="Arial"/>
          <w:sz w:val="16"/>
          <w:szCs w:val="16"/>
          <w:highlight w:val="yellow"/>
        </w:rPr>
        <w:t>The LandMark platform is an initiative of the World Resources Institute and the Rights and Resources Initiative, launched on behalf of a consortium of civil society, indigenous and community organizations (</w:t>
      </w:r>
      <w:hyperlink r:id="rId5" w:history="1">
        <w:r w:rsidRPr="007C004D">
          <w:rPr>
            <w:rFonts w:ascii="Arial" w:hAnsi="Arial" w:cs="Arial"/>
            <w:sz w:val="16"/>
            <w:szCs w:val="16"/>
            <w:highlight w:val="yellow"/>
          </w:rPr>
          <w:t>www.landmark.org</w:t>
        </w:r>
      </w:hyperlink>
      <w:r w:rsidRPr="007C004D">
        <w:rPr>
          <w:rFonts w:ascii="Arial" w:hAnsi="Arial" w:cs="Arial"/>
          <w:sz w:val="16"/>
          <w:szCs w:val="16"/>
          <w:highlight w:val="yellow"/>
        </w:rPr>
        <w:t>).</w:t>
      </w:r>
    </w:p>
    <w:p w14:paraId="65026802" w14:textId="77777777" w:rsidR="00352B90" w:rsidRDefault="00352B90" w:rsidP="00857EAA">
      <w:pPr>
        <w:pStyle w:val="EndnoteText"/>
        <w:rPr>
          <w:rFonts w:ascii="Arial" w:hAnsi="Arial" w:cs="Arial"/>
          <w:b/>
          <w:sz w:val="22"/>
          <w:szCs w:val="22"/>
        </w:rPr>
      </w:pPr>
    </w:p>
    <w:p w14:paraId="285D0799" w14:textId="77777777" w:rsidR="00352B90" w:rsidRDefault="00352B90" w:rsidP="00857EAA">
      <w:pPr>
        <w:pStyle w:val="EndnoteText"/>
        <w:rPr>
          <w:rFonts w:ascii="Arial" w:hAnsi="Arial" w:cs="Arial"/>
          <w:b/>
          <w:sz w:val="22"/>
          <w:szCs w:val="22"/>
        </w:rPr>
      </w:pPr>
    </w:p>
    <w:p w14:paraId="13F92E29" w14:textId="77777777" w:rsidR="00352B90" w:rsidRDefault="00352B90" w:rsidP="00857EAA">
      <w:pPr>
        <w:pStyle w:val="EndnoteText"/>
        <w:rPr>
          <w:rFonts w:ascii="Arial" w:hAnsi="Arial" w:cs="Arial"/>
          <w:b/>
          <w:sz w:val="22"/>
          <w:szCs w:val="22"/>
        </w:rPr>
      </w:pPr>
      <w:r w:rsidRPr="00BF7CC5">
        <w:rPr>
          <w:rFonts w:ascii="Arial" w:hAnsi="Arial" w:cs="Arial"/>
          <w:b/>
          <w:sz w:val="22"/>
          <w:szCs w:val="22"/>
        </w:rPr>
        <w:t>References</w:t>
      </w:r>
    </w:p>
    <w:p w14:paraId="75DCED2B" w14:textId="77777777" w:rsidR="00352B90" w:rsidRDefault="00352B90" w:rsidP="00BF7CC5">
      <w:pPr>
        <w:pStyle w:val="EndnoteText"/>
        <w:ind w:left="720" w:hanging="720"/>
        <w:rPr>
          <w:rFonts w:ascii="Arial" w:hAnsi="Arial" w:cs="Arial"/>
        </w:rPr>
      </w:pPr>
    </w:p>
    <w:p w14:paraId="3783844E" w14:textId="612D8814" w:rsidR="00352B90" w:rsidRPr="00D431F3" w:rsidRDefault="00352B90" w:rsidP="00BF7CC5">
      <w:pPr>
        <w:pStyle w:val="EndnoteText"/>
        <w:ind w:left="720" w:hanging="720"/>
        <w:rPr>
          <w:rFonts w:ascii="Arial" w:hAnsi="Arial" w:cs="Arial"/>
        </w:rPr>
      </w:pPr>
      <w:r w:rsidRPr="00D431F3">
        <w:rPr>
          <w:rFonts w:ascii="Arial" w:hAnsi="Arial" w:cs="Arial"/>
        </w:rPr>
        <w:t xml:space="preserve">Global Alliance for Clean Cookstoves. (2013). </w:t>
      </w:r>
      <w:r w:rsidRPr="00D431F3">
        <w:rPr>
          <w:rFonts w:ascii="Arial" w:hAnsi="Arial" w:cs="Arial"/>
          <w:i/>
        </w:rPr>
        <w:t>Results report: Sharing progress on the path to adoption of cleaner cooking solutions</w:t>
      </w:r>
      <w:r w:rsidRPr="00D431F3">
        <w:rPr>
          <w:rFonts w:ascii="Arial" w:hAnsi="Arial" w:cs="Arial"/>
        </w:rPr>
        <w:t>, Washington D.C.</w:t>
      </w:r>
    </w:p>
    <w:p w14:paraId="4219570E" w14:textId="77777777" w:rsidR="00352B90" w:rsidRDefault="00352B90" w:rsidP="00BF7CC5">
      <w:pPr>
        <w:pStyle w:val="EndnoteText"/>
        <w:ind w:left="720" w:hanging="720"/>
        <w:rPr>
          <w:rFonts w:ascii="Arial" w:hAnsi="Arial" w:cs="Arial"/>
        </w:rPr>
      </w:pPr>
    </w:p>
    <w:p w14:paraId="596C8980" w14:textId="77777777" w:rsidR="00352B90" w:rsidRPr="00BF7CC5" w:rsidRDefault="00352B90" w:rsidP="00BF7CC5">
      <w:pPr>
        <w:pStyle w:val="EndnoteText"/>
        <w:ind w:left="720" w:hanging="720"/>
        <w:rPr>
          <w:rFonts w:ascii="Arial" w:hAnsi="Arial" w:cs="Arial"/>
        </w:rPr>
      </w:pPr>
      <w:r w:rsidRPr="00F46C9A">
        <w:rPr>
          <w:rFonts w:ascii="Arial" w:hAnsi="Arial" w:cs="Arial"/>
          <w:lang w:val="es-CO"/>
        </w:rPr>
        <w:t xml:space="preserve">Bailis, R., Drigo, R., Ghilardi, A., &amp; Masera, O. (2015). </w:t>
      </w:r>
      <w:r w:rsidRPr="00BF7CC5">
        <w:rPr>
          <w:rFonts w:ascii="Arial" w:hAnsi="Arial" w:cs="Arial"/>
        </w:rPr>
        <w:t xml:space="preserve">The carbon footprint of traditional woodfuels. </w:t>
      </w:r>
      <w:r w:rsidRPr="00BF7CC5">
        <w:rPr>
          <w:rFonts w:ascii="Arial" w:hAnsi="Arial" w:cs="Arial"/>
          <w:i/>
        </w:rPr>
        <w:t>Nature Climate Change,</w:t>
      </w:r>
      <w:r w:rsidRPr="00BF7CC5">
        <w:rPr>
          <w:rFonts w:ascii="Arial" w:hAnsi="Arial" w:cs="Arial"/>
        </w:rPr>
        <w:t xml:space="preserve"> 5, 266–272.</w:t>
      </w:r>
    </w:p>
    <w:p w14:paraId="452C9592" w14:textId="77777777" w:rsidR="00352B90" w:rsidRPr="004A2482" w:rsidRDefault="00352B90" w:rsidP="00F6214E">
      <w:pPr>
        <w:pStyle w:val="EndnoteText"/>
        <w:rPr>
          <w:rFonts w:ascii="Arial" w:hAnsi="Arial" w:cs="Arial"/>
        </w:rPr>
      </w:pPr>
    </w:p>
    <w:p w14:paraId="5A72DE46" w14:textId="77777777" w:rsidR="00352B90" w:rsidRDefault="00352B90" w:rsidP="00857EAA">
      <w:pPr>
        <w:pStyle w:val="EndnoteText"/>
        <w:ind w:left="720" w:hanging="720"/>
        <w:rPr>
          <w:rFonts w:ascii="Arial" w:hAnsi="Arial" w:cs="Arial"/>
        </w:rPr>
      </w:pPr>
      <w:r w:rsidRPr="004A2482">
        <w:rPr>
          <w:rFonts w:ascii="Arial" w:hAnsi="Arial" w:cs="Arial"/>
        </w:rPr>
        <w:t xml:space="preserve">Boucher D., Elias, P., Lininger, K., May-Tobin, C., Roquemore, S., &amp; Saxon, E. (2011). </w:t>
      </w:r>
      <w:r w:rsidRPr="004A2482">
        <w:rPr>
          <w:rFonts w:ascii="Arial" w:hAnsi="Arial" w:cs="Arial"/>
          <w:i/>
        </w:rPr>
        <w:t>The root of the problem: What’s driving tropical deforestation today</w:t>
      </w:r>
      <w:r w:rsidRPr="004A2482">
        <w:rPr>
          <w:rFonts w:ascii="Arial" w:hAnsi="Arial" w:cs="Arial"/>
        </w:rPr>
        <w:t>. Cambridge, Massachusetts: Union of Concerned Scientists.</w:t>
      </w:r>
    </w:p>
    <w:p w14:paraId="32E9C34C" w14:textId="77777777" w:rsidR="00352B90" w:rsidRPr="00A153A4" w:rsidRDefault="00352B90" w:rsidP="00A153A4">
      <w:pPr>
        <w:pStyle w:val="EndnoteText"/>
        <w:ind w:left="720" w:hanging="720"/>
        <w:rPr>
          <w:rFonts w:ascii="Arial" w:hAnsi="Arial" w:cs="Arial"/>
        </w:rPr>
      </w:pPr>
    </w:p>
    <w:p w14:paraId="68F7C846" w14:textId="36D6D48F" w:rsidR="00352B90" w:rsidRPr="004A2482" w:rsidRDefault="00352B90" w:rsidP="00A153A4">
      <w:pPr>
        <w:pStyle w:val="EndnoteText"/>
        <w:ind w:left="720" w:hanging="720"/>
        <w:rPr>
          <w:rFonts w:ascii="Arial" w:hAnsi="Arial" w:cs="Arial"/>
        </w:rPr>
      </w:pPr>
      <w:r w:rsidRPr="00A153A4">
        <w:rPr>
          <w:rFonts w:ascii="Arial" w:hAnsi="Arial" w:cs="Arial"/>
        </w:rPr>
        <w:t>Brown, S., and Zarin, D. (2013)</w:t>
      </w:r>
      <w:r>
        <w:rPr>
          <w:rFonts w:ascii="Arial" w:hAnsi="Arial" w:cs="Arial"/>
        </w:rPr>
        <w:t>.</w:t>
      </w:r>
      <w:r w:rsidRPr="00A153A4">
        <w:rPr>
          <w:rFonts w:ascii="Arial" w:hAnsi="Arial" w:cs="Arial"/>
        </w:rPr>
        <w:t xml:space="preserve"> What does net zero deforestation mean? </w:t>
      </w:r>
      <w:r w:rsidRPr="00DE08E2">
        <w:rPr>
          <w:rFonts w:ascii="Arial" w:hAnsi="Arial" w:cs="Arial"/>
          <w:i/>
        </w:rPr>
        <w:t>Science</w:t>
      </w:r>
      <w:r>
        <w:rPr>
          <w:rFonts w:ascii="Arial" w:hAnsi="Arial" w:cs="Arial"/>
        </w:rPr>
        <w:t>, 312 (6160),</w:t>
      </w:r>
      <w:r w:rsidRPr="00A153A4">
        <w:rPr>
          <w:rFonts w:ascii="Arial" w:hAnsi="Arial" w:cs="Arial"/>
        </w:rPr>
        <w:t xml:space="preserve"> 805-807.</w:t>
      </w:r>
    </w:p>
    <w:p w14:paraId="03C61447" w14:textId="77777777" w:rsidR="00352B90" w:rsidRPr="004A2482" w:rsidRDefault="00352B90" w:rsidP="00BF7CC5">
      <w:pPr>
        <w:pStyle w:val="EndnoteText"/>
        <w:ind w:hanging="720"/>
        <w:rPr>
          <w:rFonts w:ascii="Arial" w:hAnsi="Arial" w:cs="Arial"/>
        </w:rPr>
      </w:pPr>
    </w:p>
    <w:p w14:paraId="61048A09" w14:textId="189EDCA1" w:rsidR="00352B90" w:rsidRPr="004A2482" w:rsidRDefault="00352B90" w:rsidP="00BF7CC5">
      <w:pPr>
        <w:pStyle w:val="EndnoteText"/>
        <w:ind w:left="720" w:hanging="720"/>
        <w:rPr>
          <w:rFonts w:ascii="Arial" w:hAnsi="Arial" w:cs="Arial"/>
        </w:rPr>
      </w:pPr>
      <w:r w:rsidRPr="00F46C9A">
        <w:rPr>
          <w:rFonts w:ascii="Arial" w:hAnsi="Arial" w:cs="Arial"/>
        </w:rPr>
        <w:t xml:space="preserve">De la Mata, G., &amp; Riega Campos, S. (2014).  </w:t>
      </w:r>
      <w:r w:rsidRPr="00C31175">
        <w:rPr>
          <w:rFonts w:ascii="Arial" w:hAnsi="Arial" w:cs="Arial"/>
          <w:i/>
        </w:rPr>
        <w:t>An analysis of international conservation funding in the Amazon</w:t>
      </w:r>
      <w:r w:rsidRPr="004A2482">
        <w:rPr>
          <w:rFonts w:ascii="Arial" w:hAnsi="Arial" w:cs="Arial"/>
        </w:rPr>
        <w:t>. Commissioned by the Bet</w:t>
      </w:r>
      <w:r>
        <w:rPr>
          <w:rFonts w:ascii="Arial" w:hAnsi="Arial" w:cs="Arial"/>
        </w:rPr>
        <w:t xml:space="preserve">ty and Gordon Moore Foundation. Retrieved from </w:t>
      </w:r>
      <w:r w:rsidRPr="00C31175">
        <w:rPr>
          <w:rFonts w:ascii="Arial" w:hAnsi="Arial" w:cs="Arial"/>
        </w:rPr>
        <w:t>https://www.moore.org/docs/default-source/Environmental-Conservation/Andes-Amazon-Initiative/amazon-intl-conservation-funding-analysis_2014.pdf?sfvrsn=2</w:t>
      </w:r>
    </w:p>
    <w:p w14:paraId="0630557D" w14:textId="77777777" w:rsidR="00352B90" w:rsidRPr="004A2482" w:rsidRDefault="00352B90" w:rsidP="00BF7CC5">
      <w:pPr>
        <w:pStyle w:val="EndnoteText"/>
        <w:ind w:hanging="720"/>
        <w:rPr>
          <w:rFonts w:ascii="Arial" w:hAnsi="Arial" w:cs="Arial"/>
        </w:rPr>
      </w:pPr>
    </w:p>
    <w:p w14:paraId="074C4433" w14:textId="3F056177" w:rsidR="00352B90" w:rsidRPr="00BF7CC5" w:rsidRDefault="00352B90" w:rsidP="00BF7CC5">
      <w:pPr>
        <w:pStyle w:val="EndnoteText"/>
        <w:ind w:left="720" w:hanging="720"/>
        <w:rPr>
          <w:rFonts w:ascii="Arial" w:hAnsi="Arial" w:cs="Arial"/>
          <w:lang w:val="en-US"/>
        </w:rPr>
      </w:pPr>
      <w:r>
        <w:rPr>
          <w:rFonts w:ascii="Arial" w:hAnsi="Arial" w:cs="Arial"/>
          <w:lang w:val="en-US"/>
        </w:rPr>
        <w:t xml:space="preserve">Chatham House. (2015). </w:t>
      </w:r>
      <w:r w:rsidRPr="00C31175">
        <w:rPr>
          <w:rFonts w:ascii="Arial" w:hAnsi="Arial" w:cs="Arial"/>
          <w:i/>
          <w:lang w:val="en-US"/>
        </w:rPr>
        <w:t>Illegal logging and related trade: I</w:t>
      </w:r>
      <w:r>
        <w:rPr>
          <w:rFonts w:ascii="Arial" w:hAnsi="Arial" w:cs="Arial"/>
          <w:i/>
          <w:lang w:val="en-US"/>
        </w:rPr>
        <w:t>ndicators of the global response.</w:t>
      </w:r>
      <w:r>
        <w:rPr>
          <w:rFonts w:ascii="Arial" w:hAnsi="Arial" w:cs="Arial"/>
          <w:lang w:val="en-US"/>
        </w:rPr>
        <w:t xml:space="preserve"> Retrieved from </w:t>
      </w:r>
      <w:hyperlink r:id="rId6" w:history="1">
        <w:r w:rsidRPr="00172F70">
          <w:rPr>
            <w:rStyle w:val="Hyperlink"/>
            <w:rFonts w:ascii="Arial" w:hAnsi="Arial" w:cs="Arial"/>
            <w:lang w:val="en-US"/>
          </w:rPr>
          <w:t>http://indicators.chathamhouse.org/</w:t>
        </w:r>
      </w:hyperlink>
      <w:r>
        <w:rPr>
          <w:rFonts w:ascii="Arial" w:hAnsi="Arial" w:cs="Arial"/>
          <w:lang w:val="en-US"/>
        </w:rPr>
        <w:t xml:space="preserve">. </w:t>
      </w:r>
    </w:p>
    <w:p w14:paraId="13E11D51" w14:textId="77777777" w:rsidR="00352B90" w:rsidRPr="00BF7CC5" w:rsidRDefault="00352B90" w:rsidP="00857EAA">
      <w:pPr>
        <w:pStyle w:val="EndnoteText"/>
        <w:ind w:left="720" w:hanging="720"/>
        <w:rPr>
          <w:rFonts w:ascii="Arial" w:hAnsi="Arial" w:cs="Arial"/>
          <w:lang w:val="en-US"/>
        </w:rPr>
      </w:pPr>
    </w:p>
    <w:p w14:paraId="3E2E5629" w14:textId="3667259B" w:rsidR="00352B90" w:rsidRPr="004A2482" w:rsidRDefault="00352B90" w:rsidP="00857EAA">
      <w:pPr>
        <w:pStyle w:val="EndnoteText"/>
        <w:ind w:left="720" w:hanging="720"/>
        <w:rPr>
          <w:rFonts w:ascii="Arial" w:hAnsi="Arial" w:cs="Arial"/>
        </w:rPr>
      </w:pPr>
      <w:r w:rsidRPr="00BF7CC5">
        <w:rPr>
          <w:rFonts w:ascii="Arial" w:hAnsi="Arial" w:cs="Arial"/>
          <w:lang w:val="en-US"/>
        </w:rPr>
        <w:t xml:space="preserve">Durán, E., Bray, D.B., Velázquez, A., &amp; Larrazábal, A. (2011). </w:t>
      </w:r>
      <w:r w:rsidRPr="004A2482">
        <w:rPr>
          <w:rFonts w:ascii="Arial" w:hAnsi="Arial" w:cs="Arial"/>
        </w:rPr>
        <w:t xml:space="preserve">Multi-scale forest governance, deforestation, and violence in </w:t>
      </w:r>
      <w:r>
        <w:rPr>
          <w:rFonts w:ascii="Arial" w:hAnsi="Arial" w:cs="Arial"/>
        </w:rPr>
        <w:t>two regions of Guerrero, Mexico.</w:t>
      </w:r>
      <w:r w:rsidRPr="004A2482">
        <w:rPr>
          <w:rFonts w:ascii="Arial" w:hAnsi="Arial" w:cs="Arial"/>
        </w:rPr>
        <w:t xml:space="preserve"> </w:t>
      </w:r>
      <w:r w:rsidRPr="004A2482">
        <w:rPr>
          <w:rFonts w:ascii="Arial" w:hAnsi="Arial" w:cs="Arial"/>
          <w:i/>
        </w:rPr>
        <w:t>World Development</w:t>
      </w:r>
      <w:r>
        <w:rPr>
          <w:rFonts w:ascii="Arial" w:hAnsi="Arial" w:cs="Arial"/>
        </w:rPr>
        <w:t>, 39 (4),</w:t>
      </w:r>
      <w:r w:rsidRPr="004A2482">
        <w:rPr>
          <w:rFonts w:ascii="Arial" w:hAnsi="Arial" w:cs="Arial"/>
        </w:rPr>
        <w:t xml:space="preserve"> 611–619. </w:t>
      </w:r>
    </w:p>
    <w:p w14:paraId="12AC4368" w14:textId="77777777" w:rsidR="00352B90" w:rsidRPr="004A2482" w:rsidRDefault="00352B90" w:rsidP="00857EAA">
      <w:pPr>
        <w:pStyle w:val="EndnoteText"/>
        <w:ind w:left="720" w:hanging="720"/>
        <w:rPr>
          <w:rFonts w:ascii="Arial" w:hAnsi="Arial" w:cs="Arial"/>
        </w:rPr>
      </w:pPr>
    </w:p>
    <w:p w14:paraId="75A29E75" w14:textId="2B169B99" w:rsidR="00352B90" w:rsidRPr="004A2482" w:rsidRDefault="00352B90" w:rsidP="00857EAA">
      <w:pPr>
        <w:pStyle w:val="EndnoteText"/>
        <w:ind w:left="720" w:hanging="720"/>
        <w:rPr>
          <w:rFonts w:ascii="Arial" w:hAnsi="Arial" w:cs="Arial"/>
        </w:rPr>
      </w:pPr>
      <w:r w:rsidRPr="00BF7CC5">
        <w:rPr>
          <w:rFonts w:ascii="Arial" w:hAnsi="Arial" w:cs="Arial"/>
        </w:rPr>
        <w:t xml:space="preserve">Ecosystem Marketplace. (2015). </w:t>
      </w:r>
      <w:r w:rsidRPr="00BF7CC5">
        <w:rPr>
          <w:rFonts w:ascii="Arial" w:hAnsi="Arial" w:cs="Arial"/>
          <w:i/>
        </w:rPr>
        <w:t>Ahead of the Curve, State of the Voluntary Carbon Markets 2015.</w:t>
      </w:r>
      <w:r w:rsidRPr="00BF7CC5">
        <w:rPr>
          <w:rFonts w:ascii="Arial" w:hAnsi="Arial" w:cs="Arial"/>
        </w:rPr>
        <w:t xml:space="preserve"> Washington D</w:t>
      </w:r>
      <w:r>
        <w:rPr>
          <w:rFonts w:ascii="Arial" w:hAnsi="Arial" w:cs="Arial"/>
        </w:rPr>
        <w:t>C: Forest Trends. Retrieved from</w:t>
      </w:r>
      <w:r w:rsidRPr="00BF7CC5">
        <w:rPr>
          <w:rFonts w:ascii="Arial" w:hAnsi="Arial" w:cs="Arial"/>
        </w:rPr>
        <w:t xml:space="preserve"> </w:t>
      </w:r>
      <w:hyperlink r:id="rId7" w:history="1">
        <w:r w:rsidRPr="00BF7CC5">
          <w:rPr>
            <w:rStyle w:val="Hyperlink"/>
            <w:rFonts w:ascii="Arial" w:hAnsi="Arial" w:cs="Arial"/>
          </w:rPr>
          <w:t>http://forest-trends.org/releases/uploads/SOVCM2015_FullReport.pdf</w:t>
        </w:r>
      </w:hyperlink>
    </w:p>
    <w:p w14:paraId="7AA5D8C0" w14:textId="77777777" w:rsidR="00352B90" w:rsidRPr="004A2482" w:rsidRDefault="00352B90" w:rsidP="00857EAA">
      <w:pPr>
        <w:pStyle w:val="EndnoteText"/>
        <w:ind w:left="720" w:hanging="720"/>
        <w:rPr>
          <w:rFonts w:ascii="Arial" w:hAnsi="Arial" w:cs="Arial"/>
        </w:rPr>
      </w:pPr>
    </w:p>
    <w:p w14:paraId="47792D78" w14:textId="2415BB1A" w:rsidR="00352B90" w:rsidRPr="004A2482" w:rsidRDefault="00352B90" w:rsidP="00DD2387">
      <w:pPr>
        <w:pStyle w:val="EndnoteText"/>
        <w:ind w:left="720" w:hanging="720"/>
        <w:rPr>
          <w:rFonts w:ascii="Arial" w:hAnsi="Arial" w:cs="Arial"/>
        </w:rPr>
      </w:pPr>
      <w:r w:rsidRPr="004A2482">
        <w:rPr>
          <w:rFonts w:ascii="Arial" w:hAnsi="Arial" w:cs="Arial"/>
        </w:rPr>
        <w:t xml:space="preserve">FAO (Food and Agriculture Organization of the United Nations. (2012). </w:t>
      </w:r>
      <w:r w:rsidRPr="003018BE">
        <w:rPr>
          <w:rFonts w:ascii="Arial" w:hAnsi="Arial" w:cs="Arial"/>
          <w:i/>
        </w:rPr>
        <w:t>Voluntary guidelines on the responsible governance of tenure of land, fisheries and forests in the context of national food security</w:t>
      </w:r>
      <w:r>
        <w:rPr>
          <w:rFonts w:ascii="Arial" w:hAnsi="Arial" w:cs="Arial"/>
        </w:rPr>
        <w:t>. Rome.</w:t>
      </w:r>
    </w:p>
    <w:p w14:paraId="0ED227D8" w14:textId="77777777" w:rsidR="00352B90" w:rsidRPr="004A2482" w:rsidRDefault="00352B90" w:rsidP="00BF7CC5">
      <w:pPr>
        <w:pStyle w:val="EndnoteText"/>
        <w:ind w:hanging="720"/>
        <w:rPr>
          <w:rFonts w:ascii="Arial" w:hAnsi="Arial" w:cs="Arial"/>
        </w:rPr>
      </w:pPr>
    </w:p>
    <w:p w14:paraId="2F4F3561" w14:textId="089C7176" w:rsidR="00352B90" w:rsidRDefault="00352B90" w:rsidP="00BF7CC5">
      <w:pPr>
        <w:pStyle w:val="EndnoteText"/>
        <w:ind w:left="720" w:hanging="720"/>
        <w:rPr>
          <w:rFonts w:ascii="Arial" w:hAnsi="Arial" w:cs="Arial"/>
        </w:rPr>
      </w:pPr>
      <w:r>
        <w:rPr>
          <w:rFonts w:ascii="Arial" w:hAnsi="Arial" w:cs="Arial"/>
        </w:rPr>
        <w:t xml:space="preserve">FAO </w:t>
      </w:r>
      <w:r w:rsidRPr="00BF7CC5">
        <w:rPr>
          <w:rFonts w:ascii="Arial" w:hAnsi="Arial" w:cs="Arial"/>
        </w:rPr>
        <w:t>(Food and Ag</w:t>
      </w:r>
      <w:r>
        <w:rPr>
          <w:rFonts w:ascii="Arial" w:hAnsi="Arial" w:cs="Arial"/>
        </w:rPr>
        <w:t>riculture Organisation of the U</w:t>
      </w:r>
      <w:r w:rsidRPr="00BF7CC5">
        <w:rPr>
          <w:rFonts w:ascii="Arial" w:hAnsi="Arial" w:cs="Arial"/>
        </w:rPr>
        <w:t xml:space="preserve">nited Nations). (2015). </w:t>
      </w:r>
      <w:r w:rsidRPr="00BF7CC5">
        <w:rPr>
          <w:rFonts w:ascii="Arial" w:hAnsi="Arial" w:cs="Arial"/>
          <w:i/>
        </w:rPr>
        <w:t>Global forest resources assessment 2015: How are the world’s forests changing?</w:t>
      </w:r>
      <w:r>
        <w:rPr>
          <w:rFonts w:ascii="Arial" w:hAnsi="Arial" w:cs="Arial"/>
        </w:rPr>
        <w:t xml:space="preserve"> Rome.</w:t>
      </w:r>
    </w:p>
    <w:p w14:paraId="0CBF8EA7" w14:textId="77777777" w:rsidR="00352B90" w:rsidRPr="00BF7CC5" w:rsidRDefault="00352B90" w:rsidP="00BF7CC5">
      <w:pPr>
        <w:pStyle w:val="EndnoteText"/>
        <w:ind w:hanging="720"/>
        <w:rPr>
          <w:rFonts w:ascii="Arial" w:hAnsi="Arial" w:cs="Arial"/>
        </w:rPr>
      </w:pPr>
    </w:p>
    <w:p w14:paraId="4982B5F6" w14:textId="4CB123AC" w:rsidR="00352B90" w:rsidRPr="0023461A" w:rsidRDefault="00352B90" w:rsidP="0023461A">
      <w:pPr>
        <w:pStyle w:val="EndnoteText"/>
        <w:ind w:left="720" w:hanging="720"/>
        <w:rPr>
          <w:rFonts w:ascii="Arial" w:hAnsi="Arial" w:cs="Arial"/>
          <w:lang w:val="en-US"/>
        </w:rPr>
      </w:pPr>
      <w:r w:rsidRPr="00BF7CC5">
        <w:rPr>
          <w:rFonts w:ascii="Arial" w:hAnsi="Arial" w:cs="Arial"/>
        </w:rPr>
        <w:t xml:space="preserve">Global Witness. (2014). </w:t>
      </w:r>
      <w:r w:rsidRPr="003018BE">
        <w:rPr>
          <w:rFonts w:ascii="Arial" w:hAnsi="Arial" w:cs="Arial"/>
          <w:i/>
        </w:rPr>
        <w:t>Deadly environment</w:t>
      </w:r>
      <w:r>
        <w:rPr>
          <w:rFonts w:ascii="Arial" w:hAnsi="Arial" w:cs="Arial"/>
          <w:i/>
        </w:rPr>
        <w:t>:</w:t>
      </w:r>
      <w:r w:rsidRPr="0023461A">
        <w:t xml:space="preserve"> </w:t>
      </w:r>
      <w:r>
        <w:rPr>
          <w:rFonts w:ascii="Arial" w:hAnsi="Arial" w:cs="Arial"/>
          <w:i/>
        </w:rPr>
        <w:t>T</w:t>
      </w:r>
      <w:r w:rsidRPr="0023461A">
        <w:rPr>
          <w:rFonts w:ascii="Arial" w:hAnsi="Arial" w:cs="Arial"/>
          <w:i/>
        </w:rPr>
        <w:t>he dramatic rise in</w:t>
      </w:r>
      <w:r>
        <w:rPr>
          <w:rFonts w:ascii="Arial" w:hAnsi="Arial" w:cs="Arial"/>
          <w:i/>
        </w:rPr>
        <w:t xml:space="preserve"> </w:t>
      </w:r>
      <w:r w:rsidRPr="0023461A">
        <w:rPr>
          <w:rFonts w:ascii="Arial" w:hAnsi="Arial" w:cs="Arial"/>
          <w:i/>
        </w:rPr>
        <w:t>killings of environmental</w:t>
      </w:r>
      <w:r>
        <w:rPr>
          <w:rFonts w:ascii="Arial" w:hAnsi="Arial" w:cs="Arial"/>
          <w:i/>
        </w:rPr>
        <w:t xml:space="preserve"> </w:t>
      </w:r>
      <w:r w:rsidRPr="0023461A">
        <w:rPr>
          <w:rFonts w:ascii="Arial" w:hAnsi="Arial" w:cs="Arial"/>
          <w:i/>
        </w:rPr>
        <w:t>and land defenders</w:t>
      </w:r>
      <w:r>
        <w:rPr>
          <w:rFonts w:ascii="Arial" w:hAnsi="Arial" w:cs="Arial"/>
          <w:i/>
        </w:rPr>
        <w:t xml:space="preserve">. </w:t>
      </w:r>
      <w:r>
        <w:rPr>
          <w:rFonts w:ascii="Arial" w:hAnsi="Arial" w:cs="Arial"/>
        </w:rPr>
        <w:t>London.</w:t>
      </w:r>
    </w:p>
    <w:p w14:paraId="2207BE7A" w14:textId="77777777" w:rsidR="00352B90" w:rsidRDefault="00352B90" w:rsidP="00857EAA">
      <w:pPr>
        <w:pStyle w:val="EndnoteText"/>
        <w:ind w:left="720" w:hanging="720"/>
        <w:rPr>
          <w:rFonts w:ascii="Arial" w:hAnsi="Arial" w:cs="Arial"/>
        </w:rPr>
      </w:pPr>
    </w:p>
    <w:p w14:paraId="2BD049ED" w14:textId="2A4844A4" w:rsidR="00352B90" w:rsidRPr="004A2482" w:rsidRDefault="00352B90" w:rsidP="00857EAA">
      <w:pPr>
        <w:pStyle w:val="EndnoteText"/>
        <w:ind w:left="720" w:hanging="720"/>
        <w:rPr>
          <w:rFonts w:ascii="Arial" w:hAnsi="Arial" w:cs="Arial"/>
        </w:rPr>
      </w:pPr>
      <w:r w:rsidRPr="00F46C9A">
        <w:rPr>
          <w:rFonts w:ascii="Arial" w:hAnsi="Arial" w:cs="Arial"/>
        </w:rPr>
        <w:t xml:space="preserve">Goldstein, G., Gonzalez, G., Peters-Stanley, M. (2015). </w:t>
      </w:r>
      <w:r w:rsidRPr="004A2482">
        <w:rPr>
          <w:rFonts w:ascii="Arial" w:hAnsi="Arial" w:cs="Arial"/>
          <w:i/>
        </w:rPr>
        <w:t>Turning over a new leaf: State of the forest carbon markets 2014</w:t>
      </w:r>
      <w:r w:rsidRPr="004A2482">
        <w:rPr>
          <w:rFonts w:ascii="Arial" w:hAnsi="Arial" w:cs="Arial"/>
        </w:rPr>
        <w:t xml:space="preserve">. Washington DC: Forest </w:t>
      </w:r>
      <w:r w:rsidRPr="007512C9">
        <w:rPr>
          <w:rFonts w:ascii="Arial" w:hAnsi="Arial" w:cs="Arial"/>
        </w:rPr>
        <w:t>Trends</w:t>
      </w:r>
      <w:r w:rsidRPr="00BF7CC5">
        <w:rPr>
          <w:rFonts w:ascii="Arial" w:hAnsi="Arial" w:cs="Arial"/>
        </w:rPr>
        <w:t xml:space="preserve"> Ecosystem Marketplace</w:t>
      </w:r>
      <w:r>
        <w:rPr>
          <w:rFonts w:ascii="Arial" w:hAnsi="Arial" w:cs="Arial"/>
        </w:rPr>
        <w:t>.</w:t>
      </w:r>
    </w:p>
    <w:p w14:paraId="70B0D7D8" w14:textId="77777777" w:rsidR="00352B90" w:rsidRPr="004A2482" w:rsidRDefault="00352B90" w:rsidP="00857EAA">
      <w:pPr>
        <w:pStyle w:val="EndnoteText"/>
        <w:ind w:left="720" w:hanging="720"/>
        <w:rPr>
          <w:rFonts w:ascii="Arial" w:hAnsi="Arial" w:cs="Arial"/>
        </w:rPr>
      </w:pPr>
    </w:p>
    <w:p w14:paraId="4B557600" w14:textId="5C3DA652" w:rsidR="00352B90" w:rsidRPr="00BF7CC5" w:rsidRDefault="00352B90" w:rsidP="00BF7CC5">
      <w:pPr>
        <w:pStyle w:val="EndnoteText"/>
        <w:ind w:left="720" w:hanging="720"/>
        <w:rPr>
          <w:rFonts w:ascii="Arial" w:hAnsi="Arial" w:cs="Arial"/>
        </w:rPr>
      </w:pPr>
      <w:r w:rsidRPr="00190CE6">
        <w:rPr>
          <w:rFonts w:ascii="Arial" w:hAnsi="Arial" w:cs="Arial"/>
          <w:lang w:val="de-DE"/>
        </w:rPr>
        <w:t xml:space="preserve">Hansen, M. C., et al.  </w:t>
      </w:r>
      <w:r w:rsidRPr="00BF7CC5">
        <w:rPr>
          <w:rFonts w:ascii="Arial" w:hAnsi="Arial" w:cs="Arial"/>
        </w:rPr>
        <w:t>(2015). Hansen/UMD/Google/USGS/NASA tree cover loss and gain area.  University of Maryland, Google, U.S.</w:t>
      </w:r>
      <w:r>
        <w:rPr>
          <w:rFonts w:ascii="Arial" w:hAnsi="Arial" w:cs="Arial"/>
        </w:rPr>
        <w:t xml:space="preserve"> </w:t>
      </w:r>
      <w:r w:rsidRPr="00BF7CC5">
        <w:rPr>
          <w:rFonts w:ascii="Arial" w:hAnsi="Arial" w:cs="Arial"/>
        </w:rPr>
        <w:t>Geological Survey, and National Aeronautics an</w:t>
      </w:r>
      <w:r>
        <w:rPr>
          <w:rFonts w:ascii="Arial" w:hAnsi="Arial" w:cs="Arial"/>
        </w:rPr>
        <w:t>d Space Administration. Retrieved from</w:t>
      </w:r>
      <w:r w:rsidRPr="00BF7CC5">
        <w:rPr>
          <w:rFonts w:ascii="Arial" w:hAnsi="Arial" w:cs="Arial"/>
        </w:rPr>
        <w:t xml:space="preserve"> Global Forest Watch</w:t>
      </w:r>
      <w:r>
        <w:rPr>
          <w:rFonts w:ascii="Arial" w:hAnsi="Arial" w:cs="Arial"/>
        </w:rPr>
        <w:t>, August 12, 2015 at</w:t>
      </w:r>
      <w:r w:rsidRPr="00BF7CC5">
        <w:rPr>
          <w:rFonts w:ascii="Arial" w:hAnsi="Arial" w:cs="Arial"/>
        </w:rPr>
        <w:t> </w:t>
      </w:r>
      <w:r w:rsidR="007C004D">
        <w:fldChar w:fldCharType="begin"/>
      </w:r>
      <w:r w:rsidR="007C004D">
        <w:instrText xml:space="preserve"> HYPERLINK "http://www.globalforestwatch.org/" \t "_blank" </w:instrText>
      </w:r>
      <w:r w:rsidR="007C004D">
        <w:fldChar w:fldCharType="separate"/>
      </w:r>
      <w:r w:rsidRPr="00BF7CC5">
        <w:rPr>
          <w:rStyle w:val="Hyperlink"/>
          <w:rFonts w:ascii="Arial" w:hAnsi="Arial" w:cs="Arial"/>
        </w:rPr>
        <w:t>www.globalforestwatch.org</w:t>
      </w:r>
      <w:r w:rsidR="007C004D">
        <w:rPr>
          <w:rStyle w:val="Hyperlink"/>
          <w:rFonts w:ascii="Arial" w:hAnsi="Arial" w:cs="Arial"/>
        </w:rPr>
        <w:fldChar w:fldCharType="end"/>
      </w:r>
      <w:r w:rsidRPr="00BF7CC5">
        <w:rPr>
          <w:rFonts w:ascii="Arial" w:hAnsi="Arial" w:cs="Arial"/>
        </w:rPr>
        <w:t>.</w:t>
      </w:r>
    </w:p>
    <w:p w14:paraId="289CB3A5" w14:textId="77777777" w:rsidR="00352B90" w:rsidRPr="00BF7CC5" w:rsidRDefault="00352B90" w:rsidP="00BF7CC5">
      <w:pPr>
        <w:pStyle w:val="EndnoteText"/>
        <w:ind w:left="720" w:hanging="720"/>
        <w:rPr>
          <w:rFonts w:ascii="Arial" w:hAnsi="Arial" w:cs="Arial"/>
        </w:rPr>
      </w:pPr>
    </w:p>
    <w:p w14:paraId="1EA48C06" w14:textId="75F51663" w:rsidR="00352B90" w:rsidRPr="004A2482" w:rsidRDefault="00352B90" w:rsidP="00857EAA">
      <w:pPr>
        <w:pStyle w:val="EndnoteText"/>
        <w:ind w:left="720" w:hanging="720"/>
        <w:rPr>
          <w:rFonts w:ascii="Arial" w:hAnsi="Arial" w:cs="Arial"/>
        </w:rPr>
      </w:pPr>
      <w:r w:rsidRPr="004A2482">
        <w:rPr>
          <w:rFonts w:ascii="Arial" w:hAnsi="Arial" w:cs="Arial"/>
        </w:rPr>
        <w:t xml:space="preserve">Hoare, A. (2015). </w:t>
      </w:r>
      <w:r w:rsidRPr="00BF7CC5">
        <w:rPr>
          <w:rFonts w:ascii="Arial" w:hAnsi="Arial" w:cs="Arial"/>
          <w:i/>
        </w:rPr>
        <w:t>Tackling illegal logging and the related trade: What progress and where next?</w:t>
      </w:r>
      <w:r w:rsidRPr="004A2482">
        <w:rPr>
          <w:rFonts w:ascii="Arial" w:hAnsi="Arial" w:cs="Arial"/>
        </w:rPr>
        <w:t xml:space="preserve"> (Chatham House Repo</w:t>
      </w:r>
      <w:r>
        <w:rPr>
          <w:rFonts w:ascii="Arial" w:hAnsi="Arial" w:cs="Arial"/>
        </w:rPr>
        <w:t>rt). London: Chatham House.</w:t>
      </w:r>
    </w:p>
    <w:p w14:paraId="299C75CF" w14:textId="77777777" w:rsidR="00352B90" w:rsidRPr="00BF7CC5" w:rsidRDefault="00352B90" w:rsidP="00BF7CC5">
      <w:pPr>
        <w:pStyle w:val="EndnoteText"/>
        <w:ind w:left="720" w:hanging="720"/>
        <w:rPr>
          <w:rFonts w:ascii="Arial" w:hAnsi="Arial" w:cs="Arial"/>
        </w:rPr>
      </w:pPr>
    </w:p>
    <w:p w14:paraId="72603F71" w14:textId="6DD9A459" w:rsidR="00352B90" w:rsidRPr="004A2482" w:rsidRDefault="00352B90" w:rsidP="00BF7CC5">
      <w:pPr>
        <w:pStyle w:val="EndnoteText"/>
        <w:ind w:left="720" w:hanging="720"/>
        <w:rPr>
          <w:rFonts w:ascii="Arial" w:hAnsi="Arial" w:cs="Arial"/>
          <w:i/>
        </w:rPr>
      </w:pPr>
      <w:r w:rsidRPr="004A2482">
        <w:rPr>
          <w:rFonts w:ascii="Arial" w:hAnsi="Arial" w:cs="Arial"/>
        </w:rPr>
        <w:t>Hosonuma, N. et al., (2012). An assessment of deforestation and forest degradation d</w:t>
      </w:r>
      <w:r>
        <w:rPr>
          <w:rFonts w:ascii="Arial" w:hAnsi="Arial" w:cs="Arial"/>
        </w:rPr>
        <w:t xml:space="preserve">rivers in developing countries. </w:t>
      </w:r>
      <w:r>
        <w:rPr>
          <w:rFonts w:ascii="Arial" w:hAnsi="Arial" w:cs="Arial"/>
          <w:i/>
        </w:rPr>
        <w:t>Environmental Research Letters,</w:t>
      </w:r>
      <w:r>
        <w:rPr>
          <w:rFonts w:ascii="Arial" w:hAnsi="Arial" w:cs="Arial"/>
        </w:rPr>
        <w:t xml:space="preserve"> 7(4),</w:t>
      </w:r>
      <w:r w:rsidRPr="00FA0509">
        <w:rPr>
          <w:rFonts w:ascii="Arial" w:hAnsi="Arial" w:cs="Arial"/>
        </w:rPr>
        <w:t xml:space="preserve"> 044009</w:t>
      </w:r>
      <w:r>
        <w:rPr>
          <w:rFonts w:ascii="Arial" w:hAnsi="Arial" w:cs="Arial"/>
        </w:rPr>
        <w:t>, 1-12</w:t>
      </w:r>
    </w:p>
    <w:p w14:paraId="716EC98F" w14:textId="77777777" w:rsidR="00352B90" w:rsidRPr="004A2482" w:rsidRDefault="00352B90" w:rsidP="00BF7CC5">
      <w:pPr>
        <w:pStyle w:val="EndnoteText"/>
        <w:ind w:left="720" w:hanging="720"/>
        <w:rPr>
          <w:rFonts w:ascii="Arial" w:hAnsi="Arial" w:cs="Arial"/>
        </w:rPr>
      </w:pPr>
    </w:p>
    <w:p w14:paraId="6924AD8F" w14:textId="77777777" w:rsidR="00352B90" w:rsidRDefault="00352B90" w:rsidP="00857EAA">
      <w:pPr>
        <w:pStyle w:val="EndnoteText"/>
        <w:ind w:left="720" w:hanging="720"/>
        <w:rPr>
          <w:rFonts w:ascii="Arial" w:hAnsi="Arial" w:cs="Arial"/>
        </w:rPr>
      </w:pPr>
      <w:r w:rsidRPr="004A2482">
        <w:rPr>
          <w:rFonts w:ascii="Arial" w:hAnsi="Arial" w:cs="Arial"/>
        </w:rPr>
        <w:t xml:space="preserve">Hund, K. &amp; Megevand, C. (2013). </w:t>
      </w:r>
      <w:r w:rsidRPr="0042193B">
        <w:rPr>
          <w:rFonts w:ascii="Arial" w:hAnsi="Arial" w:cs="Arial"/>
          <w:i/>
        </w:rPr>
        <w:t>Deforestation trends in the Congo Basin: Reconciling economic growth and forest protection. (Working Paper 4).</w:t>
      </w:r>
      <w:r w:rsidRPr="004A2482">
        <w:rPr>
          <w:rFonts w:ascii="Arial" w:hAnsi="Arial" w:cs="Arial"/>
        </w:rPr>
        <w:t xml:space="preserve"> Washington, DC: World Bank.</w:t>
      </w:r>
    </w:p>
    <w:p w14:paraId="4237B0D9" w14:textId="77777777" w:rsidR="00352B90" w:rsidRDefault="00352B90" w:rsidP="00857EAA">
      <w:pPr>
        <w:pStyle w:val="EndnoteText"/>
        <w:ind w:left="720" w:hanging="720"/>
        <w:rPr>
          <w:rFonts w:ascii="Arial" w:hAnsi="Arial" w:cs="Arial"/>
        </w:rPr>
      </w:pPr>
    </w:p>
    <w:p w14:paraId="4237685D" w14:textId="3AF02DC7" w:rsidR="00352B90" w:rsidRPr="00190CE6" w:rsidRDefault="00352B90" w:rsidP="00857EAA">
      <w:pPr>
        <w:pStyle w:val="EndnoteText"/>
        <w:ind w:left="720" w:hanging="720"/>
        <w:rPr>
          <w:rFonts w:ascii="Arial" w:hAnsi="Arial" w:cs="Arial"/>
          <w:lang w:val="es-ES"/>
        </w:rPr>
      </w:pPr>
      <w:r w:rsidRPr="00652601">
        <w:rPr>
          <w:rFonts w:ascii="Arial" w:hAnsi="Arial" w:cs="Arial"/>
        </w:rPr>
        <w:t xml:space="preserve">INPE [website], accessed Oct 2015. </w:t>
      </w:r>
      <w:r w:rsidRPr="00190CE6">
        <w:rPr>
          <w:rFonts w:ascii="Arial" w:hAnsi="Arial" w:cs="Arial"/>
          <w:lang w:val="es-ES"/>
        </w:rPr>
        <w:t xml:space="preserve">Projeto Prodes: Monitoramento da floresta Amazonica Brasileira por satelite. http://www.obt.inpe.br/prodes/index.php. </w:t>
      </w:r>
    </w:p>
    <w:p w14:paraId="62AB8389" w14:textId="77777777" w:rsidR="00352B90" w:rsidRPr="00190CE6" w:rsidRDefault="00352B90" w:rsidP="00BF7CC5">
      <w:pPr>
        <w:pStyle w:val="EndnoteText"/>
        <w:ind w:left="720" w:hanging="720"/>
        <w:rPr>
          <w:rFonts w:ascii="Arial" w:hAnsi="Arial" w:cs="Arial"/>
          <w:lang w:val="es-ES"/>
        </w:rPr>
      </w:pPr>
    </w:p>
    <w:p w14:paraId="68E2111C" w14:textId="10AD5E21" w:rsidR="00352B90" w:rsidRPr="004A2482" w:rsidRDefault="00352B90" w:rsidP="00BF7CC5">
      <w:pPr>
        <w:pStyle w:val="EndnoteText"/>
        <w:ind w:left="720" w:hanging="720"/>
        <w:rPr>
          <w:rFonts w:ascii="Arial" w:hAnsi="Arial" w:cs="Arial"/>
        </w:rPr>
      </w:pPr>
      <w:r w:rsidRPr="004A2482">
        <w:rPr>
          <w:rFonts w:ascii="Arial" w:hAnsi="Arial" w:cs="Arial"/>
        </w:rPr>
        <w:t>International Union for Conservation and Natur</w:t>
      </w:r>
      <w:r>
        <w:rPr>
          <w:rFonts w:ascii="Arial" w:hAnsi="Arial" w:cs="Arial"/>
        </w:rPr>
        <w:t>e and World Resources Institute</w:t>
      </w:r>
      <w:r w:rsidRPr="004A2482">
        <w:rPr>
          <w:rFonts w:ascii="Arial" w:hAnsi="Arial" w:cs="Arial"/>
        </w:rPr>
        <w:t xml:space="preserve">. (2014). </w:t>
      </w:r>
      <w:r w:rsidRPr="0042193B">
        <w:rPr>
          <w:rFonts w:ascii="Arial" w:hAnsi="Arial" w:cs="Arial"/>
          <w:i/>
        </w:rPr>
        <w:t>A guide to the restoration opportunities assessment methodology (ROAM): Assessing forest landscape restoration opportunities at the national or sub-national level.</w:t>
      </w:r>
      <w:r w:rsidRPr="004A2482">
        <w:rPr>
          <w:rFonts w:ascii="Arial" w:hAnsi="Arial" w:cs="Arial"/>
        </w:rPr>
        <w:t xml:space="preserve"> (Working Paper: Road-test ed</w:t>
      </w:r>
      <w:r>
        <w:rPr>
          <w:rFonts w:ascii="Arial" w:hAnsi="Arial" w:cs="Arial"/>
        </w:rPr>
        <w:t>ition). Gland, Switzerland</w:t>
      </w:r>
      <w:r w:rsidRPr="004A2482">
        <w:rPr>
          <w:rFonts w:ascii="Arial" w:hAnsi="Arial" w:cs="Arial"/>
        </w:rPr>
        <w:t xml:space="preserve">. </w:t>
      </w:r>
    </w:p>
    <w:p w14:paraId="43B7400E" w14:textId="77777777" w:rsidR="00352B90" w:rsidRPr="004A2482" w:rsidRDefault="00352B90" w:rsidP="00BF7CC5">
      <w:pPr>
        <w:pStyle w:val="EndnoteText"/>
        <w:ind w:hanging="720"/>
        <w:rPr>
          <w:rFonts w:ascii="Arial" w:hAnsi="Arial" w:cs="Arial"/>
        </w:rPr>
      </w:pPr>
    </w:p>
    <w:p w14:paraId="68212D9A" w14:textId="5AE0EE77" w:rsidR="00352B90" w:rsidRPr="004A2482" w:rsidRDefault="00352B90" w:rsidP="00BF7CC5">
      <w:pPr>
        <w:pStyle w:val="EndnoteText"/>
        <w:ind w:left="720" w:hanging="720"/>
        <w:rPr>
          <w:rFonts w:ascii="Arial" w:hAnsi="Arial" w:cs="Arial"/>
        </w:rPr>
      </w:pPr>
      <w:r w:rsidRPr="004A2482">
        <w:rPr>
          <w:rFonts w:ascii="Arial" w:hAnsi="Arial" w:cs="Arial"/>
        </w:rPr>
        <w:t xml:space="preserve">MacDicken, K. (2015). Global resources assessment 2015: What, why and how? </w:t>
      </w:r>
      <w:r w:rsidRPr="00BF7CC5">
        <w:rPr>
          <w:rFonts w:ascii="Arial" w:hAnsi="Arial" w:cs="Arial"/>
          <w:i/>
        </w:rPr>
        <w:t>Forest Ecology and Management</w:t>
      </w:r>
      <w:r w:rsidRPr="004A2482">
        <w:rPr>
          <w:rFonts w:ascii="Arial" w:hAnsi="Arial" w:cs="Arial"/>
          <w:i/>
        </w:rPr>
        <w:t>,</w:t>
      </w:r>
      <w:r>
        <w:rPr>
          <w:rFonts w:ascii="Arial" w:hAnsi="Arial" w:cs="Arial"/>
        </w:rPr>
        <w:t xml:space="preserve"> 352,</w:t>
      </w:r>
      <w:r w:rsidRPr="004A2482">
        <w:rPr>
          <w:rFonts w:ascii="Arial" w:hAnsi="Arial" w:cs="Arial"/>
        </w:rPr>
        <w:t xml:space="preserve"> 3-8.</w:t>
      </w:r>
    </w:p>
    <w:p w14:paraId="5BDF68F3" w14:textId="77777777" w:rsidR="00352B90" w:rsidRPr="004A2482" w:rsidRDefault="00352B90" w:rsidP="00BF7CC5">
      <w:pPr>
        <w:pStyle w:val="EndnoteText"/>
        <w:ind w:left="720" w:hanging="720"/>
        <w:rPr>
          <w:rFonts w:ascii="Arial" w:hAnsi="Arial" w:cs="Arial"/>
        </w:rPr>
      </w:pPr>
    </w:p>
    <w:p w14:paraId="24CA23B9" w14:textId="21CC6228" w:rsidR="00352B90" w:rsidRDefault="00352B90" w:rsidP="00857EAA">
      <w:pPr>
        <w:pStyle w:val="EndnoteText"/>
        <w:ind w:left="720" w:hanging="720"/>
        <w:rPr>
          <w:rFonts w:ascii="Arial" w:hAnsi="Arial" w:cs="Arial"/>
        </w:rPr>
      </w:pPr>
      <w:r>
        <w:rPr>
          <w:rFonts w:ascii="Arial" w:hAnsi="Arial" w:cs="Arial"/>
        </w:rPr>
        <w:t>Organisation for</w:t>
      </w:r>
      <w:r w:rsidRPr="001574D9">
        <w:rPr>
          <w:rFonts w:ascii="Arial" w:hAnsi="Arial" w:cs="Arial"/>
        </w:rPr>
        <w:t xml:space="preserve"> Economic Cooper</w:t>
      </w:r>
      <w:r>
        <w:rPr>
          <w:rFonts w:ascii="Arial" w:hAnsi="Arial" w:cs="Arial"/>
        </w:rPr>
        <w:t>ation and Development,</w:t>
      </w:r>
      <w:r w:rsidRPr="001574D9">
        <w:rPr>
          <w:rFonts w:ascii="Arial" w:hAnsi="Arial" w:cs="Arial"/>
        </w:rPr>
        <w:t xml:space="preserve">  </w:t>
      </w:r>
      <w:r w:rsidRPr="0075226A">
        <w:rPr>
          <w:rFonts w:ascii="Arial" w:hAnsi="Arial" w:cs="Arial"/>
          <w:i/>
        </w:rPr>
        <w:t>Development Assistance Committee database—Aid activities targeting global environmental objectives</w:t>
      </w:r>
    </w:p>
    <w:p w14:paraId="6F875D99" w14:textId="77777777" w:rsidR="00352B90" w:rsidRDefault="00352B90" w:rsidP="00857EAA">
      <w:pPr>
        <w:pStyle w:val="EndnoteText"/>
        <w:ind w:left="720" w:hanging="720"/>
        <w:rPr>
          <w:rFonts w:ascii="Arial" w:hAnsi="Arial" w:cs="Arial"/>
        </w:rPr>
      </w:pPr>
    </w:p>
    <w:p w14:paraId="371E9C09" w14:textId="14921A81" w:rsidR="00352B90" w:rsidRDefault="00352B90" w:rsidP="00857EAA">
      <w:pPr>
        <w:pStyle w:val="EndnoteText"/>
        <w:ind w:left="720" w:hanging="720"/>
        <w:rPr>
          <w:rFonts w:ascii="Arial" w:hAnsi="Arial" w:cs="Arial"/>
        </w:rPr>
      </w:pPr>
      <w:r>
        <w:rPr>
          <w:rFonts w:ascii="Arial" w:hAnsi="Arial" w:cs="Arial"/>
        </w:rPr>
        <w:t>Organisation for</w:t>
      </w:r>
      <w:r w:rsidRPr="001574D9">
        <w:rPr>
          <w:rFonts w:ascii="Arial" w:hAnsi="Arial" w:cs="Arial"/>
        </w:rPr>
        <w:t xml:space="preserve"> Economic Cooper</w:t>
      </w:r>
      <w:r>
        <w:rPr>
          <w:rFonts w:ascii="Arial" w:hAnsi="Arial" w:cs="Arial"/>
        </w:rPr>
        <w:t>ation and Development,</w:t>
      </w:r>
      <w:r w:rsidRPr="001574D9">
        <w:rPr>
          <w:rFonts w:ascii="Arial" w:hAnsi="Arial" w:cs="Arial"/>
        </w:rPr>
        <w:t xml:space="preserve">  </w:t>
      </w:r>
      <w:r w:rsidRPr="0075226A">
        <w:rPr>
          <w:rFonts w:ascii="Arial" w:hAnsi="Arial" w:cs="Arial"/>
          <w:i/>
        </w:rPr>
        <w:t>Development Assistance Committee d</w:t>
      </w:r>
      <w:r>
        <w:rPr>
          <w:rFonts w:ascii="Arial" w:hAnsi="Arial" w:cs="Arial"/>
          <w:i/>
        </w:rPr>
        <w:t>atabase—Climate-related development finance in 2013</w:t>
      </w:r>
    </w:p>
    <w:p w14:paraId="79C923D4" w14:textId="77777777" w:rsidR="00352B90" w:rsidRDefault="00352B90" w:rsidP="00857EAA">
      <w:pPr>
        <w:pStyle w:val="EndnoteText"/>
        <w:ind w:left="720" w:hanging="720"/>
        <w:rPr>
          <w:rFonts w:ascii="Arial" w:hAnsi="Arial" w:cs="Arial"/>
        </w:rPr>
      </w:pPr>
    </w:p>
    <w:p w14:paraId="347081FD" w14:textId="00A90334" w:rsidR="00352B90" w:rsidRPr="004A2482" w:rsidRDefault="00352B90" w:rsidP="00857EAA">
      <w:pPr>
        <w:pStyle w:val="EndnoteText"/>
        <w:ind w:left="720" w:hanging="720"/>
        <w:rPr>
          <w:rFonts w:ascii="Arial" w:hAnsi="Arial" w:cs="Arial"/>
        </w:rPr>
      </w:pPr>
      <w:r w:rsidRPr="00190CE6">
        <w:rPr>
          <w:rFonts w:ascii="Arial" w:hAnsi="Arial" w:cs="Arial"/>
          <w:lang w:val="de-DE"/>
        </w:rPr>
        <w:t xml:space="preserve">Parker, C., Keenlyside, P, Galt, H., Haupt, F., &amp; Varns, T. (2015). </w:t>
      </w:r>
      <w:r w:rsidRPr="0042193B">
        <w:rPr>
          <w:rFonts w:ascii="Arial" w:hAnsi="Arial" w:cs="Arial"/>
          <w:i/>
        </w:rPr>
        <w:t>Linkages between cookstoves and REDD+, Climate Focus. A Report for the Alliance of Clean Cookstoves</w:t>
      </w:r>
      <w:r>
        <w:rPr>
          <w:rFonts w:ascii="Arial" w:hAnsi="Arial" w:cs="Arial"/>
        </w:rPr>
        <w:t>, Washington, DC</w:t>
      </w:r>
      <w:r w:rsidRPr="004A2482">
        <w:rPr>
          <w:rFonts w:ascii="Arial" w:hAnsi="Arial" w:cs="Arial"/>
        </w:rPr>
        <w:t>.</w:t>
      </w:r>
    </w:p>
    <w:p w14:paraId="5B37980E" w14:textId="77777777" w:rsidR="00352B90" w:rsidRPr="00BF7CC5" w:rsidRDefault="00352B90" w:rsidP="00BF7CC5">
      <w:pPr>
        <w:pStyle w:val="EndnoteText"/>
        <w:ind w:left="720" w:hanging="720"/>
        <w:rPr>
          <w:rFonts w:ascii="Arial" w:hAnsi="Arial" w:cs="Arial"/>
        </w:rPr>
      </w:pPr>
    </w:p>
    <w:p w14:paraId="7ED1466C" w14:textId="543D3CCC" w:rsidR="00352B90" w:rsidRPr="004A2482" w:rsidRDefault="00352B90" w:rsidP="00BF7CC5">
      <w:pPr>
        <w:pStyle w:val="EndnoteText"/>
        <w:ind w:left="720" w:hanging="720"/>
        <w:rPr>
          <w:rFonts w:ascii="Arial" w:hAnsi="Arial" w:cs="Arial"/>
        </w:rPr>
      </w:pPr>
      <w:r w:rsidRPr="004A2482">
        <w:rPr>
          <w:rFonts w:ascii="Arial" w:hAnsi="Arial" w:cs="Arial"/>
        </w:rPr>
        <w:t xml:space="preserve">Potts, J., Lynch, M., Wilkings, A., Huppé, G., Cunningham, &amp; M., Voora, V. (2014). </w:t>
      </w:r>
      <w:r w:rsidRPr="00BF7CC5">
        <w:rPr>
          <w:rFonts w:ascii="Arial" w:hAnsi="Arial" w:cs="Arial"/>
          <w:i/>
        </w:rPr>
        <w:t xml:space="preserve">The state of sustainability initiatives review: Standards and the green economy. </w:t>
      </w:r>
      <w:r w:rsidRPr="004A2482">
        <w:rPr>
          <w:rFonts w:ascii="Arial" w:hAnsi="Arial" w:cs="Arial"/>
        </w:rPr>
        <w:t xml:space="preserve"> London, </w:t>
      </w:r>
      <w:r w:rsidRPr="004A2482">
        <w:rPr>
          <w:rFonts w:ascii="Arial" w:hAnsi="Arial" w:cs="Arial"/>
          <w:lang w:val="en-US"/>
        </w:rPr>
        <w:t>International Institute for Sustainable Development (IISD) and Winnipeg, International Institute fo</w:t>
      </w:r>
      <w:r>
        <w:rPr>
          <w:rFonts w:ascii="Arial" w:hAnsi="Arial" w:cs="Arial"/>
          <w:lang w:val="en-US"/>
        </w:rPr>
        <w:t>r Environment and Development. Retrieved from</w:t>
      </w:r>
      <w:r w:rsidRPr="004A2482">
        <w:rPr>
          <w:rFonts w:ascii="Arial" w:hAnsi="Arial" w:cs="Arial"/>
        </w:rPr>
        <w:t xml:space="preserve"> </w:t>
      </w:r>
      <w:hyperlink r:id="rId8" w:history="1">
        <w:r w:rsidRPr="004A2482">
          <w:rPr>
            <w:rStyle w:val="Hyperlink"/>
            <w:rFonts w:ascii="Arial" w:hAnsi="Arial" w:cs="Arial"/>
          </w:rPr>
          <w:t>https://www.iisd.org/pdf/2014/ssi_2014.pdf</w:t>
        </w:r>
      </w:hyperlink>
      <w:r w:rsidRPr="004A2482">
        <w:rPr>
          <w:rFonts w:ascii="Arial" w:hAnsi="Arial" w:cs="Arial"/>
          <w:u w:val="single"/>
        </w:rPr>
        <w:t>.</w:t>
      </w:r>
    </w:p>
    <w:p w14:paraId="3D87884F" w14:textId="77777777" w:rsidR="00352B90" w:rsidRPr="00BF7CC5" w:rsidRDefault="00352B90" w:rsidP="00BF7CC5">
      <w:pPr>
        <w:pStyle w:val="EndnoteText"/>
        <w:ind w:left="720" w:hanging="720"/>
        <w:rPr>
          <w:rFonts w:ascii="Arial" w:hAnsi="Arial" w:cs="Arial"/>
        </w:rPr>
      </w:pPr>
    </w:p>
    <w:p w14:paraId="138507E8" w14:textId="56FC7176" w:rsidR="00352B90" w:rsidRPr="004A2482" w:rsidRDefault="00352B90" w:rsidP="00BF7CC5">
      <w:pPr>
        <w:pStyle w:val="EndnoteText"/>
        <w:ind w:left="720" w:hanging="720"/>
        <w:rPr>
          <w:rFonts w:ascii="Arial" w:hAnsi="Arial" w:cs="Arial"/>
        </w:rPr>
      </w:pPr>
      <w:r w:rsidRPr="004A2482">
        <w:rPr>
          <w:rFonts w:ascii="Arial" w:hAnsi="Arial" w:cs="Arial"/>
        </w:rPr>
        <w:t xml:space="preserve">Round Table on Responsible Soy. (2015). </w:t>
      </w:r>
      <w:r w:rsidRPr="00F80342">
        <w:rPr>
          <w:rFonts w:ascii="Arial" w:hAnsi="Arial" w:cs="Arial"/>
          <w:i/>
        </w:rPr>
        <w:t>Demand for responsible soy increases by 50 % in 2014</w:t>
      </w:r>
      <w:r>
        <w:rPr>
          <w:rFonts w:ascii="Arial" w:hAnsi="Arial" w:cs="Arial"/>
        </w:rPr>
        <w:t>.  Retrieved from</w:t>
      </w:r>
      <w:r w:rsidRPr="004A2482">
        <w:rPr>
          <w:rFonts w:ascii="Arial" w:hAnsi="Arial" w:cs="Arial"/>
        </w:rPr>
        <w:t xml:space="preserve">: </w:t>
      </w:r>
      <w:r w:rsidRPr="00F80342">
        <w:rPr>
          <w:rFonts w:ascii="Arial" w:hAnsi="Arial" w:cs="Arial"/>
        </w:rPr>
        <w:t>http://www.responsiblesoy.org/en/demand-increases-50-in-2014/</w:t>
      </w:r>
    </w:p>
    <w:p w14:paraId="718D1483" w14:textId="77777777" w:rsidR="00352B90" w:rsidRPr="004A2482" w:rsidRDefault="00352B90" w:rsidP="00394B54">
      <w:pPr>
        <w:pStyle w:val="EndnoteText"/>
        <w:rPr>
          <w:rFonts w:ascii="Arial" w:hAnsi="Arial" w:cs="Arial"/>
        </w:rPr>
      </w:pPr>
    </w:p>
    <w:p w14:paraId="4C58DF7F" w14:textId="77777777" w:rsidR="00352B90" w:rsidRPr="00BF7CC5" w:rsidRDefault="00352B90" w:rsidP="00BF7CC5">
      <w:pPr>
        <w:pStyle w:val="EndnoteText"/>
        <w:ind w:left="720" w:hanging="720"/>
        <w:rPr>
          <w:rFonts w:ascii="Arial" w:hAnsi="Arial" w:cs="Arial"/>
        </w:rPr>
      </w:pPr>
      <w:r w:rsidRPr="00BF7CC5">
        <w:rPr>
          <w:rFonts w:ascii="Arial" w:hAnsi="Arial" w:cs="Arial"/>
        </w:rPr>
        <w:t xml:space="preserve">Rehfuess, E. (2006). </w:t>
      </w:r>
      <w:r w:rsidRPr="00BF7CC5">
        <w:rPr>
          <w:rFonts w:ascii="Arial" w:hAnsi="Arial" w:cs="Arial"/>
          <w:i/>
        </w:rPr>
        <w:t>Fuel for life: Household energy and life</w:t>
      </w:r>
      <w:r w:rsidRPr="00BF7CC5">
        <w:rPr>
          <w:rFonts w:ascii="Arial" w:hAnsi="Arial" w:cs="Arial"/>
        </w:rPr>
        <w:t>. Geneva: World Health Organization.</w:t>
      </w:r>
    </w:p>
    <w:p w14:paraId="0882F95C" w14:textId="77777777" w:rsidR="00352B90" w:rsidRPr="00BF7CC5" w:rsidRDefault="00352B90" w:rsidP="00BF7CC5">
      <w:pPr>
        <w:pStyle w:val="EndnoteText"/>
        <w:ind w:left="720" w:hanging="720"/>
        <w:rPr>
          <w:rFonts w:ascii="Arial" w:hAnsi="Arial" w:cs="Arial"/>
        </w:rPr>
      </w:pPr>
    </w:p>
    <w:p w14:paraId="23A4F951" w14:textId="4BE51D05" w:rsidR="00352B90" w:rsidRPr="004A2482" w:rsidRDefault="00352B90" w:rsidP="00BF7CC5">
      <w:pPr>
        <w:pStyle w:val="EndnoteText"/>
        <w:ind w:left="720" w:hanging="720"/>
        <w:rPr>
          <w:rFonts w:ascii="Arial" w:hAnsi="Arial" w:cs="Arial"/>
          <w:lang w:val="en-US"/>
        </w:rPr>
      </w:pPr>
      <w:r w:rsidRPr="00F46C9A">
        <w:rPr>
          <w:rFonts w:ascii="Arial" w:hAnsi="Arial" w:cs="Arial"/>
        </w:rPr>
        <w:t xml:space="preserve">Rudel, T. K., De Fries, R., Asner, G. P., &amp; Laurance, W. F. (2009). </w:t>
      </w:r>
      <w:r w:rsidRPr="004A2482">
        <w:rPr>
          <w:rFonts w:ascii="Arial" w:hAnsi="Arial" w:cs="Arial"/>
          <w:lang w:val="en-US"/>
        </w:rPr>
        <w:t xml:space="preserve">Changing drivers of deforestation and new opportunities for conservation. </w:t>
      </w:r>
      <w:r w:rsidRPr="00BF7CC5">
        <w:rPr>
          <w:rFonts w:ascii="Arial" w:hAnsi="Arial" w:cs="Arial"/>
          <w:i/>
          <w:lang w:val="en-US"/>
        </w:rPr>
        <w:t>Conservation Biol</w:t>
      </w:r>
      <w:r w:rsidRPr="004A2482">
        <w:rPr>
          <w:rFonts w:ascii="Arial" w:hAnsi="Arial" w:cs="Arial"/>
          <w:i/>
          <w:lang w:val="en-US"/>
        </w:rPr>
        <w:t>o</w:t>
      </w:r>
      <w:r w:rsidRPr="00BF7CC5">
        <w:rPr>
          <w:rFonts w:ascii="Arial" w:hAnsi="Arial" w:cs="Arial"/>
          <w:i/>
          <w:lang w:val="en-US"/>
        </w:rPr>
        <w:t>gy</w:t>
      </w:r>
      <w:r>
        <w:rPr>
          <w:rFonts w:ascii="Arial" w:hAnsi="Arial" w:cs="Arial"/>
          <w:lang w:val="en-US"/>
        </w:rPr>
        <w:t>, 23,</w:t>
      </w:r>
      <w:r w:rsidRPr="004A2482">
        <w:rPr>
          <w:rFonts w:ascii="Arial" w:hAnsi="Arial" w:cs="Arial"/>
          <w:lang w:val="en-US"/>
        </w:rPr>
        <w:t xml:space="preserve"> 1396–1405.</w:t>
      </w:r>
    </w:p>
    <w:p w14:paraId="0AFD696D" w14:textId="77777777" w:rsidR="00352B90" w:rsidRPr="004A2482" w:rsidRDefault="00352B90" w:rsidP="00857EAA">
      <w:pPr>
        <w:pStyle w:val="EndnoteText"/>
        <w:ind w:left="720" w:hanging="720"/>
        <w:rPr>
          <w:rFonts w:ascii="Arial" w:hAnsi="Arial" w:cs="Arial"/>
          <w:lang w:val="en-US"/>
        </w:rPr>
      </w:pPr>
    </w:p>
    <w:p w14:paraId="36C23BA3" w14:textId="77777777" w:rsidR="00352B90" w:rsidRPr="004A2482" w:rsidRDefault="00352B90" w:rsidP="00857EAA">
      <w:pPr>
        <w:pStyle w:val="EndnoteText"/>
        <w:ind w:left="720" w:hanging="720"/>
        <w:rPr>
          <w:rFonts w:ascii="Arial" w:hAnsi="Arial" w:cs="Arial"/>
        </w:rPr>
      </w:pPr>
      <w:r w:rsidRPr="004A2482">
        <w:rPr>
          <w:rFonts w:ascii="Arial" w:hAnsi="Arial" w:cs="Arial"/>
          <w:lang w:val="es-ES_tradnl"/>
        </w:rPr>
        <w:t xml:space="preserve">Swenson, J.J., Carter, C.E. Domec, J-C, &amp; Delgado, C.I. (2011). </w:t>
      </w:r>
      <w:r w:rsidRPr="004A2482">
        <w:rPr>
          <w:rFonts w:ascii="Arial" w:hAnsi="Arial" w:cs="Arial"/>
        </w:rPr>
        <w:t xml:space="preserve">Gold mining in the Peruvian Amazon: Global prices, deforestation, and mercury imports. </w:t>
      </w:r>
      <w:r w:rsidRPr="004A2482">
        <w:rPr>
          <w:rFonts w:ascii="Arial" w:hAnsi="Arial" w:cs="Arial"/>
          <w:i/>
        </w:rPr>
        <w:t>PLoS ONE,</w:t>
      </w:r>
      <w:r w:rsidRPr="004A2482">
        <w:rPr>
          <w:rFonts w:ascii="Arial" w:hAnsi="Arial" w:cs="Arial"/>
        </w:rPr>
        <w:t xml:space="preserve"> 6(4).</w:t>
      </w:r>
    </w:p>
    <w:p w14:paraId="67449F00" w14:textId="77777777" w:rsidR="00352B90" w:rsidRPr="004A2482" w:rsidRDefault="00352B90" w:rsidP="00EF43F7">
      <w:pPr>
        <w:pStyle w:val="EndnoteText"/>
        <w:rPr>
          <w:rFonts w:ascii="Arial" w:hAnsi="Arial" w:cs="Arial"/>
        </w:rPr>
      </w:pPr>
    </w:p>
    <w:p w14:paraId="4E94AEAC" w14:textId="77777777" w:rsidR="00352B90" w:rsidRPr="004A2482" w:rsidRDefault="00352B90" w:rsidP="00BF7CC5">
      <w:pPr>
        <w:pStyle w:val="EndnoteText"/>
        <w:ind w:left="720" w:hanging="720"/>
        <w:rPr>
          <w:rFonts w:ascii="Arial" w:hAnsi="Arial" w:cs="Arial"/>
        </w:rPr>
      </w:pPr>
      <w:r w:rsidRPr="004A2482">
        <w:rPr>
          <w:rFonts w:ascii="Arial" w:hAnsi="Arial" w:cs="Arial"/>
        </w:rPr>
        <w:t xml:space="preserve">Rautner, M., Lawrence, L., Bregman, T., &amp; Leggett, M. (2015). </w:t>
      </w:r>
      <w:r w:rsidRPr="00BF7CC5">
        <w:rPr>
          <w:rFonts w:ascii="Arial" w:hAnsi="Arial" w:cs="Arial"/>
          <w:i/>
        </w:rPr>
        <w:t>The forest 500</w:t>
      </w:r>
      <w:r w:rsidRPr="004A2482">
        <w:rPr>
          <w:rFonts w:ascii="Arial" w:hAnsi="Arial" w:cs="Arial"/>
        </w:rPr>
        <w:t>. Oxford: Global Canopy Programme.</w:t>
      </w:r>
    </w:p>
    <w:p w14:paraId="38FDD700" w14:textId="77777777" w:rsidR="00352B90" w:rsidRPr="00BF7CC5" w:rsidRDefault="00352B90" w:rsidP="00BF7CC5">
      <w:pPr>
        <w:pStyle w:val="EndnoteText"/>
        <w:ind w:left="720" w:hanging="720"/>
        <w:rPr>
          <w:rFonts w:ascii="Arial" w:hAnsi="Arial" w:cs="Arial"/>
        </w:rPr>
      </w:pPr>
    </w:p>
    <w:p w14:paraId="7D2DDEA8" w14:textId="1FF4010B" w:rsidR="00352B90" w:rsidRPr="00BF7CC5" w:rsidRDefault="00352B90" w:rsidP="00BF7CC5">
      <w:pPr>
        <w:pStyle w:val="EndnoteText"/>
        <w:ind w:left="720" w:hanging="720"/>
        <w:rPr>
          <w:rFonts w:ascii="Arial" w:hAnsi="Arial" w:cs="Arial"/>
        </w:rPr>
      </w:pPr>
      <w:r w:rsidRPr="00BF7CC5">
        <w:rPr>
          <w:rFonts w:ascii="Arial" w:hAnsi="Arial" w:cs="Arial"/>
        </w:rPr>
        <w:t xml:space="preserve">Rights and Resources Initiative. (2014). </w:t>
      </w:r>
      <w:r w:rsidRPr="00C850F4">
        <w:rPr>
          <w:rFonts w:ascii="Arial" w:hAnsi="Arial" w:cs="Arial"/>
          <w:i/>
        </w:rPr>
        <w:t>What future for reform? Progress and slowdown in forest tenure reform since 2002</w:t>
      </w:r>
      <w:r>
        <w:rPr>
          <w:rFonts w:ascii="Arial" w:hAnsi="Arial" w:cs="Arial"/>
        </w:rPr>
        <w:t>, Washington DC: Author. Retrieved from</w:t>
      </w:r>
      <w:r w:rsidRPr="00BF7CC5">
        <w:rPr>
          <w:rFonts w:ascii="Arial" w:hAnsi="Arial" w:cs="Arial"/>
        </w:rPr>
        <w:t xml:space="preserve"> http://www.rightsandresources.org/publication/view/what-future-for-reform/</w:t>
      </w:r>
    </w:p>
    <w:p w14:paraId="63C3D40E" w14:textId="77777777" w:rsidR="00352B90" w:rsidRDefault="00352B90" w:rsidP="000B70B0">
      <w:pPr>
        <w:pStyle w:val="EndnoteText"/>
        <w:ind w:left="720" w:hanging="720"/>
        <w:rPr>
          <w:rFonts w:ascii="Arial" w:hAnsi="Arial" w:cs="Arial"/>
        </w:rPr>
      </w:pPr>
    </w:p>
    <w:p w14:paraId="6AAB1532" w14:textId="709FA8E1" w:rsidR="00352B90" w:rsidRPr="000B70B0" w:rsidRDefault="00352B90" w:rsidP="00BF7CC5">
      <w:pPr>
        <w:pStyle w:val="EndnoteText"/>
        <w:ind w:left="720" w:hanging="720"/>
        <w:rPr>
          <w:rFonts w:ascii="Arial" w:hAnsi="Arial" w:cs="Arial"/>
        </w:rPr>
      </w:pPr>
      <w:r w:rsidRPr="00EF43F7">
        <w:rPr>
          <w:rFonts w:ascii="Arial" w:hAnsi="Arial" w:cs="Arial"/>
        </w:rPr>
        <w:t>The Sustainability Consortium (2015).</w:t>
      </w:r>
      <w:r>
        <w:rPr>
          <w:rFonts w:ascii="Arial" w:hAnsi="Arial" w:cs="Arial"/>
        </w:rPr>
        <w:t xml:space="preserve"> </w:t>
      </w:r>
      <w:r w:rsidRPr="00F6214E">
        <w:rPr>
          <w:rFonts w:ascii="Arial" w:hAnsi="Arial" w:cs="Arial"/>
        </w:rPr>
        <w:t>Personal communication Sept-Nov 2015 on data, and organization information accessed from the website: www.sustainabilityconsortium.org</w:t>
      </w:r>
    </w:p>
    <w:p w14:paraId="4058FF86" w14:textId="77777777" w:rsidR="00352B90" w:rsidRPr="00BF7CC5" w:rsidRDefault="00352B90" w:rsidP="000B70B0">
      <w:pPr>
        <w:pStyle w:val="EndnoteText"/>
        <w:ind w:left="720" w:hanging="720"/>
        <w:rPr>
          <w:rFonts w:ascii="Arial" w:hAnsi="Arial" w:cs="Arial"/>
        </w:rPr>
      </w:pPr>
    </w:p>
    <w:p w14:paraId="314F81C9" w14:textId="0F47603E" w:rsidR="00352B90" w:rsidRPr="00BF7CC5" w:rsidRDefault="00352B90" w:rsidP="00BF7CC5">
      <w:pPr>
        <w:pStyle w:val="EndnoteText"/>
        <w:ind w:left="720" w:hanging="720"/>
        <w:rPr>
          <w:rFonts w:ascii="Arial" w:hAnsi="Arial" w:cs="Arial"/>
        </w:rPr>
      </w:pPr>
      <w:r>
        <w:rPr>
          <w:rFonts w:ascii="Arial" w:hAnsi="Arial" w:cs="Arial"/>
        </w:rPr>
        <w:t>United Nations Environment Program (UNEP)</w:t>
      </w:r>
      <w:r w:rsidRPr="00BF7CC5">
        <w:rPr>
          <w:rFonts w:ascii="Arial" w:hAnsi="Arial" w:cs="Arial"/>
        </w:rPr>
        <w:t xml:space="preserve">. (2013). </w:t>
      </w:r>
      <w:r w:rsidRPr="00BF3F4B">
        <w:rPr>
          <w:rFonts w:ascii="Arial" w:hAnsi="Arial" w:cs="Arial"/>
          <w:i/>
        </w:rPr>
        <w:t>Sustainable public procurement: A global review</w:t>
      </w:r>
      <w:r>
        <w:rPr>
          <w:rFonts w:ascii="Arial" w:hAnsi="Arial" w:cs="Arial"/>
        </w:rPr>
        <w:t>. Nairobi.</w:t>
      </w:r>
    </w:p>
    <w:p w14:paraId="5232C825" w14:textId="77777777" w:rsidR="00352B90" w:rsidRPr="00BF7CC5" w:rsidRDefault="00352B90" w:rsidP="00BF7CC5">
      <w:pPr>
        <w:pStyle w:val="EndnoteText"/>
        <w:ind w:left="720" w:hanging="720"/>
        <w:rPr>
          <w:rFonts w:ascii="Arial" w:hAnsi="Arial" w:cs="Arial"/>
        </w:rPr>
      </w:pPr>
      <w:r w:rsidRPr="00BF7CC5">
        <w:rPr>
          <w:rFonts w:ascii="Arial" w:hAnsi="Arial" w:cs="Arial"/>
        </w:rPr>
        <w:t xml:space="preserve"> </w:t>
      </w:r>
    </w:p>
    <w:p w14:paraId="01352244" w14:textId="77777777" w:rsidR="00352B90" w:rsidRPr="004A2482" w:rsidRDefault="00352B90" w:rsidP="00BF7CC5">
      <w:pPr>
        <w:pStyle w:val="EndnoteText"/>
        <w:ind w:left="720" w:hanging="720"/>
        <w:rPr>
          <w:rFonts w:ascii="Arial" w:hAnsi="Arial" w:cs="Arial"/>
        </w:rPr>
      </w:pPr>
    </w:p>
    <w:p w14:paraId="6E70309D" w14:textId="77777777" w:rsidR="00352B90" w:rsidRPr="00BF7CC5" w:rsidRDefault="00352B90" w:rsidP="00BF7CC5">
      <w:pPr>
        <w:pStyle w:val="EndnoteText"/>
        <w:ind w:left="720" w:hanging="720"/>
        <w:rPr>
          <w:rFonts w:ascii="Arial" w:hAnsi="Arial" w:cs="Arial"/>
        </w:rPr>
      </w:pPr>
    </w:p>
  </w:endnote>
  <w:endnote w:id="42">
    <w:p w14:paraId="282F5F12" w14:textId="4D336ED2" w:rsidR="007C004D" w:rsidRDefault="007C004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FoundryFormSans-Book">
    <w:panose1 w:val="02000500050000020004"/>
    <w:charset w:val="00"/>
    <w:family w:val="auto"/>
    <w:pitch w:val="variable"/>
    <w:sig w:usb0="800000AF" w:usb1="5000205B"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AE054" w14:textId="77777777" w:rsidR="00352B90" w:rsidRDefault="00352B90" w:rsidP="002637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9CBB3A" w14:textId="77777777" w:rsidR="00352B90" w:rsidRDefault="00352B90" w:rsidP="00761F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BAE28" w14:textId="77777777" w:rsidR="00352B90" w:rsidRDefault="00352B90" w:rsidP="002637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3935">
      <w:rPr>
        <w:rStyle w:val="PageNumber"/>
        <w:noProof/>
      </w:rPr>
      <w:t>27</w:t>
    </w:r>
    <w:r>
      <w:rPr>
        <w:rStyle w:val="PageNumber"/>
      </w:rPr>
      <w:fldChar w:fldCharType="end"/>
    </w:r>
  </w:p>
  <w:p w14:paraId="53F50C32" w14:textId="77777777" w:rsidR="00352B90" w:rsidRDefault="00352B90" w:rsidP="00761F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CAD43" w14:textId="77777777" w:rsidR="001A1BA9" w:rsidRDefault="001A1BA9" w:rsidP="00114BB8">
      <w:pPr>
        <w:spacing w:after="0" w:line="240" w:lineRule="auto"/>
      </w:pPr>
      <w:r>
        <w:separator/>
      </w:r>
    </w:p>
  </w:footnote>
  <w:footnote w:type="continuationSeparator" w:id="0">
    <w:p w14:paraId="206A628C" w14:textId="77777777" w:rsidR="001A1BA9" w:rsidRDefault="001A1BA9" w:rsidP="00114BB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B26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81444"/>
    <w:multiLevelType w:val="hybridMultilevel"/>
    <w:tmpl w:val="14160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A0293A"/>
    <w:multiLevelType w:val="hybridMultilevel"/>
    <w:tmpl w:val="3D402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5B5966"/>
    <w:multiLevelType w:val="hybridMultilevel"/>
    <w:tmpl w:val="DC0E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66078"/>
    <w:multiLevelType w:val="hybridMultilevel"/>
    <w:tmpl w:val="55C61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F02816"/>
    <w:multiLevelType w:val="hybridMultilevel"/>
    <w:tmpl w:val="2E6EA772"/>
    <w:lvl w:ilvl="0" w:tplc="8C3C60AC">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pStyle w:val="Heading3"/>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603AF7"/>
    <w:multiLevelType w:val="hybridMultilevel"/>
    <w:tmpl w:val="20886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484D21"/>
    <w:multiLevelType w:val="hybridMultilevel"/>
    <w:tmpl w:val="5C94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878A5"/>
    <w:multiLevelType w:val="hybridMultilevel"/>
    <w:tmpl w:val="D1425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85F2D87"/>
    <w:multiLevelType w:val="hybridMultilevel"/>
    <w:tmpl w:val="7F8A40F6"/>
    <w:lvl w:ilvl="0" w:tplc="C5FAAB24">
      <w:start w:val="1"/>
      <w:numFmt w:val="bullet"/>
      <w:pStyle w:val="BoxBulletedTex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185F337C"/>
    <w:multiLevelType w:val="hybridMultilevel"/>
    <w:tmpl w:val="FF4A7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561C1D"/>
    <w:multiLevelType w:val="hybridMultilevel"/>
    <w:tmpl w:val="699037D0"/>
    <w:lvl w:ilvl="0" w:tplc="C3309F12">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2">
    <w:nsid w:val="283D6BD5"/>
    <w:multiLevelType w:val="hybridMultilevel"/>
    <w:tmpl w:val="3B9E9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D530B"/>
    <w:multiLevelType w:val="multilevel"/>
    <w:tmpl w:val="19228058"/>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4">
    <w:nsid w:val="2C3118C0"/>
    <w:multiLevelType w:val="hybridMultilevel"/>
    <w:tmpl w:val="BDA04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E80B56"/>
    <w:multiLevelType w:val="hybridMultilevel"/>
    <w:tmpl w:val="5EC4F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41285F"/>
    <w:multiLevelType w:val="hybridMultilevel"/>
    <w:tmpl w:val="F756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C1646"/>
    <w:multiLevelType w:val="hybridMultilevel"/>
    <w:tmpl w:val="546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AE377D"/>
    <w:multiLevelType w:val="hybridMultilevel"/>
    <w:tmpl w:val="3C643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FE15957"/>
    <w:multiLevelType w:val="hybridMultilevel"/>
    <w:tmpl w:val="66D2113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B73B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4A0161"/>
    <w:multiLevelType w:val="hybridMultilevel"/>
    <w:tmpl w:val="2586F37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A210E19"/>
    <w:multiLevelType w:val="hybridMultilevel"/>
    <w:tmpl w:val="19228058"/>
    <w:lvl w:ilvl="0" w:tplc="C3309F12">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nsid w:val="4ABC46B9"/>
    <w:multiLevelType w:val="hybridMultilevel"/>
    <w:tmpl w:val="1BBE8EFE"/>
    <w:lvl w:ilvl="0" w:tplc="4EEC0BB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922144"/>
    <w:multiLevelType w:val="hybridMultilevel"/>
    <w:tmpl w:val="63AC3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A302FB"/>
    <w:multiLevelType w:val="hybridMultilevel"/>
    <w:tmpl w:val="4CB8A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8DB05DF"/>
    <w:multiLevelType w:val="hybridMultilevel"/>
    <w:tmpl w:val="D756B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D2B7360"/>
    <w:multiLevelType w:val="hybridMultilevel"/>
    <w:tmpl w:val="1842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537A18"/>
    <w:multiLevelType w:val="hybridMultilevel"/>
    <w:tmpl w:val="6FE6499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0526815"/>
    <w:multiLevelType w:val="hybridMultilevel"/>
    <w:tmpl w:val="84B81A0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776CE0"/>
    <w:multiLevelType w:val="hybridMultilevel"/>
    <w:tmpl w:val="2A18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9C7384"/>
    <w:multiLevelType w:val="hybridMultilevel"/>
    <w:tmpl w:val="348C6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8522E4"/>
    <w:multiLevelType w:val="hybridMultilevel"/>
    <w:tmpl w:val="79F42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3A06BE"/>
    <w:multiLevelType w:val="hybridMultilevel"/>
    <w:tmpl w:val="66869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D839D3"/>
    <w:multiLevelType w:val="hybridMultilevel"/>
    <w:tmpl w:val="AE4C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AB6804"/>
    <w:multiLevelType w:val="hybridMultilevel"/>
    <w:tmpl w:val="3DAEB0E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943069"/>
    <w:multiLevelType w:val="hybridMultilevel"/>
    <w:tmpl w:val="AE5C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EE76DC6"/>
    <w:multiLevelType w:val="hybridMultilevel"/>
    <w:tmpl w:val="C3C28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F485BFB"/>
    <w:multiLevelType w:val="hybridMultilevel"/>
    <w:tmpl w:val="E8CC69A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FC5168B"/>
    <w:multiLevelType w:val="hybridMultilevel"/>
    <w:tmpl w:val="F8242340"/>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A75D25"/>
    <w:multiLevelType w:val="hybridMultilevel"/>
    <w:tmpl w:val="48B246A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EC4633"/>
    <w:multiLevelType w:val="hybridMultilevel"/>
    <w:tmpl w:val="8AA2F7E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7D0B49"/>
    <w:multiLevelType w:val="hybridMultilevel"/>
    <w:tmpl w:val="3DC06142"/>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0615E8"/>
    <w:multiLevelType w:val="hybridMultilevel"/>
    <w:tmpl w:val="2BACCC0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C16476"/>
    <w:multiLevelType w:val="hybridMultilevel"/>
    <w:tmpl w:val="4A647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DDB173C"/>
    <w:multiLevelType w:val="hybridMultilevel"/>
    <w:tmpl w:val="0E72A62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705D59"/>
    <w:multiLevelType w:val="hybridMultilevel"/>
    <w:tmpl w:val="F052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6"/>
  </w:num>
  <w:num w:numId="3">
    <w:abstractNumId w:val="3"/>
  </w:num>
  <w:num w:numId="4">
    <w:abstractNumId w:val="27"/>
  </w:num>
  <w:num w:numId="5">
    <w:abstractNumId w:val="0"/>
  </w:num>
  <w:num w:numId="6">
    <w:abstractNumId w:val="5"/>
  </w:num>
  <w:num w:numId="7">
    <w:abstractNumId w:val="30"/>
  </w:num>
  <w:num w:numId="8">
    <w:abstractNumId w:val="7"/>
  </w:num>
  <w:num w:numId="9">
    <w:abstractNumId w:val="16"/>
  </w:num>
  <w:num w:numId="10">
    <w:abstractNumId w:val="34"/>
  </w:num>
  <w:num w:numId="11">
    <w:abstractNumId w:val="22"/>
  </w:num>
  <w:num w:numId="12">
    <w:abstractNumId w:val="10"/>
  </w:num>
  <w:num w:numId="13">
    <w:abstractNumId w:val="4"/>
  </w:num>
  <w:num w:numId="14">
    <w:abstractNumId w:val="8"/>
  </w:num>
  <w:num w:numId="15">
    <w:abstractNumId w:val="25"/>
  </w:num>
  <w:num w:numId="16">
    <w:abstractNumId w:val="24"/>
  </w:num>
  <w:num w:numId="17">
    <w:abstractNumId w:val="6"/>
  </w:num>
  <w:num w:numId="18">
    <w:abstractNumId w:val="13"/>
  </w:num>
  <w:num w:numId="19">
    <w:abstractNumId w:val="11"/>
  </w:num>
  <w:num w:numId="20">
    <w:abstractNumId w:val="26"/>
  </w:num>
  <w:num w:numId="21">
    <w:abstractNumId w:val="33"/>
  </w:num>
  <w:num w:numId="22">
    <w:abstractNumId w:val="1"/>
  </w:num>
  <w:num w:numId="23">
    <w:abstractNumId w:val="18"/>
  </w:num>
  <w:num w:numId="24">
    <w:abstractNumId w:val="46"/>
  </w:num>
  <w:num w:numId="25">
    <w:abstractNumId w:val="14"/>
  </w:num>
  <w:num w:numId="26">
    <w:abstractNumId w:val="31"/>
  </w:num>
  <w:num w:numId="27">
    <w:abstractNumId w:val="44"/>
  </w:num>
  <w:num w:numId="28">
    <w:abstractNumId w:val="37"/>
  </w:num>
  <w:num w:numId="29">
    <w:abstractNumId w:val="15"/>
  </w:num>
  <w:num w:numId="30">
    <w:abstractNumId w:val="17"/>
  </w:num>
  <w:num w:numId="31">
    <w:abstractNumId w:val="2"/>
  </w:num>
  <w:num w:numId="32">
    <w:abstractNumId w:val="12"/>
  </w:num>
  <w:num w:numId="33">
    <w:abstractNumId w:val="9"/>
  </w:num>
  <w:num w:numId="34">
    <w:abstractNumId w:val="32"/>
  </w:num>
  <w:num w:numId="35">
    <w:abstractNumId w:val="23"/>
  </w:num>
  <w:num w:numId="36">
    <w:abstractNumId w:val="45"/>
  </w:num>
  <w:num w:numId="37">
    <w:abstractNumId w:val="29"/>
  </w:num>
  <w:num w:numId="38">
    <w:abstractNumId w:val="39"/>
  </w:num>
  <w:num w:numId="39">
    <w:abstractNumId w:val="35"/>
  </w:num>
  <w:num w:numId="40">
    <w:abstractNumId w:val="28"/>
  </w:num>
  <w:num w:numId="41">
    <w:abstractNumId w:val="40"/>
  </w:num>
  <w:num w:numId="42">
    <w:abstractNumId w:val="38"/>
  </w:num>
  <w:num w:numId="43">
    <w:abstractNumId w:val="42"/>
  </w:num>
  <w:num w:numId="44">
    <w:abstractNumId w:val="19"/>
  </w:num>
  <w:num w:numId="45">
    <w:abstractNumId w:val="21"/>
  </w:num>
  <w:num w:numId="46">
    <w:abstractNumId w:val="43"/>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numFmt w:val="lowerLette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B8"/>
    <w:rsid w:val="0000597F"/>
    <w:rsid w:val="00007E28"/>
    <w:rsid w:val="00010078"/>
    <w:rsid w:val="000107B3"/>
    <w:rsid w:val="00011B5C"/>
    <w:rsid w:val="0001242F"/>
    <w:rsid w:val="00014419"/>
    <w:rsid w:val="00014D58"/>
    <w:rsid w:val="000156BF"/>
    <w:rsid w:val="0001580A"/>
    <w:rsid w:val="00015F02"/>
    <w:rsid w:val="00020BF2"/>
    <w:rsid w:val="00022513"/>
    <w:rsid w:val="000228AC"/>
    <w:rsid w:val="00025FED"/>
    <w:rsid w:val="0002642C"/>
    <w:rsid w:val="0003313F"/>
    <w:rsid w:val="000334B0"/>
    <w:rsid w:val="00033BEC"/>
    <w:rsid w:val="000346FE"/>
    <w:rsid w:val="00035064"/>
    <w:rsid w:val="00035233"/>
    <w:rsid w:val="000358E8"/>
    <w:rsid w:val="000363F9"/>
    <w:rsid w:val="000428A4"/>
    <w:rsid w:val="00042B31"/>
    <w:rsid w:val="0004468E"/>
    <w:rsid w:val="00045BB3"/>
    <w:rsid w:val="00045E0C"/>
    <w:rsid w:val="00053F61"/>
    <w:rsid w:val="00057A85"/>
    <w:rsid w:val="00061CBC"/>
    <w:rsid w:val="00067C54"/>
    <w:rsid w:val="00067DC7"/>
    <w:rsid w:val="000702A8"/>
    <w:rsid w:val="000734E3"/>
    <w:rsid w:val="00074C56"/>
    <w:rsid w:val="000756D1"/>
    <w:rsid w:val="000824D1"/>
    <w:rsid w:val="000839E9"/>
    <w:rsid w:val="00084271"/>
    <w:rsid w:val="000868D8"/>
    <w:rsid w:val="00087A68"/>
    <w:rsid w:val="00090F61"/>
    <w:rsid w:val="000923DF"/>
    <w:rsid w:val="00093A53"/>
    <w:rsid w:val="000950EB"/>
    <w:rsid w:val="000A06A9"/>
    <w:rsid w:val="000A5BD8"/>
    <w:rsid w:val="000A5E80"/>
    <w:rsid w:val="000A5FFD"/>
    <w:rsid w:val="000A7C37"/>
    <w:rsid w:val="000B0645"/>
    <w:rsid w:val="000B4809"/>
    <w:rsid w:val="000B70B0"/>
    <w:rsid w:val="000B7B49"/>
    <w:rsid w:val="000C232C"/>
    <w:rsid w:val="000C3ECF"/>
    <w:rsid w:val="000C40FF"/>
    <w:rsid w:val="000D23EB"/>
    <w:rsid w:val="000D57AE"/>
    <w:rsid w:val="000D5872"/>
    <w:rsid w:val="000D64A7"/>
    <w:rsid w:val="000E1CFC"/>
    <w:rsid w:val="000E1D87"/>
    <w:rsid w:val="000E2233"/>
    <w:rsid w:val="000E4A61"/>
    <w:rsid w:val="000F4E40"/>
    <w:rsid w:val="000F65F7"/>
    <w:rsid w:val="000F6E83"/>
    <w:rsid w:val="00102486"/>
    <w:rsid w:val="00103A42"/>
    <w:rsid w:val="00110E7A"/>
    <w:rsid w:val="00112908"/>
    <w:rsid w:val="00114BB8"/>
    <w:rsid w:val="00122AC5"/>
    <w:rsid w:val="00130E2A"/>
    <w:rsid w:val="00133E92"/>
    <w:rsid w:val="0014089C"/>
    <w:rsid w:val="001418BF"/>
    <w:rsid w:val="0014486F"/>
    <w:rsid w:val="00144E05"/>
    <w:rsid w:val="001457A2"/>
    <w:rsid w:val="00146C96"/>
    <w:rsid w:val="00147633"/>
    <w:rsid w:val="00152643"/>
    <w:rsid w:val="00155E9F"/>
    <w:rsid w:val="001562F6"/>
    <w:rsid w:val="0015739D"/>
    <w:rsid w:val="001574D9"/>
    <w:rsid w:val="00160991"/>
    <w:rsid w:val="001626F9"/>
    <w:rsid w:val="00165F2B"/>
    <w:rsid w:val="0016696A"/>
    <w:rsid w:val="00166C8F"/>
    <w:rsid w:val="00167C5C"/>
    <w:rsid w:val="001721AE"/>
    <w:rsid w:val="001762D4"/>
    <w:rsid w:val="0018031B"/>
    <w:rsid w:val="00180519"/>
    <w:rsid w:val="00180C5C"/>
    <w:rsid w:val="00180ED1"/>
    <w:rsid w:val="00181921"/>
    <w:rsid w:val="001836A1"/>
    <w:rsid w:val="00184794"/>
    <w:rsid w:val="00187A48"/>
    <w:rsid w:val="00190CE6"/>
    <w:rsid w:val="00191CA3"/>
    <w:rsid w:val="001925B5"/>
    <w:rsid w:val="00195563"/>
    <w:rsid w:val="00195DB0"/>
    <w:rsid w:val="00197400"/>
    <w:rsid w:val="001A1BA9"/>
    <w:rsid w:val="001A3456"/>
    <w:rsid w:val="001A3626"/>
    <w:rsid w:val="001A54D7"/>
    <w:rsid w:val="001A54F0"/>
    <w:rsid w:val="001B06E2"/>
    <w:rsid w:val="001B300A"/>
    <w:rsid w:val="001B3374"/>
    <w:rsid w:val="001B4DA3"/>
    <w:rsid w:val="001B5138"/>
    <w:rsid w:val="001B5F9C"/>
    <w:rsid w:val="001B60B9"/>
    <w:rsid w:val="001C206A"/>
    <w:rsid w:val="001C2203"/>
    <w:rsid w:val="001C40E6"/>
    <w:rsid w:val="001D3FCB"/>
    <w:rsid w:val="001D5A75"/>
    <w:rsid w:val="001D5F3A"/>
    <w:rsid w:val="001E1F8D"/>
    <w:rsid w:val="001E3742"/>
    <w:rsid w:val="001E3DA3"/>
    <w:rsid w:val="001E46A1"/>
    <w:rsid w:val="001E4A2D"/>
    <w:rsid w:val="001E5684"/>
    <w:rsid w:val="001E71C7"/>
    <w:rsid w:val="001F3122"/>
    <w:rsid w:val="001F5F31"/>
    <w:rsid w:val="0020373F"/>
    <w:rsid w:val="002052E8"/>
    <w:rsid w:val="0021416E"/>
    <w:rsid w:val="0021418C"/>
    <w:rsid w:val="002206BB"/>
    <w:rsid w:val="00221638"/>
    <w:rsid w:val="0022318F"/>
    <w:rsid w:val="00227372"/>
    <w:rsid w:val="00227881"/>
    <w:rsid w:val="0023002D"/>
    <w:rsid w:val="00233277"/>
    <w:rsid w:val="0023461A"/>
    <w:rsid w:val="002366C4"/>
    <w:rsid w:val="002367D7"/>
    <w:rsid w:val="00237FB1"/>
    <w:rsid w:val="00242B42"/>
    <w:rsid w:val="00245C3F"/>
    <w:rsid w:val="00247477"/>
    <w:rsid w:val="0024792C"/>
    <w:rsid w:val="00247ECC"/>
    <w:rsid w:val="00250C66"/>
    <w:rsid w:val="00253129"/>
    <w:rsid w:val="00254938"/>
    <w:rsid w:val="00257038"/>
    <w:rsid w:val="002607E1"/>
    <w:rsid w:val="00262309"/>
    <w:rsid w:val="00262532"/>
    <w:rsid w:val="002636A2"/>
    <w:rsid w:val="00263794"/>
    <w:rsid w:val="00264E1F"/>
    <w:rsid w:val="00270AA6"/>
    <w:rsid w:val="002750FE"/>
    <w:rsid w:val="0028001F"/>
    <w:rsid w:val="002810A8"/>
    <w:rsid w:val="0028191A"/>
    <w:rsid w:val="002823F1"/>
    <w:rsid w:val="002850EE"/>
    <w:rsid w:val="002914EE"/>
    <w:rsid w:val="0029417B"/>
    <w:rsid w:val="00294E2B"/>
    <w:rsid w:val="002A3592"/>
    <w:rsid w:val="002A38C1"/>
    <w:rsid w:val="002A5350"/>
    <w:rsid w:val="002A621E"/>
    <w:rsid w:val="002B1EE7"/>
    <w:rsid w:val="002C11C6"/>
    <w:rsid w:val="002C1C5C"/>
    <w:rsid w:val="002C47C2"/>
    <w:rsid w:val="002C5AFA"/>
    <w:rsid w:val="002C64F2"/>
    <w:rsid w:val="002D1D1F"/>
    <w:rsid w:val="002D40AC"/>
    <w:rsid w:val="002D40D6"/>
    <w:rsid w:val="002D55A1"/>
    <w:rsid w:val="002D638B"/>
    <w:rsid w:val="002D7C73"/>
    <w:rsid w:val="002E0F6D"/>
    <w:rsid w:val="002E2CAF"/>
    <w:rsid w:val="002E527C"/>
    <w:rsid w:val="002E6B87"/>
    <w:rsid w:val="002E6CFB"/>
    <w:rsid w:val="002F242F"/>
    <w:rsid w:val="002F4FC7"/>
    <w:rsid w:val="002F67EF"/>
    <w:rsid w:val="002F6EE1"/>
    <w:rsid w:val="002F7E72"/>
    <w:rsid w:val="003018BE"/>
    <w:rsid w:val="0030265D"/>
    <w:rsid w:val="00304EF3"/>
    <w:rsid w:val="00306C0B"/>
    <w:rsid w:val="0031296B"/>
    <w:rsid w:val="00320817"/>
    <w:rsid w:val="003237E2"/>
    <w:rsid w:val="0032568F"/>
    <w:rsid w:val="00330B94"/>
    <w:rsid w:val="003345EF"/>
    <w:rsid w:val="00342127"/>
    <w:rsid w:val="00343D09"/>
    <w:rsid w:val="00344686"/>
    <w:rsid w:val="00350532"/>
    <w:rsid w:val="0035102E"/>
    <w:rsid w:val="00351751"/>
    <w:rsid w:val="00352B90"/>
    <w:rsid w:val="00361095"/>
    <w:rsid w:val="00361736"/>
    <w:rsid w:val="00361911"/>
    <w:rsid w:val="00363C3D"/>
    <w:rsid w:val="00363FE4"/>
    <w:rsid w:val="003644C8"/>
    <w:rsid w:val="00365FF3"/>
    <w:rsid w:val="003672A6"/>
    <w:rsid w:val="00370898"/>
    <w:rsid w:val="00372791"/>
    <w:rsid w:val="00374FA8"/>
    <w:rsid w:val="0038112A"/>
    <w:rsid w:val="00381F60"/>
    <w:rsid w:val="003909BE"/>
    <w:rsid w:val="00391D7D"/>
    <w:rsid w:val="00394B54"/>
    <w:rsid w:val="00395C0A"/>
    <w:rsid w:val="00395C22"/>
    <w:rsid w:val="00396887"/>
    <w:rsid w:val="003A2938"/>
    <w:rsid w:val="003A7971"/>
    <w:rsid w:val="003A7C95"/>
    <w:rsid w:val="003A7E34"/>
    <w:rsid w:val="003B4536"/>
    <w:rsid w:val="003B4FE0"/>
    <w:rsid w:val="003C1BA8"/>
    <w:rsid w:val="003C3E1D"/>
    <w:rsid w:val="003C7A19"/>
    <w:rsid w:val="003D07F4"/>
    <w:rsid w:val="003D2A82"/>
    <w:rsid w:val="003E06B6"/>
    <w:rsid w:val="003E1D6D"/>
    <w:rsid w:val="003E30E7"/>
    <w:rsid w:val="003E4E77"/>
    <w:rsid w:val="003E574C"/>
    <w:rsid w:val="003E715F"/>
    <w:rsid w:val="00401682"/>
    <w:rsid w:val="004033B0"/>
    <w:rsid w:val="00406ECD"/>
    <w:rsid w:val="00413F37"/>
    <w:rsid w:val="00416DF5"/>
    <w:rsid w:val="004205D1"/>
    <w:rsid w:val="0042193B"/>
    <w:rsid w:val="00421DCA"/>
    <w:rsid w:val="004250A8"/>
    <w:rsid w:val="00427263"/>
    <w:rsid w:val="00432673"/>
    <w:rsid w:val="00435B91"/>
    <w:rsid w:val="0044022B"/>
    <w:rsid w:val="00444AFC"/>
    <w:rsid w:val="00445CCA"/>
    <w:rsid w:val="004469DD"/>
    <w:rsid w:val="00453DF8"/>
    <w:rsid w:val="004546F8"/>
    <w:rsid w:val="00457682"/>
    <w:rsid w:val="00457EAB"/>
    <w:rsid w:val="00460824"/>
    <w:rsid w:val="004708AB"/>
    <w:rsid w:val="0047548A"/>
    <w:rsid w:val="004756BB"/>
    <w:rsid w:val="00480078"/>
    <w:rsid w:val="00480D58"/>
    <w:rsid w:val="00481283"/>
    <w:rsid w:val="00481F1F"/>
    <w:rsid w:val="00482D6B"/>
    <w:rsid w:val="00484110"/>
    <w:rsid w:val="00484165"/>
    <w:rsid w:val="0048551C"/>
    <w:rsid w:val="00491823"/>
    <w:rsid w:val="00493099"/>
    <w:rsid w:val="00496732"/>
    <w:rsid w:val="00497630"/>
    <w:rsid w:val="004A03D0"/>
    <w:rsid w:val="004A1CC8"/>
    <w:rsid w:val="004A1CDC"/>
    <w:rsid w:val="004A2482"/>
    <w:rsid w:val="004A2BC9"/>
    <w:rsid w:val="004A3388"/>
    <w:rsid w:val="004A6194"/>
    <w:rsid w:val="004A7247"/>
    <w:rsid w:val="004B48E7"/>
    <w:rsid w:val="004B6DF6"/>
    <w:rsid w:val="004C6EFD"/>
    <w:rsid w:val="004C702A"/>
    <w:rsid w:val="004D16CD"/>
    <w:rsid w:val="004D6015"/>
    <w:rsid w:val="004D7DCD"/>
    <w:rsid w:val="004E742B"/>
    <w:rsid w:val="004E7B34"/>
    <w:rsid w:val="004F0D6D"/>
    <w:rsid w:val="004F5D2A"/>
    <w:rsid w:val="00500239"/>
    <w:rsid w:val="00503D3E"/>
    <w:rsid w:val="00503DFF"/>
    <w:rsid w:val="00504038"/>
    <w:rsid w:val="00505232"/>
    <w:rsid w:val="0050629A"/>
    <w:rsid w:val="00507547"/>
    <w:rsid w:val="005102BB"/>
    <w:rsid w:val="00511320"/>
    <w:rsid w:val="00514768"/>
    <w:rsid w:val="0051608A"/>
    <w:rsid w:val="005164E0"/>
    <w:rsid w:val="005169BE"/>
    <w:rsid w:val="00522CD5"/>
    <w:rsid w:val="00523F76"/>
    <w:rsid w:val="005258A0"/>
    <w:rsid w:val="005335B7"/>
    <w:rsid w:val="005353F7"/>
    <w:rsid w:val="00536538"/>
    <w:rsid w:val="005370E7"/>
    <w:rsid w:val="005433B3"/>
    <w:rsid w:val="00545240"/>
    <w:rsid w:val="00545B07"/>
    <w:rsid w:val="0055090A"/>
    <w:rsid w:val="00551D26"/>
    <w:rsid w:val="005557AB"/>
    <w:rsid w:val="00557083"/>
    <w:rsid w:val="00572207"/>
    <w:rsid w:val="0057237F"/>
    <w:rsid w:val="005856E0"/>
    <w:rsid w:val="005872F0"/>
    <w:rsid w:val="0059039A"/>
    <w:rsid w:val="005939EB"/>
    <w:rsid w:val="0059495E"/>
    <w:rsid w:val="00594B19"/>
    <w:rsid w:val="005A0758"/>
    <w:rsid w:val="005A31F8"/>
    <w:rsid w:val="005A36B1"/>
    <w:rsid w:val="005A4A18"/>
    <w:rsid w:val="005B2FA8"/>
    <w:rsid w:val="005B5612"/>
    <w:rsid w:val="005C0D00"/>
    <w:rsid w:val="005C1856"/>
    <w:rsid w:val="005C1F0E"/>
    <w:rsid w:val="005C4C66"/>
    <w:rsid w:val="005C72D9"/>
    <w:rsid w:val="005C75C4"/>
    <w:rsid w:val="005C7A6B"/>
    <w:rsid w:val="005C7ED4"/>
    <w:rsid w:val="005D3D7C"/>
    <w:rsid w:val="005D64CA"/>
    <w:rsid w:val="005D742E"/>
    <w:rsid w:val="005D77B4"/>
    <w:rsid w:val="005E2BBB"/>
    <w:rsid w:val="005E3723"/>
    <w:rsid w:val="005E3900"/>
    <w:rsid w:val="005E715B"/>
    <w:rsid w:val="005F13A9"/>
    <w:rsid w:val="005F62CE"/>
    <w:rsid w:val="0060284D"/>
    <w:rsid w:val="0060405C"/>
    <w:rsid w:val="0060409C"/>
    <w:rsid w:val="006068F5"/>
    <w:rsid w:val="00610A11"/>
    <w:rsid w:val="006127D6"/>
    <w:rsid w:val="00612EF1"/>
    <w:rsid w:val="00614EE9"/>
    <w:rsid w:val="00615C39"/>
    <w:rsid w:val="006179E5"/>
    <w:rsid w:val="0062226B"/>
    <w:rsid w:val="00623E53"/>
    <w:rsid w:val="00624B52"/>
    <w:rsid w:val="006266DE"/>
    <w:rsid w:val="006316B4"/>
    <w:rsid w:val="00632AB1"/>
    <w:rsid w:val="00634959"/>
    <w:rsid w:val="00634DFE"/>
    <w:rsid w:val="006366C3"/>
    <w:rsid w:val="006413D2"/>
    <w:rsid w:val="00641F18"/>
    <w:rsid w:val="00642D19"/>
    <w:rsid w:val="00646CDB"/>
    <w:rsid w:val="006502B5"/>
    <w:rsid w:val="006509F7"/>
    <w:rsid w:val="006511D3"/>
    <w:rsid w:val="00651E85"/>
    <w:rsid w:val="00651F3A"/>
    <w:rsid w:val="00652601"/>
    <w:rsid w:val="006535C2"/>
    <w:rsid w:val="006538F5"/>
    <w:rsid w:val="006576EF"/>
    <w:rsid w:val="0065775C"/>
    <w:rsid w:val="006673A7"/>
    <w:rsid w:val="00672075"/>
    <w:rsid w:val="00674A6E"/>
    <w:rsid w:val="00675315"/>
    <w:rsid w:val="006760BC"/>
    <w:rsid w:val="006760E3"/>
    <w:rsid w:val="006802D0"/>
    <w:rsid w:val="0068300E"/>
    <w:rsid w:val="00683600"/>
    <w:rsid w:val="00683971"/>
    <w:rsid w:val="006843DC"/>
    <w:rsid w:val="00685568"/>
    <w:rsid w:val="0068566F"/>
    <w:rsid w:val="00685CCB"/>
    <w:rsid w:val="00685CD8"/>
    <w:rsid w:val="00690646"/>
    <w:rsid w:val="0069246E"/>
    <w:rsid w:val="00694B09"/>
    <w:rsid w:val="006A0D7B"/>
    <w:rsid w:val="006A14AE"/>
    <w:rsid w:val="006A3179"/>
    <w:rsid w:val="006A3AED"/>
    <w:rsid w:val="006B1468"/>
    <w:rsid w:val="006B336A"/>
    <w:rsid w:val="006C0E27"/>
    <w:rsid w:val="006C0F25"/>
    <w:rsid w:val="006C576D"/>
    <w:rsid w:val="006D0B6F"/>
    <w:rsid w:val="006D3FD3"/>
    <w:rsid w:val="006D5B74"/>
    <w:rsid w:val="006E6394"/>
    <w:rsid w:val="006F0A99"/>
    <w:rsid w:val="006F0AF3"/>
    <w:rsid w:val="00701E30"/>
    <w:rsid w:val="007022AE"/>
    <w:rsid w:val="007024D2"/>
    <w:rsid w:val="00707CFC"/>
    <w:rsid w:val="0071152D"/>
    <w:rsid w:val="00711C5A"/>
    <w:rsid w:val="00714067"/>
    <w:rsid w:val="0071462A"/>
    <w:rsid w:val="00715951"/>
    <w:rsid w:val="007162E5"/>
    <w:rsid w:val="00717A2B"/>
    <w:rsid w:val="00721005"/>
    <w:rsid w:val="00722791"/>
    <w:rsid w:val="00722FF8"/>
    <w:rsid w:val="007260CB"/>
    <w:rsid w:val="00730926"/>
    <w:rsid w:val="0073224D"/>
    <w:rsid w:val="00740679"/>
    <w:rsid w:val="0074538F"/>
    <w:rsid w:val="0074798E"/>
    <w:rsid w:val="0075094B"/>
    <w:rsid w:val="007512C9"/>
    <w:rsid w:val="0075226A"/>
    <w:rsid w:val="00753722"/>
    <w:rsid w:val="00756E6A"/>
    <w:rsid w:val="00757102"/>
    <w:rsid w:val="007610C0"/>
    <w:rsid w:val="00761F8E"/>
    <w:rsid w:val="007631A9"/>
    <w:rsid w:val="0077020D"/>
    <w:rsid w:val="00770CC6"/>
    <w:rsid w:val="00773A78"/>
    <w:rsid w:val="0077678C"/>
    <w:rsid w:val="007835D2"/>
    <w:rsid w:val="00792593"/>
    <w:rsid w:val="00797020"/>
    <w:rsid w:val="00797B0D"/>
    <w:rsid w:val="007A2967"/>
    <w:rsid w:val="007A3115"/>
    <w:rsid w:val="007A452F"/>
    <w:rsid w:val="007A53A2"/>
    <w:rsid w:val="007B0E7F"/>
    <w:rsid w:val="007B1511"/>
    <w:rsid w:val="007B48D3"/>
    <w:rsid w:val="007B48E3"/>
    <w:rsid w:val="007B4C43"/>
    <w:rsid w:val="007B5BBC"/>
    <w:rsid w:val="007C004D"/>
    <w:rsid w:val="007C2219"/>
    <w:rsid w:val="007C2849"/>
    <w:rsid w:val="007D09D0"/>
    <w:rsid w:val="007D1086"/>
    <w:rsid w:val="007D2E3D"/>
    <w:rsid w:val="007D567E"/>
    <w:rsid w:val="007E587A"/>
    <w:rsid w:val="007E5B6E"/>
    <w:rsid w:val="007E7921"/>
    <w:rsid w:val="007F0683"/>
    <w:rsid w:val="007F0853"/>
    <w:rsid w:val="007F0C11"/>
    <w:rsid w:val="007F18E0"/>
    <w:rsid w:val="007F6056"/>
    <w:rsid w:val="007F7023"/>
    <w:rsid w:val="00801113"/>
    <w:rsid w:val="0081061F"/>
    <w:rsid w:val="0081307F"/>
    <w:rsid w:val="00814EDF"/>
    <w:rsid w:val="00821083"/>
    <w:rsid w:val="00824608"/>
    <w:rsid w:val="00824FB8"/>
    <w:rsid w:val="00827680"/>
    <w:rsid w:val="00833935"/>
    <w:rsid w:val="008348E4"/>
    <w:rsid w:val="008369ED"/>
    <w:rsid w:val="00846FEE"/>
    <w:rsid w:val="00850DFB"/>
    <w:rsid w:val="00852CE2"/>
    <w:rsid w:val="00855C02"/>
    <w:rsid w:val="00856C2A"/>
    <w:rsid w:val="00857929"/>
    <w:rsid w:val="00857EAA"/>
    <w:rsid w:val="00860554"/>
    <w:rsid w:val="00864C3C"/>
    <w:rsid w:val="00880619"/>
    <w:rsid w:val="0088129F"/>
    <w:rsid w:val="00886A68"/>
    <w:rsid w:val="00886B20"/>
    <w:rsid w:val="00896CEB"/>
    <w:rsid w:val="00897477"/>
    <w:rsid w:val="008A009F"/>
    <w:rsid w:val="008A0FAA"/>
    <w:rsid w:val="008A1813"/>
    <w:rsid w:val="008A374D"/>
    <w:rsid w:val="008A45B6"/>
    <w:rsid w:val="008B1438"/>
    <w:rsid w:val="008B2D88"/>
    <w:rsid w:val="008B5797"/>
    <w:rsid w:val="008C32CC"/>
    <w:rsid w:val="008D1CDB"/>
    <w:rsid w:val="008D3A50"/>
    <w:rsid w:val="008E3043"/>
    <w:rsid w:val="008E31C2"/>
    <w:rsid w:val="00904A26"/>
    <w:rsid w:val="00905B2D"/>
    <w:rsid w:val="00905FCE"/>
    <w:rsid w:val="009067D3"/>
    <w:rsid w:val="0091585D"/>
    <w:rsid w:val="00920B59"/>
    <w:rsid w:val="00920E07"/>
    <w:rsid w:val="009219FB"/>
    <w:rsid w:val="00921B50"/>
    <w:rsid w:val="00926D47"/>
    <w:rsid w:val="009271D1"/>
    <w:rsid w:val="00927411"/>
    <w:rsid w:val="00927613"/>
    <w:rsid w:val="009306AA"/>
    <w:rsid w:val="00931145"/>
    <w:rsid w:val="009315A0"/>
    <w:rsid w:val="009333A5"/>
    <w:rsid w:val="00933CDE"/>
    <w:rsid w:val="009354D8"/>
    <w:rsid w:val="00935EC0"/>
    <w:rsid w:val="00937E00"/>
    <w:rsid w:val="00941991"/>
    <w:rsid w:val="00942FA7"/>
    <w:rsid w:val="00943F35"/>
    <w:rsid w:val="00946E86"/>
    <w:rsid w:val="00947816"/>
    <w:rsid w:val="0095389E"/>
    <w:rsid w:val="00953F32"/>
    <w:rsid w:val="00955E4C"/>
    <w:rsid w:val="009562D1"/>
    <w:rsid w:val="00961911"/>
    <w:rsid w:val="00963D7B"/>
    <w:rsid w:val="00964550"/>
    <w:rsid w:val="00964AD3"/>
    <w:rsid w:val="00966E0D"/>
    <w:rsid w:val="00967BE8"/>
    <w:rsid w:val="00970593"/>
    <w:rsid w:val="00974F1B"/>
    <w:rsid w:val="009765D7"/>
    <w:rsid w:val="00981749"/>
    <w:rsid w:val="00982C35"/>
    <w:rsid w:val="00985D6D"/>
    <w:rsid w:val="00987B3E"/>
    <w:rsid w:val="009902F1"/>
    <w:rsid w:val="0099137C"/>
    <w:rsid w:val="0099464D"/>
    <w:rsid w:val="009A2504"/>
    <w:rsid w:val="009A3189"/>
    <w:rsid w:val="009A6265"/>
    <w:rsid w:val="009A6F6A"/>
    <w:rsid w:val="009B076D"/>
    <w:rsid w:val="009B0E26"/>
    <w:rsid w:val="009B1C09"/>
    <w:rsid w:val="009B2861"/>
    <w:rsid w:val="009B6B8B"/>
    <w:rsid w:val="009B7F02"/>
    <w:rsid w:val="009C0DF6"/>
    <w:rsid w:val="009C5BC7"/>
    <w:rsid w:val="009C70A1"/>
    <w:rsid w:val="009D1504"/>
    <w:rsid w:val="009D15E2"/>
    <w:rsid w:val="009D29DA"/>
    <w:rsid w:val="009D4908"/>
    <w:rsid w:val="009D5D64"/>
    <w:rsid w:val="009D6466"/>
    <w:rsid w:val="009D7A41"/>
    <w:rsid w:val="009D7E9E"/>
    <w:rsid w:val="009F0452"/>
    <w:rsid w:val="009F0D3D"/>
    <w:rsid w:val="009F1269"/>
    <w:rsid w:val="009F1D1B"/>
    <w:rsid w:val="009F2671"/>
    <w:rsid w:val="009F38FA"/>
    <w:rsid w:val="009F6795"/>
    <w:rsid w:val="009F7913"/>
    <w:rsid w:val="00A0369A"/>
    <w:rsid w:val="00A04098"/>
    <w:rsid w:val="00A05B48"/>
    <w:rsid w:val="00A10729"/>
    <w:rsid w:val="00A10B29"/>
    <w:rsid w:val="00A11BC4"/>
    <w:rsid w:val="00A14EB1"/>
    <w:rsid w:val="00A153A4"/>
    <w:rsid w:val="00A17AE9"/>
    <w:rsid w:val="00A23841"/>
    <w:rsid w:val="00A256A2"/>
    <w:rsid w:val="00A25C0F"/>
    <w:rsid w:val="00A320E4"/>
    <w:rsid w:val="00A35D70"/>
    <w:rsid w:val="00A37C0C"/>
    <w:rsid w:val="00A37DD3"/>
    <w:rsid w:val="00A41FEB"/>
    <w:rsid w:val="00A42181"/>
    <w:rsid w:val="00A439CC"/>
    <w:rsid w:val="00A533BB"/>
    <w:rsid w:val="00A6184B"/>
    <w:rsid w:val="00A62C16"/>
    <w:rsid w:val="00A63241"/>
    <w:rsid w:val="00A64E45"/>
    <w:rsid w:val="00A660DA"/>
    <w:rsid w:val="00A66B1B"/>
    <w:rsid w:val="00A715D8"/>
    <w:rsid w:val="00A718A1"/>
    <w:rsid w:val="00A744D7"/>
    <w:rsid w:val="00A7474C"/>
    <w:rsid w:val="00A7600A"/>
    <w:rsid w:val="00A817C3"/>
    <w:rsid w:val="00A834BF"/>
    <w:rsid w:val="00A844F0"/>
    <w:rsid w:val="00A848E3"/>
    <w:rsid w:val="00A84E92"/>
    <w:rsid w:val="00A86694"/>
    <w:rsid w:val="00A87836"/>
    <w:rsid w:val="00A87D00"/>
    <w:rsid w:val="00A915D7"/>
    <w:rsid w:val="00A91866"/>
    <w:rsid w:val="00A9261C"/>
    <w:rsid w:val="00A93BDC"/>
    <w:rsid w:val="00A961AE"/>
    <w:rsid w:val="00AA3984"/>
    <w:rsid w:val="00AA4FA7"/>
    <w:rsid w:val="00AA5F6B"/>
    <w:rsid w:val="00AB0EC5"/>
    <w:rsid w:val="00AB14D3"/>
    <w:rsid w:val="00AB38FB"/>
    <w:rsid w:val="00AB428A"/>
    <w:rsid w:val="00AB6A51"/>
    <w:rsid w:val="00AC0C8D"/>
    <w:rsid w:val="00AC19A2"/>
    <w:rsid w:val="00AD20C4"/>
    <w:rsid w:val="00AD7093"/>
    <w:rsid w:val="00AE40C4"/>
    <w:rsid w:val="00AE6ED5"/>
    <w:rsid w:val="00AE71AB"/>
    <w:rsid w:val="00AE7750"/>
    <w:rsid w:val="00AF45E1"/>
    <w:rsid w:val="00AF754E"/>
    <w:rsid w:val="00B046F4"/>
    <w:rsid w:val="00B07FBA"/>
    <w:rsid w:val="00B11E2F"/>
    <w:rsid w:val="00B126CD"/>
    <w:rsid w:val="00B129DE"/>
    <w:rsid w:val="00B1421E"/>
    <w:rsid w:val="00B15C93"/>
    <w:rsid w:val="00B16996"/>
    <w:rsid w:val="00B21677"/>
    <w:rsid w:val="00B24133"/>
    <w:rsid w:val="00B2761B"/>
    <w:rsid w:val="00B3447A"/>
    <w:rsid w:val="00B3662B"/>
    <w:rsid w:val="00B366C3"/>
    <w:rsid w:val="00B36F8B"/>
    <w:rsid w:val="00B37C23"/>
    <w:rsid w:val="00B404FE"/>
    <w:rsid w:val="00B541DB"/>
    <w:rsid w:val="00B55767"/>
    <w:rsid w:val="00B55BC0"/>
    <w:rsid w:val="00B57DD5"/>
    <w:rsid w:val="00B61D78"/>
    <w:rsid w:val="00B6228D"/>
    <w:rsid w:val="00B6411C"/>
    <w:rsid w:val="00B656B0"/>
    <w:rsid w:val="00B66088"/>
    <w:rsid w:val="00B6705A"/>
    <w:rsid w:val="00B70BEE"/>
    <w:rsid w:val="00B75526"/>
    <w:rsid w:val="00B81C1B"/>
    <w:rsid w:val="00B87CA9"/>
    <w:rsid w:val="00B87E45"/>
    <w:rsid w:val="00B87EC7"/>
    <w:rsid w:val="00BA03F0"/>
    <w:rsid w:val="00BA3862"/>
    <w:rsid w:val="00BA6F9F"/>
    <w:rsid w:val="00BB39D2"/>
    <w:rsid w:val="00BB592E"/>
    <w:rsid w:val="00BB6053"/>
    <w:rsid w:val="00BB6C85"/>
    <w:rsid w:val="00BB7645"/>
    <w:rsid w:val="00BC0090"/>
    <w:rsid w:val="00BC1FC2"/>
    <w:rsid w:val="00BD00AB"/>
    <w:rsid w:val="00BD09E5"/>
    <w:rsid w:val="00BD0DAE"/>
    <w:rsid w:val="00BD2036"/>
    <w:rsid w:val="00BD31EA"/>
    <w:rsid w:val="00BD3D9E"/>
    <w:rsid w:val="00BE0A06"/>
    <w:rsid w:val="00BE1D93"/>
    <w:rsid w:val="00BE22F9"/>
    <w:rsid w:val="00BE3CEB"/>
    <w:rsid w:val="00BE3EA3"/>
    <w:rsid w:val="00BE5680"/>
    <w:rsid w:val="00BE6AA9"/>
    <w:rsid w:val="00BF1068"/>
    <w:rsid w:val="00BF214D"/>
    <w:rsid w:val="00BF37A6"/>
    <w:rsid w:val="00BF3F4B"/>
    <w:rsid w:val="00BF43FA"/>
    <w:rsid w:val="00BF65B1"/>
    <w:rsid w:val="00BF7CC5"/>
    <w:rsid w:val="00C000A5"/>
    <w:rsid w:val="00C00374"/>
    <w:rsid w:val="00C01AA1"/>
    <w:rsid w:val="00C01C12"/>
    <w:rsid w:val="00C0222F"/>
    <w:rsid w:val="00C02FA7"/>
    <w:rsid w:val="00C115FD"/>
    <w:rsid w:val="00C171B9"/>
    <w:rsid w:val="00C21F12"/>
    <w:rsid w:val="00C22551"/>
    <w:rsid w:val="00C248BC"/>
    <w:rsid w:val="00C250A5"/>
    <w:rsid w:val="00C25760"/>
    <w:rsid w:val="00C25C7D"/>
    <w:rsid w:val="00C31175"/>
    <w:rsid w:val="00C319CB"/>
    <w:rsid w:val="00C34C03"/>
    <w:rsid w:val="00C3557C"/>
    <w:rsid w:val="00C3558B"/>
    <w:rsid w:val="00C35743"/>
    <w:rsid w:val="00C40D07"/>
    <w:rsid w:val="00C42908"/>
    <w:rsid w:val="00C457F2"/>
    <w:rsid w:val="00C45A20"/>
    <w:rsid w:val="00C5429C"/>
    <w:rsid w:val="00C57F75"/>
    <w:rsid w:val="00C62010"/>
    <w:rsid w:val="00C63472"/>
    <w:rsid w:val="00C67604"/>
    <w:rsid w:val="00C7053F"/>
    <w:rsid w:val="00C73ABE"/>
    <w:rsid w:val="00C7450C"/>
    <w:rsid w:val="00C84656"/>
    <w:rsid w:val="00C850F4"/>
    <w:rsid w:val="00C8570F"/>
    <w:rsid w:val="00C865E7"/>
    <w:rsid w:val="00C8662C"/>
    <w:rsid w:val="00C904C5"/>
    <w:rsid w:val="00C92E9C"/>
    <w:rsid w:val="00C96D82"/>
    <w:rsid w:val="00C96F60"/>
    <w:rsid w:val="00C970EC"/>
    <w:rsid w:val="00CA0479"/>
    <w:rsid w:val="00CA0BB5"/>
    <w:rsid w:val="00CA49D1"/>
    <w:rsid w:val="00CA4A80"/>
    <w:rsid w:val="00CA72EF"/>
    <w:rsid w:val="00CB08D2"/>
    <w:rsid w:val="00CB28EC"/>
    <w:rsid w:val="00CB53FA"/>
    <w:rsid w:val="00CB7143"/>
    <w:rsid w:val="00CC11F3"/>
    <w:rsid w:val="00CD4E06"/>
    <w:rsid w:val="00CD5051"/>
    <w:rsid w:val="00CD6988"/>
    <w:rsid w:val="00CE0B74"/>
    <w:rsid w:val="00CE57DB"/>
    <w:rsid w:val="00CE64D2"/>
    <w:rsid w:val="00D0299F"/>
    <w:rsid w:val="00D0573A"/>
    <w:rsid w:val="00D05EDA"/>
    <w:rsid w:val="00D117BE"/>
    <w:rsid w:val="00D11AD2"/>
    <w:rsid w:val="00D14E6F"/>
    <w:rsid w:val="00D164C5"/>
    <w:rsid w:val="00D21D8C"/>
    <w:rsid w:val="00D310E0"/>
    <w:rsid w:val="00D344ED"/>
    <w:rsid w:val="00D3520C"/>
    <w:rsid w:val="00D35330"/>
    <w:rsid w:val="00D3636A"/>
    <w:rsid w:val="00D36571"/>
    <w:rsid w:val="00D3677B"/>
    <w:rsid w:val="00D37DD2"/>
    <w:rsid w:val="00D4048E"/>
    <w:rsid w:val="00D40C79"/>
    <w:rsid w:val="00D431F3"/>
    <w:rsid w:val="00D43AD0"/>
    <w:rsid w:val="00D45A5F"/>
    <w:rsid w:val="00D50B16"/>
    <w:rsid w:val="00D556FB"/>
    <w:rsid w:val="00D56853"/>
    <w:rsid w:val="00D60280"/>
    <w:rsid w:val="00D6158F"/>
    <w:rsid w:val="00D621F7"/>
    <w:rsid w:val="00D641ED"/>
    <w:rsid w:val="00D65E0E"/>
    <w:rsid w:val="00D66728"/>
    <w:rsid w:val="00D70250"/>
    <w:rsid w:val="00D71D03"/>
    <w:rsid w:val="00D736DA"/>
    <w:rsid w:val="00D759BF"/>
    <w:rsid w:val="00D77033"/>
    <w:rsid w:val="00D777FD"/>
    <w:rsid w:val="00D805BE"/>
    <w:rsid w:val="00D807D8"/>
    <w:rsid w:val="00D8128D"/>
    <w:rsid w:val="00D8499E"/>
    <w:rsid w:val="00D86143"/>
    <w:rsid w:val="00D90526"/>
    <w:rsid w:val="00D959ED"/>
    <w:rsid w:val="00D97227"/>
    <w:rsid w:val="00DA1E10"/>
    <w:rsid w:val="00DA220C"/>
    <w:rsid w:val="00DA32B2"/>
    <w:rsid w:val="00DA5E40"/>
    <w:rsid w:val="00DA731D"/>
    <w:rsid w:val="00DB2519"/>
    <w:rsid w:val="00DB2542"/>
    <w:rsid w:val="00DB299A"/>
    <w:rsid w:val="00DB2F5C"/>
    <w:rsid w:val="00DB72E1"/>
    <w:rsid w:val="00DC2930"/>
    <w:rsid w:val="00DC541B"/>
    <w:rsid w:val="00DC7EC4"/>
    <w:rsid w:val="00DD132F"/>
    <w:rsid w:val="00DD1387"/>
    <w:rsid w:val="00DD2387"/>
    <w:rsid w:val="00DD290F"/>
    <w:rsid w:val="00DD5A71"/>
    <w:rsid w:val="00DD628B"/>
    <w:rsid w:val="00DD6300"/>
    <w:rsid w:val="00DE08E2"/>
    <w:rsid w:val="00DE234E"/>
    <w:rsid w:val="00DE2F43"/>
    <w:rsid w:val="00DE344E"/>
    <w:rsid w:val="00DE55A2"/>
    <w:rsid w:val="00DE6190"/>
    <w:rsid w:val="00DE7CE6"/>
    <w:rsid w:val="00DF118D"/>
    <w:rsid w:val="00DF53A8"/>
    <w:rsid w:val="00E028D8"/>
    <w:rsid w:val="00E048D1"/>
    <w:rsid w:val="00E059CE"/>
    <w:rsid w:val="00E07459"/>
    <w:rsid w:val="00E07FD5"/>
    <w:rsid w:val="00E12B74"/>
    <w:rsid w:val="00E1407D"/>
    <w:rsid w:val="00E14FE0"/>
    <w:rsid w:val="00E22BB9"/>
    <w:rsid w:val="00E23B90"/>
    <w:rsid w:val="00E245FB"/>
    <w:rsid w:val="00E309B1"/>
    <w:rsid w:val="00E31F7E"/>
    <w:rsid w:val="00E34C87"/>
    <w:rsid w:val="00E35CB9"/>
    <w:rsid w:val="00E37051"/>
    <w:rsid w:val="00E37BBF"/>
    <w:rsid w:val="00E42524"/>
    <w:rsid w:val="00E44624"/>
    <w:rsid w:val="00E47C0C"/>
    <w:rsid w:val="00E47EE6"/>
    <w:rsid w:val="00E47FD3"/>
    <w:rsid w:val="00E52FCD"/>
    <w:rsid w:val="00E5448C"/>
    <w:rsid w:val="00E551DE"/>
    <w:rsid w:val="00E56A31"/>
    <w:rsid w:val="00E61B0B"/>
    <w:rsid w:val="00E62535"/>
    <w:rsid w:val="00E64A8F"/>
    <w:rsid w:val="00E66D62"/>
    <w:rsid w:val="00E715D9"/>
    <w:rsid w:val="00E717B4"/>
    <w:rsid w:val="00E74C87"/>
    <w:rsid w:val="00E751B6"/>
    <w:rsid w:val="00E77169"/>
    <w:rsid w:val="00E77C3F"/>
    <w:rsid w:val="00E812F0"/>
    <w:rsid w:val="00E8160B"/>
    <w:rsid w:val="00E827A0"/>
    <w:rsid w:val="00E84068"/>
    <w:rsid w:val="00E85A8E"/>
    <w:rsid w:val="00E86184"/>
    <w:rsid w:val="00E86CE4"/>
    <w:rsid w:val="00E907F0"/>
    <w:rsid w:val="00E933BD"/>
    <w:rsid w:val="00E96D17"/>
    <w:rsid w:val="00EA5E82"/>
    <w:rsid w:val="00EB674B"/>
    <w:rsid w:val="00EB679A"/>
    <w:rsid w:val="00EB7333"/>
    <w:rsid w:val="00EB741E"/>
    <w:rsid w:val="00EC1479"/>
    <w:rsid w:val="00EC2578"/>
    <w:rsid w:val="00EC2A57"/>
    <w:rsid w:val="00EC357A"/>
    <w:rsid w:val="00EC5AE3"/>
    <w:rsid w:val="00EC7224"/>
    <w:rsid w:val="00ED1917"/>
    <w:rsid w:val="00ED5B46"/>
    <w:rsid w:val="00ED7830"/>
    <w:rsid w:val="00EE383B"/>
    <w:rsid w:val="00EE6B4F"/>
    <w:rsid w:val="00EF2920"/>
    <w:rsid w:val="00EF2C52"/>
    <w:rsid w:val="00EF34D3"/>
    <w:rsid w:val="00EF43F7"/>
    <w:rsid w:val="00EF483F"/>
    <w:rsid w:val="00EF52FA"/>
    <w:rsid w:val="00EF60C1"/>
    <w:rsid w:val="00EF7191"/>
    <w:rsid w:val="00F046DE"/>
    <w:rsid w:val="00F04CC8"/>
    <w:rsid w:val="00F06AB6"/>
    <w:rsid w:val="00F07908"/>
    <w:rsid w:val="00F1263C"/>
    <w:rsid w:val="00F12996"/>
    <w:rsid w:val="00F14431"/>
    <w:rsid w:val="00F272A4"/>
    <w:rsid w:val="00F302D4"/>
    <w:rsid w:val="00F3062D"/>
    <w:rsid w:val="00F31908"/>
    <w:rsid w:val="00F31A65"/>
    <w:rsid w:val="00F31B63"/>
    <w:rsid w:val="00F32588"/>
    <w:rsid w:val="00F35AD2"/>
    <w:rsid w:val="00F40566"/>
    <w:rsid w:val="00F4441C"/>
    <w:rsid w:val="00F46C9A"/>
    <w:rsid w:val="00F47914"/>
    <w:rsid w:val="00F50088"/>
    <w:rsid w:val="00F50274"/>
    <w:rsid w:val="00F506DC"/>
    <w:rsid w:val="00F5082F"/>
    <w:rsid w:val="00F54671"/>
    <w:rsid w:val="00F56EC3"/>
    <w:rsid w:val="00F56F39"/>
    <w:rsid w:val="00F573AB"/>
    <w:rsid w:val="00F57AA3"/>
    <w:rsid w:val="00F604B0"/>
    <w:rsid w:val="00F6214E"/>
    <w:rsid w:val="00F647B5"/>
    <w:rsid w:val="00F64854"/>
    <w:rsid w:val="00F66170"/>
    <w:rsid w:val="00F665B9"/>
    <w:rsid w:val="00F7480F"/>
    <w:rsid w:val="00F75411"/>
    <w:rsid w:val="00F75707"/>
    <w:rsid w:val="00F76A1C"/>
    <w:rsid w:val="00F7706C"/>
    <w:rsid w:val="00F80342"/>
    <w:rsid w:val="00F80FC1"/>
    <w:rsid w:val="00F83577"/>
    <w:rsid w:val="00F83DFD"/>
    <w:rsid w:val="00F86348"/>
    <w:rsid w:val="00F911A1"/>
    <w:rsid w:val="00F92979"/>
    <w:rsid w:val="00F95299"/>
    <w:rsid w:val="00FA0509"/>
    <w:rsid w:val="00FA2B9A"/>
    <w:rsid w:val="00FA3CF9"/>
    <w:rsid w:val="00FA4A3D"/>
    <w:rsid w:val="00FB0327"/>
    <w:rsid w:val="00FB0404"/>
    <w:rsid w:val="00FB1A78"/>
    <w:rsid w:val="00FB1E72"/>
    <w:rsid w:val="00FB2A88"/>
    <w:rsid w:val="00FB2C75"/>
    <w:rsid w:val="00FB3451"/>
    <w:rsid w:val="00FB3D23"/>
    <w:rsid w:val="00FB47AA"/>
    <w:rsid w:val="00FB6AC4"/>
    <w:rsid w:val="00FC106D"/>
    <w:rsid w:val="00FC3446"/>
    <w:rsid w:val="00FD1F63"/>
    <w:rsid w:val="00FD479C"/>
    <w:rsid w:val="00FD5119"/>
    <w:rsid w:val="00FD51FC"/>
    <w:rsid w:val="00FD722D"/>
    <w:rsid w:val="00FD7A55"/>
    <w:rsid w:val="00FE03AD"/>
    <w:rsid w:val="00FE12CA"/>
    <w:rsid w:val="00FE5153"/>
    <w:rsid w:val="00FF1D5D"/>
    <w:rsid w:val="00FF20E0"/>
    <w:rsid w:val="00FF449B"/>
    <w:rsid w:val="00FF4581"/>
    <w:rsid w:val="00FF4D85"/>
    <w:rsid w:val="00FF5F0F"/>
    <w:rsid w:val="00FF7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55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Heading2"/>
    <w:next w:val="Normal"/>
    <w:link w:val="Heading1Char"/>
    <w:uiPriority w:val="9"/>
    <w:qFormat/>
    <w:rsid w:val="00797B0D"/>
    <w:pPr>
      <w:numPr>
        <w:numId w:val="0"/>
      </w:numPr>
      <w:spacing w:before="480"/>
      <w:outlineLvl w:val="0"/>
    </w:pPr>
    <w:rPr>
      <w:bCs w:val="0"/>
      <w:color w:val="17365D"/>
      <w:sz w:val="28"/>
    </w:rPr>
  </w:style>
  <w:style w:type="paragraph" w:styleId="Heading2">
    <w:name w:val="heading 2"/>
    <w:aliases w:val="Heading 1.1"/>
    <w:basedOn w:val="Normal"/>
    <w:next w:val="Normal"/>
    <w:link w:val="Heading2Char"/>
    <w:uiPriority w:val="9"/>
    <w:qFormat/>
    <w:rsid w:val="00797B0D"/>
    <w:pPr>
      <w:keepNext/>
      <w:keepLines/>
      <w:numPr>
        <w:numId w:val="6"/>
      </w:numPr>
      <w:spacing w:before="240" w:after="60" w:line="250" w:lineRule="atLeast"/>
      <w:outlineLvl w:val="1"/>
    </w:pPr>
    <w:rPr>
      <w:rFonts w:ascii="Arial" w:eastAsia="MS Gothic" w:hAnsi="Arial" w:cs="Arial"/>
      <w:b/>
      <w:bCs/>
      <w:sz w:val="24"/>
      <w:lang w:val="en-US"/>
    </w:rPr>
  </w:style>
  <w:style w:type="paragraph" w:styleId="Heading3">
    <w:name w:val="heading 3"/>
    <w:aliases w:val="Heading 1.1.1"/>
    <w:basedOn w:val="Heading2"/>
    <w:next w:val="Normal"/>
    <w:link w:val="Heading3Char"/>
    <w:uiPriority w:val="9"/>
    <w:qFormat/>
    <w:rsid w:val="00797B0D"/>
    <w:pPr>
      <w:numPr>
        <w:ilvl w:val="2"/>
      </w:numPr>
      <w:spacing w:after="240"/>
      <w:outlineLvl w:val="2"/>
    </w:pPr>
    <w:rPr>
      <w:sz w:val="20"/>
    </w:rPr>
  </w:style>
  <w:style w:type="paragraph" w:styleId="Heading4">
    <w:name w:val="heading 4"/>
    <w:basedOn w:val="Normal"/>
    <w:next w:val="Normal"/>
    <w:link w:val="Heading4Char"/>
    <w:uiPriority w:val="9"/>
    <w:unhideWhenUsed/>
    <w:qFormat/>
    <w:rsid w:val="000A06A9"/>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0D"/>
    <w:rPr>
      <w:rFonts w:ascii="Arial" w:eastAsia="MS Gothic" w:hAnsi="Arial" w:cs="Arial"/>
      <w:b/>
      <w:color w:val="17365D"/>
      <w:sz w:val="28"/>
    </w:rPr>
  </w:style>
  <w:style w:type="character" w:customStyle="1" w:styleId="Heading2Char">
    <w:name w:val="Heading 2 Char"/>
    <w:aliases w:val="Heading 1.1 Char"/>
    <w:basedOn w:val="DefaultParagraphFont"/>
    <w:link w:val="Heading2"/>
    <w:uiPriority w:val="9"/>
    <w:rsid w:val="00797B0D"/>
    <w:rPr>
      <w:rFonts w:ascii="Arial" w:eastAsia="MS Gothic" w:hAnsi="Arial" w:cs="Arial"/>
      <w:b/>
      <w:bCs/>
      <w:sz w:val="24"/>
    </w:rPr>
  </w:style>
  <w:style w:type="character" w:customStyle="1" w:styleId="Heading3Char">
    <w:name w:val="Heading 3 Char"/>
    <w:aliases w:val="Heading 1.1.1 Char"/>
    <w:basedOn w:val="DefaultParagraphFont"/>
    <w:link w:val="Heading3"/>
    <w:uiPriority w:val="9"/>
    <w:rsid w:val="00797B0D"/>
    <w:rPr>
      <w:rFonts w:ascii="Arial" w:eastAsia="MS Gothic" w:hAnsi="Arial" w:cs="Arial"/>
      <w:b/>
      <w:bCs/>
      <w:sz w:val="20"/>
    </w:rPr>
  </w:style>
  <w:style w:type="paragraph" w:customStyle="1" w:styleId="MediumGrid1-Accent21">
    <w:name w:val="Medium Grid 1 - Accent 21"/>
    <w:basedOn w:val="Normal"/>
    <w:uiPriority w:val="34"/>
    <w:qFormat/>
    <w:rsid w:val="00797B0D"/>
    <w:pPr>
      <w:spacing w:after="0" w:line="240" w:lineRule="auto"/>
      <w:ind w:left="720"/>
      <w:contextualSpacing/>
    </w:pPr>
    <w:rPr>
      <w:rFonts w:ascii="Lucida Grande" w:eastAsia="ヒラギノ角ゴ Pro W3" w:hAnsi="Lucida Grande" w:cs="Times New Roman"/>
      <w:color w:val="000000"/>
      <w:sz w:val="24"/>
      <w:szCs w:val="24"/>
      <w:lang w:val="en-US"/>
    </w:rPr>
  </w:style>
  <w:style w:type="paragraph" w:styleId="FootnoteText">
    <w:name w:val="footnote text"/>
    <w:aliases w:val="Footnote Text Char2 Char Char,Char Char Char Char,Char CarNum-Doc Paragraph Char Char Char,Footnote Text Char1 Char Char Char,Footnote Text Char Char Char Char Char,Fo Char Char Char Char Char,Footnote Text Char2 Char,Char Char Char,Char,f"/>
    <w:basedOn w:val="Normal"/>
    <w:link w:val="FootnoteTextChar"/>
    <w:uiPriority w:val="99"/>
    <w:unhideWhenUsed/>
    <w:qFormat/>
    <w:rsid w:val="00797B0D"/>
    <w:pPr>
      <w:spacing w:after="0" w:line="240" w:lineRule="auto"/>
    </w:pPr>
    <w:rPr>
      <w:rFonts w:ascii="FoundryFormSans-Book" w:eastAsia="MS Mincho" w:hAnsi="FoundryFormSans-Book" w:cs="Times New Roman"/>
      <w:sz w:val="24"/>
      <w:szCs w:val="24"/>
      <w:lang w:val="en-US"/>
    </w:rPr>
  </w:style>
  <w:style w:type="character" w:customStyle="1" w:styleId="FootnoteTextChar">
    <w:name w:val="Footnote Text Char"/>
    <w:aliases w:val="Footnote Text Char2 Char Char Char,Char Char Char Char Char,Char CarNum-Doc Paragraph Char Char Char Char,Footnote Text Char1 Char Char Char Char,Footnote Text Char Char Char Char Char Char,Fo Char Char Char Char Char Char,Char Char"/>
    <w:basedOn w:val="DefaultParagraphFont"/>
    <w:link w:val="FootnoteText"/>
    <w:uiPriority w:val="99"/>
    <w:rsid w:val="00797B0D"/>
    <w:rPr>
      <w:rFonts w:ascii="FoundryFormSans-Book" w:eastAsia="MS Mincho" w:hAnsi="FoundryFormSans-Book" w:cs="Times New Roman"/>
      <w:sz w:val="24"/>
      <w:szCs w:val="24"/>
    </w:rPr>
  </w:style>
  <w:style w:type="character" w:styleId="FootnoteReference">
    <w:name w:val="footnote reference"/>
    <w:aliases w:val="SUPERS,E FNZ,-E Fußnotenzeichen,Footnote#,number,Footnote reference number,Footnote symbol,note TESI,16 Point,Superscript 6 Point,ftref,Footnote Reference1,heading1,note bp,Car Car Char Car Char Car Car Char Car Char Char,BVI fnr"/>
    <w:uiPriority w:val="99"/>
    <w:unhideWhenUsed/>
    <w:qFormat/>
    <w:rsid w:val="00797B0D"/>
    <w:rPr>
      <w:vertAlign w:val="superscript"/>
    </w:rPr>
  </w:style>
  <w:style w:type="paragraph" w:styleId="Header">
    <w:name w:val="header"/>
    <w:basedOn w:val="Normal"/>
    <w:link w:val="Head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HeaderChar">
    <w:name w:val="Header Char"/>
    <w:basedOn w:val="DefaultParagraphFont"/>
    <w:link w:val="Header"/>
    <w:uiPriority w:val="99"/>
    <w:rsid w:val="00797B0D"/>
    <w:rPr>
      <w:rFonts w:ascii="Cambria" w:eastAsia="Cambria" w:hAnsi="Cambria" w:cs="Times New Roman"/>
    </w:rPr>
  </w:style>
  <w:style w:type="paragraph" w:styleId="Footer">
    <w:name w:val="footer"/>
    <w:basedOn w:val="Normal"/>
    <w:link w:val="Foot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FooterChar">
    <w:name w:val="Footer Char"/>
    <w:basedOn w:val="DefaultParagraphFont"/>
    <w:link w:val="Footer"/>
    <w:uiPriority w:val="99"/>
    <w:rsid w:val="00797B0D"/>
    <w:rPr>
      <w:rFonts w:ascii="Cambria" w:eastAsia="Cambria" w:hAnsi="Cambria" w:cs="Times New Roman"/>
    </w:rPr>
  </w:style>
  <w:style w:type="character" w:styleId="PageNumber">
    <w:name w:val="page number"/>
    <w:uiPriority w:val="99"/>
    <w:semiHidden/>
    <w:unhideWhenUsed/>
    <w:rsid w:val="00797B0D"/>
  </w:style>
  <w:style w:type="table" w:styleId="TableGrid">
    <w:name w:val="Table Grid"/>
    <w:basedOn w:val="TableNormal"/>
    <w:uiPriority w:val="59"/>
    <w:rsid w:val="00797B0D"/>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97B0D"/>
    <w:pPr>
      <w:spacing w:line="240" w:lineRule="auto"/>
    </w:pPr>
    <w:rPr>
      <w:rFonts w:ascii="Cambria" w:eastAsia="Cambria" w:hAnsi="Cambria" w:cs="Times New Roman"/>
      <w:b/>
      <w:bCs/>
      <w:color w:val="4F81BD"/>
      <w:sz w:val="18"/>
      <w:szCs w:val="18"/>
    </w:rPr>
  </w:style>
  <w:style w:type="character" w:styleId="CommentReference">
    <w:name w:val="annotation reference"/>
    <w:uiPriority w:val="99"/>
    <w:semiHidden/>
    <w:unhideWhenUsed/>
    <w:rsid w:val="00797B0D"/>
    <w:rPr>
      <w:sz w:val="18"/>
      <w:szCs w:val="18"/>
    </w:rPr>
  </w:style>
  <w:style w:type="paragraph" w:styleId="CommentText">
    <w:name w:val="annotation text"/>
    <w:basedOn w:val="Normal"/>
    <w:link w:val="CommentTextChar"/>
    <w:uiPriority w:val="99"/>
    <w:semiHidden/>
    <w:unhideWhenUsed/>
    <w:rsid w:val="00797B0D"/>
    <w:pPr>
      <w:spacing w:after="160" w:line="240" w:lineRule="auto"/>
    </w:pPr>
    <w:rPr>
      <w:rFonts w:ascii="Cambria" w:eastAsia="Cambria" w:hAnsi="Cambria" w:cs="Times New Roman"/>
      <w:sz w:val="24"/>
      <w:szCs w:val="24"/>
      <w:lang w:val="en-US"/>
    </w:rPr>
  </w:style>
  <w:style w:type="character" w:customStyle="1" w:styleId="CommentTextChar">
    <w:name w:val="Comment Text Char"/>
    <w:basedOn w:val="DefaultParagraphFont"/>
    <w:link w:val="CommentText"/>
    <w:uiPriority w:val="99"/>
    <w:semiHidden/>
    <w:rsid w:val="00797B0D"/>
    <w:rPr>
      <w:rFonts w:ascii="Cambria" w:eastAsia="Cambria" w:hAnsi="Cambria" w:cs="Times New Roman"/>
      <w:sz w:val="24"/>
      <w:szCs w:val="24"/>
    </w:rPr>
  </w:style>
  <w:style w:type="table" w:customStyle="1" w:styleId="GridTable4-Accent11">
    <w:name w:val="Grid Table 4 - Accent 11"/>
    <w:basedOn w:val="TableNormal"/>
    <w:uiPriority w:val="49"/>
    <w:rsid w:val="00797B0D"/>
    <w:pPr>
      <w:spacing w:after="0" w:line="240" w:lineRule="auto"/>
    </w:pPr>
    <w:rPr>
      <w:rFonts w:ascii="Cambria" w:eastAsia="MS Mincho" w:hAnsi="Cambria" w:cs="Times New Roman"/>
      <w:sz w:val="24"/>
      <w:szCs w:val="24"/>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Text">
    <w:name w:val="Table Text"/>
    <w:basedOn w:val="Normal"/>
    <w:qFormat/>
    <w:rsid w:val="00797B0D"/>
    <w:pPr>
      <w:spacing w:after="0" w:line="180" w:lineRule="atLeast"/>
    </w:pPr>
    <w:rPr>
      <w:rFonts w:ascii="Arial" w:eastAsia="Cambria" w:hAnsi="Arial" w:cs="Times New Roman"/>
      <w:color w:val="000000"/>
      <w:sz w:val="14"/>
      <w:lang w:val="en-US"/>
    </w:rPr>
  </w:style>
  <w:style w:type="paragraph" w:styleId="BalloonText">
    <w:name w:val="Balloon Text"/>
    <w:basedOn w:val="Normal"/>
    <w:link w:val="BalloonTextChar"/>
    <w:uiPriority w:val="99"/>
    <w:semiHidden/>
    <w:unhideWhenUsed/>
    <w:rsid w:val="00797B0D"/>
    <w:pPr>
      <w:spacing w:after="0" w:line="240" w:lineRule="auto"/>
    </w:pPr>
    <w:rPr>
      <w:rFonts w:ascii="Lucida Grande" w:eastAsia="Cambria" w:hAnsi="Lucida Grande" w:cs="Lucida Grande"/>
      <w:sz w:val="18"/>
      <w:szCs w:val="18"/>
      <w:lang w:val="en-US"/>
    </w:rPr>
  </w:style>
  <w:style w:type="character" w:customStyle="1" w:styleId="BalloonTextChar">
    <w:name w:val="Balloon Text Char"/>
    <w:basedOn w:val="DefaultParagraphFont"/>
    <w:link w:val="BalloonText"/>
    <w:uiPriority w:val="99"/>
    <w:semiHidden/>
    <w:rsid w:val="00797B0D"/>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97B0D"/>
    <w:pPr>
      <w:spacing w:line="259" w:lineRule="auto"/>
    </w:pPr>
    <w:rPr>
      <w:b/>
      <w:bCs/>
      <w:sz w:val="20"/>
      <w:szCs w:val="20"/>
    </w:rPr>
  </w:style>
  <w:style w:type="character" w:customStyle="1" w:styleId="CommentSubjectChar">
    <w:name w:val="Comment Subject Char"/>
    <w:basedOn w:val="CommentTextChar"/>
    <w:link w:val="CommentSubject"/>
    <w:uiPriority w:val="99"/>
    <w:semiHidden/>
    <w:rsid w:val="00797B0D"/>
    <w:rPr>
      <w:rFonts w:ascii="Cambria" w:eastAsia="Cambria" w:hAnsi="Cambria" w:cs="Times New Roman"/>
      <w:b/>
      <w:bCs/>
      <w:sz w:val="20"/>
      <w:szCs w:val="20"/>
    </w:rPr>
  </w:style>
  <w:style w:type="paragraph" w:styleId="NormalWeb">
    <w:name w:val="Normal (Web)"/>
    <w:basedOn w:val="Normal"/>
    <w:uiPriority w:val="99"/>
    <w:semiHidden/>
    <w:unhideWhenUsed/>
    <w:rsid w:val="00797B0D"/>
    <w:pPr>
      <w:spacing w:before="100" w:beforeAutospacing="1" w:after="100" w:afterAutospacing="1" w:line="240" w:lineRule="auto"/>
    </w:pPr>
    <w:rPr>
      <w:rFonts w:ascii="Times" w:eastAsia="MS Mincho" w:hAnsi="Times" w:cs="Times New Roman"/>
      <w:sz w:val="20"/>
      <w:szCs w:val="20"/>
      <w:lang w:val="en-US"/>
    </w:rPr>
  </w:style>
  <w:style w:type="paragraph" w:customStyle="1" w:styleId="ColorfulShading-Accent11">
    <w:name w:val="Colorful Shading - Accent 11"/>
    <w:hidden/>
    <w:uiPriority w:val="99"/>
    <w:semiHidden/>
    <w:rsid w:val="00797B0D"/>
    <w:pPr>
      <w:spacing w:after="0" w:line="240" w:lineRule="auto"/>
    </w:pPr>
    <w:rPr>
      <w:rFonts w:ascii="Cambria" w:eastAsia="Cambria" w:hAnsi="Cambria" w:cs="Times New Roman"/>
    </w:rPr>
  </w:style>
  <w:style w:type="paragraph" w:styleId="Revision">
    <w:name w:val="Revision"/>
    <w:hidden/>
    <w:uiPriority w:val="71"/>
    <w:rsid w:val="00797B0D"/>
    <w:pPr>
      <w:spacing w:after="0" w:line="240" w:lineRule="auto"/>
    </w:pPr>
    <w:rPr>
      <w:rFonts w:ascii="Cambria" w:eastAsia="Cambria" w:hAnsi="Cambria" w:cs="Times New Roman"/>
    </w:rPr>
  </w:style>
  <w:style w:type="paragraph" w:styleId="ListParagraph">
    <w:name w:val="List Paragraph"/>
    <w:basedOn w:val="Normal"/>
    <w:uiPriority w:val="34"/>
    <w:qFormat/>
    <w:rsid w:val="00797B0D"/>
    <w:pPr>
      <w:spacing w:after="160" w:line="259" w:lineRule="auto"/>
      <w:ind w:left="720"/>
      <w:contextualSpacing/>
    </w:pPr>
    <w:rPr>
      <w:rFonts w:ascii="Cambria" w:eastAsia="Cambria" w:hAnsi="Cambria" w:cs="Times New Roman"/>
      <w:lang w:val="en-US"/>
    </w:rPr>
  </w:style>
  <w:style w:type="paragraph" w:styleId="EndnoteText">
    <w:name w:val="endnote text"/>
    <w:basedOn w:val="Normal"/>
    <w:link w:val="EndnoteTextChar"/>
    <w:uiPriority w:val="99"/>
    <w:unhideWhenUsed/>
    <w:rsid w:val="0060284D"/>
    <w:pPr>
      <w:spacing w:after="0" w:line="240" w:lineRule="auto"/>
    </w:pPr>
    <w:rPr>
      <w:sz w:val="20"/>
      <w:szCs w:val="20"/>
    </w:rPr>
  </w:style>
  <w:style w:type="character" w:customStyle="1" w:styleId="EndnoteTextChar">
    <w:name w:val="Endnote Text Char"/>
    <w:basedOn w:val="DefaultParagraphFont"/>
    <w:link w:val="EndnoteText"/>
    <w:uiPriority w:val="99"/>
    <w:rsid w:val="0060284D"/>
    <w:rPr>
      <w:sz w:val="20"/>
      <w:szCs w:val="20"/>
      <w:lang w:val="en-GB"/>
    </w:rPr>
  </w:style>
  <w:style w:type="character" w:styleId="EndnoteReference">
    <w:name w:val="endnote reference"/>
    <w:basedOn w:val="DefaultParagraphFont"/>
    <w:uiPriority w:val="99"/>
    <w:unhideWhenUsed/>
    <w:rsid w:val="0060284D"/>
    <w:rPr>
      <w:vertAlign w:val="superscript"/>
    </w:rPr>
  </w:style>
  <w:style w:type="character" w:styleId="Hyperlink">
    <w:name w:val="Hyperlink"/>
    <w:basedOn w:val="DefaultParagraphFont"/>
    <w:uiPriority w:val="99"/>
    <w:unhideWhenUsed/>
    <w:rsid w:val="00594B19"/>
    <w:rPr>
      <w:color w:val="0000FF" w:themeColor="hyperlink"/>
      <w:u w:val="single"/>
    </w:rPr>
  </w:style>
  <w:style w:type="paragraph" w:customStyle="1" w:styleId="BoxBulletedText">
    <w:name w:val="Box Bulleted Text"/>
    <w:basedOn w:val="Normal"/>
    <w:qFormat/>
    <w:rsid w:val="009A6265"/>
    <w:pPr>
      <w:numPr>
        <w:numId w:val="33"/>
      </w:numPr>
      <w:pBdr>
        <w:top w:val="single" w:sz="4" w:space="8" w:color="CBC4BC"/>
        <w:left w:val="single" w:sz="4" w:space="12" w:color="CBC4BC"/>
        <w:bottom w:val="single" w:sz="4" w:space="8" w:color="CBC4BC"/>
        <w:right w:val="single" w:sz="4" w:space="12" w:color="CBC4BC"/>
      </w:pBdr>
      <w:shd w:val="clear" w:color="auto" w:fill="CBC4BC"/>
      <w:spacing w:after="0" w:line="250" w:lineRule="atLeast"/>
      <w:ind w:left="454" w:right="227" w:hanging="227"/>
    </w:pPr>
    <w:rPr>
      <w:rFonts w:ascii="Arial" w:hAnsi="Arial"/>
      <w:color w:val="000000" w:themeColor="text1"/>
      <w:sz w:val="20"/>
      <w:lang w:val="en-US"/>
    </w:rPr>
  </w:style>
  <w:style w:type="character" w:styleId="FollowedHyperlink">
    <w:name w:val="FollowedHyperlink"/>
    <w:basedOn w:val="DefaultParagraphFont"/>
    <w:uiPriority w:val="99"/>
    <w:semiHidden/>
    <w:unhideWhenUsed/>
    <w:rsid w:val="001C40E6"/>
    <w:rPr>
      <w:color w:val="800080" w:themeColor="followedHyperlink"/>
      <w:u w:val="single"/>
    </w:rPr>
  </w:style>
  <w:style w:type="character" w:customStyle="1" w:styleId="Heading4Char">
    <w:name w:val="Heading 4 Char"/>
    <w:basedOn w:val="DefaultParagraphFont"/>
    <w:link w:val="Heading4"/>
    <w:uiPriority w:val="9"/>
    <w:rsid w:val="000A06A9"/>
    <w:rPr>
      <w:rFonts w:asciiTheme="majorHAnsi" w:eastAsiaTheme="majorEastAsia" w:hAnsiTheme="majorHAnsi" w:cstheme="majorBidi"/>
      <w:b/>
      <w:bCs/>
      <w:i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Heading2"/>
    <w:next w:val="Normal"/>
    <w:link w:val="Heading1Char"/>
    <w:uiPriority w:val="9"/>
    <w:qFormat/>
    <w:rsid w:val="00797B0D"/>
    <w:pPr>
      <w:numPr>
        <w:numId w:val="0"/>
      </w:numPr>
      <w:spacing w:before="480"/>
      <w:outlineLvl w:val="0"/>
    </w:pPr>
    <w:rPr>
      <w:bCs w:val="0"/>
      <w:color w:val="17365D"/>
      <w:sz w:val="28"/>
    </w:rPr>
  </w:style>
  <w:style w:type="paragraph" w:styleId="Heading2">
    <w:name w:val="heading 2"/>
    <w:aliases w:val="Heading 1.1"/>
    <w:basedOn w:val="Normal"/>
    <w:next w:val="Normal"/>
    <w:link w:val="Heading2Char"/>
    <w:uiPriority w:val="9"/>
    <w:qFormat/>
    <w:rsid w:val="00797B0D"/>
    <w:pPr>
      <w:keepNext/>
      <w:keepLines/>
      <w:numPr>
        <w:numId w:val="6"/>
      </w:numPr>
      <w:spacing w:before="240" w:after="60" w:line="250" w:lineRule="atLeast"/>
      <w:outlineLvl w:val="1"/>
    </w:pPr>
    <w:rPr>
      <w:rFonts w:ascii="Arial" w:eastAsia="MS Gothic" w:hAnsi="Arial" w:cs="Arial"/>
      <w:b/>
      <w:bCs/>
      <w:sz w:val="24"/>
      <w:lang w:val="en-US"/>
    </w:rPr>
  </w:style>
  <w:style w:type="paragraph" w:styleId="Heading3">
    <w:name w:val="heading 3"/>
    <w:aliases w:val="Heading 1.1.1"/>
    <w:basedOn w:val="Heading2"/>
    <w:next w:val="Normal"/>
    <w:link w:val="Heading3Char"/>
    <w:uiPriority w:val="9"/>
    <w:qFormat/>
    <w:rsid w:val="00797B0D"/>
    <w:pPr>
      <w:numPr>
        <w:ilvl w:val="2"/>
      </w:numPr>
      <w:spacing w:after="240"/>
      <w:outlineLvl w:val="2"/>
    </w:pPr>
    <w:rPr>
      <w:sz w:val="20"/>
    </w:rPr>
  </w:style>
  <w:style w:type="paragraph" w:styleId="Heading4">
    <w:name w:val="heading 4"/>
    <w:basedOn w:val="Normal"/>
    <w:next w:val="Normal"/>
    <w:link w:val="Heading4Char"/>
    <w:uiPriority w:val="9"/>
    <w:unhideWhenUsed/>
    <w:qFormat/>
    <w:rsid w:val="000A06A9"/>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0D"/>
    <w:rPr>
      <w:rFonts w:ascii="Arial" w:eastAsia="MS Gothic" w:hAnsi="Arial" w:cs="Arial"/>
      <w:b/>
      <w:color w:val="17365D"/>
      <w:sz w:val="28"/>
    </w:rPr>
  </w:style>
  <w:style w:type="character" w:customStyle="1" w:styleId="Heading2Char">
    <w:name w:val="Heading 2 Char"/>
    <w:aliases w:val="Heading 1.1 Char"/>
    <w:basedOn w:val="DefaultParagraphFont"/>
    <w:link w:val="Heading2"/>
    <w:uiPriority w:val="9"/>
    <w:rsid w:val="00797B0D"/>
    <w:rPr>
      <w:rFonts w:ascii="Arial" w:eastAsia="MS Gothic" w:hAnsi="Arial" w:cs="Arial"/>
      <w:b/>
      <w:bCs/>
      <w:sz w:val="24"/>
    </w:rPr>
  </w:style>
  <w:style w:type="character" w:customStyle="1" w:styleId="Heading3Char">
    <w:name w:val="Heading 3 Char"/>
    <w:aliases w:val="Heading 1.1.1 Char"/>
    <w:basedOn w:val="DefaultParagraphFont"/>
    <w:link w:val="Heading3"/>
    <w:uiPriority w:val="9"/>
    <w:rsid w:val="00797B0D"/>
    <w:rPr>
      <w:rFonts w:ascii="Arial" w:eastAsia="MS Gothic" w:hAnsi="Arial" w:cs="Arial"/>
      <w:b/>
      <w:bCs/>
      <w:sz w:val="20"/>
    </w:rPr>
  </w:style>
  <w:style w:type="paragraph" w:customStyle="1" w:styleId="MediumGrid1-Accent21">
    <w:name w:val="Medium Grid 1 - Accent 21"/>
    <w:basedOn w:val="Normal"/>
    <w:uiPriority w:val="34"/>
    <w:qFormat/>
    <w:rsid w:val="00797B0D"/>
    <w:pPr>
      <w:spacing w:after="0" w:line="240" w:lineRule="auto"/>
      <w:ind w:left="720"/>
      <w:contextualSpacing/>
    </w:pPr>
    <w:rPr>
      <w:rFonts w:ascii="Lucida Grande" w:eastAsia="ヒラギノ角ゴ Pro W3" w:hAnsi="Lucida Grande" w:cs="Times New Roman"/>
      <w:color w:val="000000"/>
      <w:sz w:val="24"/>
      <w:szCs w:val="24"/>
      <w:lang w:val="en-US"/>
    </w:rPr>
  </w:style>
  <w:style w:type="paragraph" w:styleId="FootnoteText">
    <w:name w:val="footnote text"/>
    <w:aliases w:val="Footnote Text Char2 Char Char,Char Char Char Char,Char CarNum-Doc Paragraph Char Char Char,Footnote Text Char1 Char Char Char,Footnote Text Char Char Char Char Char,Fo Char Char Char Char Char,Footnote Text Char2 Char,Char Char Char,Char,f"/>
    <w:basedOn w:val="Normal"/>
    <w:link w:val="FootnoteTextChar"/>
    <w:uiPriority w:val="99"/>
    <w:unhideWhenUsed/>
    <w:qFormat/>
    <w:rsid w:val="00797B0D"/>
    <w:pPr>
      <w:spacing w:after="0" w:line="240" w:lineRule="auto"/>
    </w:pPr>
    <w:rPr>
      <w:rFonts w:ascii="FoundryFormSans-Book" w:eastAsia="MS Mincho" w:hAnsi="FoundryFormSans-Book" w:cs="Times New Roman"/>
      <w:sz w:val="24"/>
      <w:szCs w:val="24"/>
      <w:lang w:val="en-US"/>
    </w:rPr>
  </w:style>
  <w:style w:type="character" w:customStyle="1" w:styleId="FootnoteTextChar">
    <w:name w:val="Footnote Text Char"/>
    <w:aliases w:val="Footnote Text Char2 Char Char Char,Char Char Char Char Char,Char CarNum-Doc Paragraph Char Char Char Char,Footnote Text Char1 Char Char Char Char,Footnote Text Char Char Char Char Char Char,Fo Char Char Char Char Char Char,Char Char"/>
    <w:basedOn w:val="DefaultParagraphFont"/>
    <w:link w:val="FootnoteText"/>
    <w:uiPriority w:val="99"/>
    <w:rsid w:val="00797B0D"/>
    <w:rPr>
      <w:rFonts w:ascii="FoundryFormSans-Book" w:eastAsia="MS Mincho" w:hAnsi="FoundryFormSans-Book" w:cs="Times New Roman"/>
      <w:sz w:val="24"/>
      <w:szCs w:val="24"/>
    </w:rPr>
  </w:style>
  <w:style w:type="character" w:styleId="FootnoteReference">
    <w:name w:val="footnote reference"/>
    <w:aliases w:val="SUPERS,E FNZ,-E Fußnotenzeichen,Footnote#,number,Footnote reference number,Footnote symbol,note TESI,16 Point,Superscript 6 Point,ftref,Footnote Reference1,heading1,note bp,Car Car Char Car Char Car Car Char Car Char Char,BVI fnr"/>
    <w:uiPriority w:val="99"/>
    <w:unhideWhenUsed/>
    <w:qFormat/>
    <w:rsid w:val="00797B0D"/>
    <w:rPr>
      <w:vertAlign w:val="superscript"/>
    </w:rPr>
  </w:style>
  <w:style w:type="paragraph" w:styleId="Header">
    <w:name w:val="header"/>
    <w:basedOn w:val="Normal"/>
    <w:link w:val="Head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HeaderChar">
    <w:name w:val="Header Char"/>
    <w:basedOn w:val="DefaultParagraphFont"/>
    <w:link w:val="Header"/>
    <w:uiPriority w:val="99"/>
    <w:rsid w:val="00797B0D"/>
    <w:rPr>
      <w:rFonts w:ascii="Cambria" w:eastAsia="Cambria" w:hAnsi="Cambria" w:cs="Times New Roman"/>
    </w:rPr>
  </w:style>
  <w:style w:type="paragraph" w:styleId="Footer">
    <w:name w:val="footer"/>
    <w:basedOn w:val="Normal"/>
    <w:link w:val="FooterChar"/>
    <w:uiPriority w:val="99"/>
    <w:unhideWhenUsed/>
    <w:rsid w:val="00797B0D"/>
    <w:pPr>
      <w:tabs>
        <w:tab w:val="center" w:pos="4320"/>
        <w:tab w:val="right" w:pos="8640"/>
      </w:tabs>
      <w:spacing w:after="0" w:line="240" w:lineRule="auto"/>
    </w:pPr>
    <w:rPr>
      <w:rFonts w:ascii="Cambria" w:eastAsia="Cambria" w:hAnsi="Cambria" w:cs="Times New Roman"/>
      <w:lang w:val="en-US"/>
    </w:rPr>
  </w:style>
  <w:style w:type="character" w:customStyle="1" w:styleId="FooterChar">
    <w:name w:val="Footer Char"/>
    <w:basedOn w:val="DefaultParagraphFont"/>
    <w:link w:val="Footer"/>
    <w:uiPriority w:val="99"/>
    <w:rsid w:val="00797B0D"/>
    <w:rPr>
      <w:rFonts w:ascii="Cambria" w:eastAsia="Cambria" w:hAnsi="Cambria" w:cs="Times New Roman"/>
    </w:rPr>
  </w:style>
  <w:style w:type="character" w:styleId="PageNumber">
    <w:name w:val="page number"/>
    <w:uiPriority w:val="99"/>
    <w:semiHidden/>
    <w:unhideWhenUsed/>
    <w:rsid w:val="00797B0D"/>
  </w:style>
  <w:style w:type="table" w:styleId="TableGrid">
    <w:name w:val="Table Grid"/>
    <w:basedOn w:val="TableNormal"/>
    <w:uiPriority w:val="59"/>
    <w:rsid w:val="00797B0D"/>
    <w:pPr>
      <w:spacing w:after="0" w:line="240" w:lineRule="auto"/>
    </w:pPr>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797B0D"/>
    <w:pPr>
      <w:spacing w:line="240" w:lineRule="auto"/>
    </w:pPr>
    <w:rPr>
      <w:rFonts w:ascii="Cambria" w:eastAsia="Cambria" w:hAnsi="Cambria" w:cs="Times New Roman"/>
      <w:b/>
      <w:bCs/>
      <w:color w:val="4F81BD"/>
      <w:sz w:val="18"/>
      <w:szCs w:val="18"/>
    </w:rPr>
  </w:style>
  <w:style w:type="character" w:styleId="CommentReference">
    <w:name w:val="annotation reference"/>
    <w:uiPriority w:val="99"/>
    <w:semiHidden/>
    <w:unhideWhenUsed/>
    <w:rsid w:val="00797B0D"/>
    <w:rPr>
      <w:sz w:val="18"/>
      <w:szCs w:val="18"/>
    </w:rPr>
  </w:style>
  <w:style w:type="paragraph" w:styleId="CommentText">
    <w:name w:val="annotation text"/>
    <w:basedOn w:val="Normal"/>
    <w:link w:val="CommentTextChar"/>
    <w:uiPriority w:val="99"/>
    <w:semiHidden/>
    <w:unhideWhenUsed/>
    <w:rsid w:val="00797B0D"/>
    <w:pPr>
      <w:spacing w:after="160" w:line="240" w:lineRule="auto"/>
    </w:pPr>
    <w:rPr>
      <w:rFonts w:ascii="Cambria" w:eastAsia="Cambria" w:hAnsi="Cambria" w:cs="Times New Roman"/>
      <w:sz w:val="24"/>
      <w:szCs w:val="24"/>
      <w:lang w:val="en-US"/>
    </w:rPr>
  </w:style>
  <w:style w:type="character" w:customStyle="1" w:styleId="CommentTextChar">
    <w:name w:val="Comment Text Char"/>
    <w:basedOn w:val="DefaultParagraphFont"/>
    <w:link w:val="CommentText"/>
    <w:uiPriority w:val="99"/>
    <w:semiHidden/>
    <w:rsid w:val="00797B0D"/>
    <w:rPr>
      <w:rFonts w:ascii="Cambria" w:eastAsia="Cambria" w:hAnsi="Cambria" w:cs="Times New Roman"/>
      <w:sz w:val="24"/>
      <w:szCs w:val="24"/>
    </w:rPr>
  </w:style>
  <w:style w:type="table" w:customStyle="1" w:styleId="GridTable4-Accent11">
    <w:name w:val="Grid Table 4 - Accent 11"/>
    <w:basedOn w:val="TableNormal"/>
    <w:uiPriority w:val="49"/>
    <w:rsid w:val="00797B0D"/>
    <w:pPr>
      <w:spacing w:after="0" w:line="240" w:lineRule="auto"/>
    </w:pPr>
    <w:rPr>
      <w:rFonts w:ascii="Cambria" w:eastAsia="MS Mincho" w:hAnsi="Cambria" w:cs="Times New Roman"/>
      <w:sz w:val="24"/>
      <w:szCs w:val="24"/>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ableText">
    <w:name w:val="Table Text"/>
    <w:basedOn w:val="Normal"/>
    <w:qFormat/>
    <w:rsid w:val="00797B0D"/>
    <w:pPr>
      <w:spacing w:after="0" w:line="180" w:lineRule="atLeast"/>
    </w:pPr>
    <w:rPr>
      <w:rFonts w:ascii="Arial" w:eastAsia="Cambria" w:hAnsi="Arial" w:cs="Times New Roman"/>
      <w:color w:val="000000"/>
      <w:sz w:val="14"/>
      <w:lang w:val="en-US"/>
    </w:rPr>
  </w:style>
  <w:style w:type="paragraph" w:styleId="BalloonText">
    <w:name w:val="Balloon Text"/>
    <w:basedOn w:val="Normal"/>
    <w:link w:val="BalloonTextChar"/>
    <w:uiPriority w:val="99"/>
    <w:semiHidden/>
    <w:unhideWhenUsed/>
    <w:rsid w:val="00797B0D"/>
    <w:pPr>
      <w:spacing w:after="0" w:line="240" w:lineRule="auto"/>
    </w:pPr>
    <w:rPr>
      <w:rFonts w:ascii="Lucida Grande" w:eastAsia="Cambria" w:hAnsi="Lucida Grande" w:cs="Lucida Grande"/>
      <w:sz w:val="18"/>
      <w:szCs w:val="18"/>
      <w:lang w:val="en-US"/>
    </w:rPr>
  </w:style>
  <w:style w:type="character" w:customStyle="1" w:styleId="BalloonTextChar">
    <w:name w:val="Balloon Text Char"/>
    <w:basedOn w:val="DefaultParagraphFont"/>
    <w:link w:val="BalloonText"/>
    <w:uiPriority w:val="99"/>
    <w:semiHidden/>
    <w:rsid w:val="00797B0D"/>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97B0D"/>
    <w:pPr>
      <w:spacing w:line="259" w:lineRule="auto"/>
    </w:pPr>
    <w:rPr>
      <w:b/>
      <w:bCs/>
      <w:sz w:val="20"/>
      <w:szCs w:val="20"/>
    </w:rPr>
  </w:style>
  <w:style w:type="character" w:customStyle="1" w:styleId="CommentSubjectChar">
    <w:name w:val="Comment Subject Char"/>
    <w:basedOn w:val="CommentTextChar"/>
    <w:link w:val="CommentSubject"/>
    <w:uiPriority w:val="99"/>
    <w:semiHidden/>
    <w:rsid w:val="00797B0D"/>
    <w:rPr>
      <w:rFonts w:ascii="Cambria" w:eastAsia="Cambria" w:hAnsi="Cambria" w:cs="Times New Roman"/>
      <w:b/>
      <w:bCs/>
      <w:sz w:val="20"/>
      <w:szCs w:val="20"/>
    </w:rPr>
  </w:style>
  <w:style w:type="paragraph" w:styleId="NormalWeb">
    <w:name w:val="Normal (Web)"/>
    <w:basedOn w:val="Normal"/>
    <w:uiPriority w:val="99"/>
    <w:semiHidden/>
    <w:unhideWhenUsed/>
    <w:rsid w:val="00797B0D"/>
    <w:pPr>
      <w:spacing w:before="100" w:beforeAutospacing="1" w:after="100" w:afterAutospacing="1" w:line="240" w:lineRule="auto"/>
    </w:pPr>
    <w:rPr>
      <w:rFonts w:ascii="Times" w:eastAsia="MS Mincho" w:hAnsi="Times" w:cs="Times New Roman"/>
      <w:sz w:val="20"/>
      <w:szCs w:val="20"/>
      <w:lang w:val="en-US"/>
    </w:rPr>
  </w:style>
  <w:style w:type="paragraph" w:customStyle="1" w:styleId="ColorfulShading-Accent11">
    <w:name w:val="Colorful Shading - Accent 11"/>
    <w:hidden/>
    <w:uiPriority w:val="99"/>
    <w:semiHidden/>
    <w:rsid w:val="00797B0D"/>
    <w:pPr>
      <w:spacing w:after="0" w:line="240" w:lineRule="auto"/>
    </w:pPr>
    <w:rPr>
      <w:rFonts w:ascii="Cambria" w:eastAsia="Cambria" w:hAnsi="Cambria" w:cs="Times New Roman"/>
    </w:rPr>
  </w:style>
  <w:style w:type="paragraph" w:styleId="Revision">
    <w:name w:val="Revision"/>
    <w:hidden/>
    <w:uiPriority w:val="71"/>
    <w:rsid w:val="00797B0D"/>
    <w:pPr>
      <w:spacing w:after="0" w:line="240" w:lineRule="auto"/>
    </w:pPr>
    <w:rPr>
      <w:rFonts w:ascii="Cambria" w:eastAsia="Cambria" w:hAnsi="Cambria" w:cs="Times New Roman"/>
    </w:rPr>
  </w:style>
  <w:style w:type="paragraph" w:styleId="ListParagraph">
    <w:name w:val="List Paragraph"/>
    <w:basedOn w:val="Normal"/>
    <w:uiPriority w:val="34"/>
    <w:qFormat/>
    <w:rsid w:val="00797B0D"/>
    <w:pPr>
      <w:spacing w:after="160" w:line="259" w:lineRule="auto"/>
      <w:ind w:left="720"/>
      <w:contextualSpacing/>
    </w:pPr>
    <w:rPr>
      <w:rFonts w:ascii="Cambria" w:eastAsia="Cambria" w:hAnsi="Cambria" w:cs="Times New Roman"/>
      <w:lang w:val="en-US"/>
    </w:rPr>
  </w:style>
  <w:style w:type="paragraph" w:styleId="EndnoteText">
    <w:name w:val="endnote text"/>
    <w:basedOn w:val="Normal"/>
    <w:link w:val="EndnoteTextChar"/>
    <w:uiPriority w:val="99"/>
    <w:unhideWhenUsed/>
    <w:rsid w:val="0060284D"/>
    <w:pPr>
      <w:spacing w:after="0" w:line="240" w:lineRule="auto"/>
    </w:pPr>
    <w:rPr>
      <w:sz w:val="20"/>
      <w:szCs w:val="20"/>
    </w:rPr>
  </w:style>
  <w:style w:type="character" w:customStyle="1" w:styleId="EndnoteTextChar">
    <w:name w:val="Endnote Text Char"/>
    <w:basedOn w:val="DefaultParagraphFont"/>
    <w:link w:val="EndnoteText"/>
    <w:uiPriority w:val="99"/>
    <w:rsid w:val="0060284D"/>
    <w:rPr>
      <w:sz w:val="20"/>
      <w:szCs w:val="20"/>
      <w:lang w:val="en-GB"/>
    </w:rPr>
  </w:style>
  <w:style w:type="character" w:styleId="EndnoteReference">
    <w:name w:val="endnote reference"/>
    <w:basedOn w:val="DefaultParagraphFont"/>
    <w:uiPriority w:val="99"/>
    <w:unhideWhenUsed/>
    <w:rsid w:val="0060284D"/>
    <w:rPr>
      <w:vertAlign w:val="superscript"/>
    </w:rPr>
  </w:style>
  <w:style w:type="character" w:styleId="Hyperlink">
    <w:name w:val="Hyperlink"/>
    <w:basedOn w:val="DefaultParagraphFont"/>
    <w:uiPriority w:val="99"/>
    <w:unhideWhenUsed/>
    <w:rsid w:val="00594B19"/>
    <w:rPr>
      <w:color w:val="0000FF" w:themeColor="hyperlink"/>
      <w:u w:val="single"/>
    </w:rPr>
  </w:style>
  <w:style w:type="paragraph" w:customStyle="1" w:styleId="BoxBulletedText">
    <w:name w:val="Box Bulleted Text"/>
    <w:basedOn w:val="Normal"/>
    <w:qFormat/>
    <w:rsid w:val="009A6265"/>
    <w:pPr>
      <w:numPr>
        <w:numId w:val="33"/>
      </w:numPr>
      <w:pBdr>
        <w:top w:val="single" w:sz="4" w:space="8" w:color="CBC4BC"/>
        <w:left w:val="single" w:sz="4" w:space="12" w:color="CBC4BC"/>
        <w:bottom w:val="single" w:sz="4" w:space="8" w:color="CBC4BC"/>
        <w:right w:val="single" w:sz="4" w:space="12" w:color="CBC4BC"/>
      </w:pBdr>
      <w:shd w:val="clear" w:color="auto" w:fill="CBC4BC"/>
      <w:spacing w:after="0" w:line="250" w:lineRule="atLeast"/>
      <w:ind w:left="454" w:right="227" w:hanging="227"/>
    </w:pPr>
    <w:rPr>
      <w:rFonts w:ascii="Arial" w:hAnsi="Arial"/>
      <w:color w:val="000000" w:themeColor="text1"/>
      <w:sz w:val="20"/>
      <w:lang w:val="en-US"/>
    </w:rPr>
  </w:style>
  <w:style w:type="character" w:styleId="FollowedHyperlink">
    <w:name w:val="FollowedHyperlink"/>
    <w:basedOn w:val="DefaultParagraphFont"/>
    <w:uiPriority w:val="99"/>
    <w:semiHidden/>
    <w:unhideWhenUsed/>
    <w:rsid w:val="001C40E6"/>
    <w:rPr>
      <w:color w:val="800080" w:themeColor="followedHyperlink"/>
      <w:u w:val="single"/>
    </w:rPr>
  </w:style>
  <w:style w:type="character" w:customStyle="1" w:styleId="Heading4Char">
    <w:name w:val="Heading 4 Char"/>
    <w:basedOn w:val="DefaultParagraphFont"/>
    <w:link w:val="Heading4"/>
    <w:uiPriority w:val="9"/>
    <w:rsid w:val="000A06A9"/>
    <w:rPr>
      <w:rFonts w:asciiTheme="majorHAnsi" w:eastAsiaTheme="majorEastAsia" w:hAnsiTheme="majorHAnsi" w:cstheme="majorBidi"/>
      <w:b/>
      <w:bCs/>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59267">
      <w:bodyDiv w:val="1"/>
      <w:marLeft w:val="0"/>
      <w:marRight w:val="0"/>
      <w:marTop w:val="0"/>
      <w:marBottom w:val="0"/>
      <w:divBdr>
        <w:top w:val="none" w:sz="0" w:space="0" w:color="auto"/>
        <w:left w:val="none" w:sz="0" w:space="0" w:color="auto"/>
        <w:bottom w:val="none" w:sz="0" w:space="0" w:color="auto"/>
        <w:right w:val="none" w:sz="0" w:space="0" w:color="auto"/>
      </w:divBdr>
      <w:divsChild>
        <w:div w:id="448622571">
          <w:marLeft w:val="0"/>
          <w:marRight w:val="0"/>
          <w:marTop w:val="0"/>
          <w:marBottom w:val="0"/>
          <w:divBdr>
            <w:top w:val="none" w:sz="0" w:space="0" w:color="auto"/>
            <w:left w:val="none" w:sz="0" w:space="0" w:color="auto"/>
            <w:bottom w:val="none" w:sz="0" w:space="0" w:color="auto"/>
            <w:right w:val="none" w:sz="0" w:space="0" w:color="auto"/>
          </w:divBdr>
          <w:divsChild>
            <w:div w:id="796610356">
              <w:marLeft w:val="0"/>
              <w:marRight w:val="0"/>
              <w:marTop w:val="0"/>
              <w:marBottom w:val="0"/>
              <w:divBdr>
                <w:top w:val="none" w:sz="0" w:space="0" w:color="auto"/>
                <w:left w:val="none" w:sz="0" w:space="0" w:color="auto"/>
                <w:bottom w:val="none" w:sz="0" w:space="0" w:color="auto"/>
                <w:right w:val="none" w:sz="0" w:space="0" w:color="auto"/>
              </w:divBdr>
              <w:divsChild>
                <w:div w:id="1378551499">
                  <w:marLeft w:val="0"/>
                  <w:marRight w:val="0"/>
                  <w:marTop w:val="0"/>
                  <w:marBottom w:val="0"/>
                  <w:divBdr>
                    <w:top w:val="none" w:sz="0" w:space="0" w:color="auto"/>
                    <w:left w:val="none" w:sz="0" w:space="0" w:color="auto"/>
                    <w:bottom w:val="none" w:sz="0" w:space="0" w:color="auto"/>
                    <w:right w:val="none" w:sz="0" w:space="0" w:color="auto"/>
                  </w:divBdr>
                  <w:divsChild>
                    <w:div w:id="16361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7195">
      <w:bodyDiv w:val="1"/>
      <w:marLeft w:val="0"/>
      <w:marRight w:val="0"/>
      <w:marTop w:val="0"/>
      <w:marBottom w:val="0"/>
      <w:divBdr>
        <w:top w:val="none" w:sz="0" w:space="0" w:color="auto"/>
        <w:left w:val="none" w:sz="0" w:space="0" w:color="auto"/>
        <w:bottom w:val="none" w:sz="0" w:space="0" w:color="auto"/>
        <w:right w:val="none" w:sz="0" w:space="0" w:color="auto"/>
      </w:divBdr>
      <w:divsChild>
        <w:div w:id="1242370468">
          <w:marLeft w:val="0"/>
          <w:marRight w:val="0"/>
          <w:marTop w:val="0"/>
          <w:marBottom w:val="0"/>
          <w:divBdr>
            <w:top w:val="none" w:sz="0" w:space="0" w:color="auto"/>
            <w:left w:val="none" w:sz="0" w:space="0" w:color="auto"/>
            <w:bottom w:val="none" w:sz="0" w:space="0" w:color="auto"/>
            <w:right w:val="none" w:sz="0" w:space="0" w:color="auto"/>
          </w:divBdr>
        </w:div>
        <w:div w:id="159292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estdeclaration.org" TargetMode="External"/><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hyperlink" Target="http://www.bonnchallenge.org" TargetMode="Externa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
<Relationships xmlns="http://schemas.openxmlformats.org/package/2006/relationships"><Relationship Id="rId3" Type="http://schemas.openxmlformats.org/officeDocument/2006/relationships/hyperlink" Target="http://www.forestlandscaperestoration.org/forest-landscape-restoration" TargetMode="External"/><Relationship Id="rId4" Type="http://schemas.openxmlformats.org/officeDocument/2006/relationships/hyperlink" Target="http://www.oecd.org/dac/stats/climate-change.htm" TargetMode="External"/><Relationship Id="rId5" Type="http://schemas.openxmlformats.org/officeDocument/2006/relationships/hyperlink" Target="http://www.landmark.org" TargetMode="External"/><Relationship Id="rId6" Type="http://schemas.openxmlformats.org/officeDocument/2006/relationships/hyperlink" Target="http://indicators.chathamhouse.org/" TargetMode="External"/><Relationship Id="rId7" Type="http://schemas.openxmlformats.org/officeDocument/2006/relationships/hyperlink" Target="http://forest-trends.org/releases/uploads/SOVCM2015_FullReport.pdf" TargetMode="External"/><Relationship Id="rId8" Type="http://schemas.openxmlformats.org/officeDocument/2006/relationships/hyperlink" Target="https://www.iisd.org/pdf/2014/ssi_2014.pdf" TargetMode="External"/><Relationship Id="rId1" Type="http://schemas.openxmlformats.org/officeDocument/2006/relationships/hyperlink" Target="http://www.un.org/climatechange/summit/wp-content/uploads/sites/2/2014/07/New-York-Declaration-on-Forest-%E2%80%93-Action-Statement-and-Action-Plan.pdf" TargetMode="External"/><Relationship Id="rId2" Type="http://schemas.openxmlformats.org/officeDocument/2006/relationships/hyperlink" Target="http://www.theconsumergoodsforum.com/sustainability-strategic-focus/sustainability-resolutions/deforestation-resoluti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tvarnsclimatefocus\Dropbox%20(Climate%20Focus)\All%20Projects\CFNA\715806%20-%20CLUA,%20NYDF%20Progress%20Report\Analysis%20_Data\Goal%201\NYDF%20baselines%20indicator%201%20TV%20updated%2028%20october%202015.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K.Behm\AppData\Local\Temp\Calculations%20and%20graphs%202b.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Macintosh%20HD:Users:tvarnsclimatefocus:Dropbox%20(Climate%20Focus):Climate%20Focus%20current%20work%20(Theo%20Varns):2015%20Projects:NY%20declaration%20forests%20documents:Indicator%204:CleanCookstoveindicators.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Macro-Enabled_Worksheet3.xlsm"/></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Microsoft_Excel_Macro-Enabled_Worksheet4.xlsm"/></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package" Target="../embeddings/Microsoft_Excel_Macro-Enabled_Worksheet5.xlsm"/></Relationships>
</file>

<file path=word/charts/_rels/chart9.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package" Target="../embeddings/Microsoft_Excel_Macro-Enabled_Worksheet6.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080" b="0" i="0" u="none" strike="noStrike" kern="1200" spc="0" baseline="0">
                <a:solidFill>
                  <a:schemeClr val="tx1">
                    <a:lumMod val="65000"/>
                    <a:lumOff val="35000"/>
                  </a:schemeClr>
                </a:solidFill>
                <a:latin typeface="Arial" charset="0"/>
                <a:ea typeface="Arial" charset="0"/>
                <a:cs typeface="Arial" charset="0"/>
              </a:defRPr>
            </a:pPr>
            <a:r>
              <a:rPr lang="en-US"/>
              <a:t>Annual global forest loss estimates and 2020 target</a:t>
            </a:r>
          </a:p>
        </c:rich>
      </c:tx>
      <c:layout/>
      <c:overlay val="0"/>
      <c:spPr>
        <a:noFill/>
        <a:ln>
          <a:noFill/>
        </a:ln>
        <a:effectLst/>
      </c:spPr>
    </c:title>
    <c:autoTitleDeleted val="0"/>
    <c:plotArea>
      <c:layout>
        <c:manualLayout>
          <c:layoutTarget val="inner"/>
          <c:xMode val="edge"/>
          <c:yMode val="edge"/>
          <c:x val="0.112008420822397"/>
          <c:y val="0.0953562869858659"/>
          <c:w val="0.8733336978711"/>
          <c:h val="0.618636584848447"/>
        </c:manualLayout>
      </c:layout>
      <c:lineChart>
        <c:grouping val="standard"/>
        <c:varyColors val="0"/>
        <c:ser>
          <c:idx val="1"/>
          <c:order val="0"/>
          <c:tx>
            <c:strRef>
              <c:f>'Global Indicator calcs'!$D$67</c:f>
              <c:strCache>
                <c:ptCount val="1"/>
                <c:pt idx="0">
                  <c:v>GFW gross tree cover loss (reported every year)</c:v>
                </c:pt>
              </c:strCache>
            </c:strRef>
          </c:tx>
          <c:spPr>
            <a:ln w="25400" cap="rnd">
              <a:solidFill>
                <a:schemeClr val="accent2">
                  <a:lumMod val="75000"/>
                </a:schemeClr>
              </a:solidFill>
              <a:prstDash val="sysDash"/>
              <a:round/>
            </a:ln>
            <a:effectLst/>
          </c:spPr>
          <c:marker>
            <c:symbol val="diamond"/>
            <c:size val="8"/>
            <c:spPr>
              <a:solidFill>
                <a:schemeClr val="accent2"/>
              </a:solidFill>
              <a:ln w="9525">
                <a:solidFill>
                  <a:schemeClr val="accent2"/>
                </a:solidFill>
              </a:ln>
              <a:effectLst/>
            </c:spPr>
          </c:marker>
          <c:dPt>
            <c:idx val="20"/>
            <c:bubble3D val="0"/>
          </c:dPt>
          <c:dLbls>
            <c:dLbl>
              <c:idx val="20"/>
              <c:layout>
                <c:manualLayout>
                  <c:x val="-0.0532407407407407"/>
                  <c:y val="-0.0475435816164818"/>
                </c:manualLayout>
              </c:layout>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Arial" charset="0"/>
                        <a:ea typeface="Arial" charset="0"/>
                        <a:cs typeface="Arial" charset="0"/>
                      </a:defRPr>
                    </a:pPr>
                    <a:r>
                      <a:rPr lang="en-US" i="1"/>
                      <a:t>2020 targets: 50% reduction of 2001-2010 baseline</a:t>
                    </a:r>
                  </a:p>
                </c:rich>
              </c:tx>
              <c:spPr>
                <a:solidFill>
                  <a:schemeClr val="bg1"/>
                </a:solidFill>
                <a:ln>
                  <a:noFill/>
                </a:ln>
                <a:effectLst/>
              </c:spP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charset="0"/>
                    <a:ea typeface="Arial" charset="0"/>
                    <a:cs typeface="Arial"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Ref>
                <c:f>'Global Indicator calcs'!$K$68:$K$82</c:f>
                <c:numCache>
                  <c:formatCode>General</c:formatCode>
                  <c:ptCount val="15"/>
                  <c:pt idx="1">
                    <c:v>824697.2599724382</c:v>
                  </c:pt>
                  <c:pt idx="2">
                    <c:v>1.09998795031464E6</c:v>
                  </c:pt>
                  <c:pt idx="3">
                    <c:v>1.0052330282979E6</c:v>
                  </c:pt>
                  <c:pt idx="4">
                    <c:v>1.02586167716599E6</c:v>
                  </c:pt>
                  <c:pt idx="5">
                    <c:v>998620.588928502</c:v>
                  </c:pt>
                  <c:pt idx="6">
                    <c:v>1.08405393047042E6</c:v>
                  </c:pt>
                  <c:pt idx="7">
                    <c:v>1.07558882182352E6</c:v>
                  </c:pt>
                  <c:pt idx="8">
                    <c:v>1.10383679884217E6</c:v>
                  </c:pt>
                  <c:pt idx="9">
                    <c:v>1.18218476076033E6</c:v>
                  </c:pt>
                  <c:pt idx="10">
                    <c:v>951536.9910974055</c:v>
                  </c:pt>
                  <c:pt idx="11">
                    <c:v>1.00526566285248E6</c:v>
                  </c:pt>
                  <c:pt idx="12">
                    <c:v>1.46059836615197E6</c:v>
                  </c:pt>
                  <c:pt idx="13">
                    <c:v>1.67853849537663E6</c:v>
                  </c:pt>
                  <c:pt idx="14">
                    <c:v>1.6624397009197E6</c:v>
                  </c:pt>
                </c:numCache>
              </c:numRef>
            </c:plus>
            <c:minus>
              <c:numRef>
                <c:f>'Global Indicator calcs'!$L$68:$L$82</c:f>
                <c:numCache>
                  <c:formatCode>General</c:formatCode>
                  <c:ptCount val="15"/>
                  <c:pt idx="1">
                    <c:v>1.49132955834052E6</c:v>
                  </c:pt>
                  <c:pt idx="2">
                    <c:v>2.2164003765505E6</c:v>
                  </c:pt>
                  <c:pt idx="3">
                    <c:v>2.1468595152468E6</c:v>
                  </c:pt>
                  <c:pt idx="4">
                    <c:v>2.50264071743164E6</c:v>
                  </c:pt>
                  <c:pt idx="5">
                    <c:v>1.94606325080095E6</c:v>
                  </c:pt>
                  <c:pt idx="6">
                    <c:v>1.97016032664646E6</c:v>
                  </c:pt>
                  <c:pt idx="7">
                    <c:v>2.13321814142755E6</c:v>
                  </c:pt>
                  <c:pt idx="8">
                    <c:v>2.24554727659535E6</c:v>
                  </c:pt>
                  <c:pt idx="9">
                    <c:v>1.90249468132695E6</c:v>
                  </c:pt>
                  <c:pt idx="10">
                    <c:v>2.27864492512854E6</c:v>
                  </c:pt>
                  <c:pt idx="11">
                    <c:v>2.15372426701063E6</c:v>
                  </c:pt>
                  <c:pt idx="12">
                    <c:v>2.84586960561847E6</c:v>
                  </c:pt>
                  <c:pt idx="13">
                    <c:v>3.00471017700531E6</c:v>
                  </c:pt>
                  <c:pt idx="14">
                    <c:v>3.11936663147543E6</c:v>
                  </c:pt>
                </c:numCache>
              </c:numRef>
            </c:minus>
            <c:spPr>
              <a:noFill/>
              <a:ln w="19050" cap="flat" cmpd="sng" algn="ctr">
                <a:solidFill>
                  <a:schemeClr val="accent2">
                    <a:lumMod val="75000"/>
                  </a:schemeClr>
                </a:solidFill>
                <a:prstDash val="solid"/>
                <a:round/>
              </a:ln>
              <a:effectLst/>
            </c:spPr>
          </c:errBars>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calcs'!$D$68:$D$88</c:f>
              <c:numCache>
                <c:formatCode>_-* #,##0_-;\-* #,##0_-;_-* "-"??_-;_-@_-</c:formatCode>
                <c:ptCount val="21"/>
                <c:pt idx="1">
                  <c:v>1.33548632271845E7</c:v>
                </c:pt>
                <c:pt idx="2">
                  <c:v>1.64534818795182E7</c:v>
                </c:pt>
                <c:pt idx="3">
                  <c:v>1.4475400520811E7</c:v>
                </c:pt>
                <c:pt idx="4">
                  <c:v>1.99093097786467E7</c:v>
                </c:pt>
                <c:pt idx="5">
                  <c:v>1.80990322798244E7</c:v>
                </c:pt>
                <c:pt idx="6">
                  <c:v>1.76508634054671E7</c:v>
                </c:pt>
                <c:pt idx="7">
                  <c:v>1.83884823972777E7</c:v>
                </c:pt>
                <c:pt idx="8">
                  <c:v>1.86111095503275E7</c:v>
                </c:pt>
                <c:pt idx="9">
                  <c:v>1.69924610271107E7</c:v>
                </c:pt>
                <c:pt idx="10">
                  <c:v>1.85536747936604E7</c:v>
                </c:pt>
                <c:pt idx="11">
                  <c:v>1.75795518348204E7</c:v>
                </c:pt>
                <c:pt idx="12">
                  <c:v>2.28952475997421E7</c:v>
                </c:pt>
                <c:pt idx="13">
                  <c:v>1.86746949820314E7</c:v>
                </c:pt>
                <c:pt idx="14">
                  <c:v>1.85155526956857E7</c:v>
                </c:pt>
                <c:pt idx="20" formatCode="_-* #,##0.00_-;\-* #,##0.00_-;_-* &quot;-&quot;??_-;_-@_-">
                  <c:v>8.62443394299141E6</c:v>
                </c:pt>
              </c:numCache>
            </c:numRef>
          </c:val>
          <c:smooth val="0"/>
        </c:ser>
        <c:ser>
          <c:idx val="2"/>
          <c:order val="1"/>
          <c:tx>
            <c:strRef>
              <c:f>'Global Indicator calcs'!$E$67</c:f>
              <c:strCache>
                <c:ptCount val="1"/>
                <c:pt idx="0">
                  <c:v>GFW gross tree cover loss: 2001-2010 historical average baseline</c:v>
                </c:pt>
              </c:strCache>
            </c:strRef>
          </c:tx>
          <c:spPr>
            <a:ln w="25400" cap="rnd">
              <a:solidFill>
                <a:schemeClr val="accent2">
                  <a:lumMod val="60000"/>
                  <a:lumOff val="40000"/>
                </a:schemeClr>
              </a:solidFill>
              <a:round/>
            </a:ln>
            <a:effectLst/>
          </c:spPr>
          <c:marker>
            <c:symbol val="none"/>
          </c:marker>
          <c:dPt>
            <c:idx val="2"/>
            <c:bubble3D val="0"/>
          </c:dPt>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calcs'!$E$68:$E$88</c:f>
              <c:numCache>
                <c:formatCode>_-* #,##0_-;\-* #,##0_-;_-* "-"??_-;_-@_-</c:formatCode>
                <c:ptCount val="21"/>
                <c:pt idx="1">
                  <c:v>1.72488678859828E7</c:v>
                </c:pt>
                <c:pt idx="2">
                  <c:v>1.72488678859828E7</c:v>
                </c:pt>
                <c:pt idx="3">
                  <c:v>1.72488678859828E7</c:v>
                </c:pt>
                <c:pt idx="4">
                  <c:v>1.72488678859828E7</c:v>
                </c:pt>
                <c:pt idx="5">
                  <c:v>1.72488678859828E7</c:v>
                </c:pt>
                <c:pt idx="6">
                  <c:v>1.72488678859828E7</c:v>
                </c:pt>
                <c:pt idx="7">
                  <c:v>1.72488678859828E7</c:v>
                </c:pt>
                <c:pt idx="8">
                  <c:v>1.72488678859828E7</c:v>
                </c:pt>
                <c:pt idx="9">
                  <c:v>1.72488678859828E7</c:v>
                </c:pt>
                <c:pt idx="10">
                  <c:v>1.72488678859828E7</c:v>
                </c:pt>
              </c:numCache>
            </c:numRef>
          </c:val>
          <c:smooth val="0"/>
        </c:ser>
        <c:ser>
          <c:idx val="4"/>
          <c:order val="2"/>
          <c:tx>
            <c:strRef>
              <c:f>'Global Indicator calcs'!$H$67</c:f>
              <c:strCache>
                <c:ptCount val="1"/>
                <c:pt idx="0">
                  <c:v>FAO (2015): Net natural forest loss (reported every 5 years)</c:v>
                </c:pt>
              </c:strCache>
            </c:strRef>
          </c:tx>
          <c:spPr>
            <a:ln w="25400" cap="rnd">
              <a:solidFill>
                <a:schemeClr val="accent1"/>
              </a:solidFill>
              <a:prstDash val="sysDash"/>
              <a:round/>
            </a:ln>
            <a:effectLst/>
          </c:spPr>
          <c:marker>
            <c:symbol val="none"/>
          </c:marker>
          <c:dPt>
            <c:idx val="0"/>
            <c:marker>
              <c:symbol val="diamond"/>
              <c:size val="8"/>
              <c:spPr>
                <a:solidFill>
                  <a:schemeClr val="accent1"/>
                </a:solidFill>
                <a:ln w="9525">
                  <a:solidFill>
                    <a:schemeClr val="accent1"/>
                  </a:solidFill>
                </a:ln>
                <a:effectLst/>
              </c:spPr>
            </c:marker>
            <c:bubble3D val="0"/>
          </c:dPt>
          <c:dPt>
            <c:idx val="5"/>
            <c:marker>
              <c:symbol val="diamond"/>
              <c:size val="8"/>
              <c:spPr>
                <a:solidFill>
                  <a:schemeClr val="accent1"/>
                </a:solidFill>
                <a:ln w="9525">
                  <a:solidFill>
                    <a:schemeClr val="accent1"/>
                  </a:solidFill>
                </a:ln>
                <a:effectLst/>
              </c:spPr>
            </c:marker>
            <c:bubble3D val="0"/>
          </c:dPt>
          <c:dPt>
            <c:idx val="6"/>
            <c:bubble3D val="0"/>
          </c:dPt>
          <c:dPt>
            <c:idx val="10"/>
            <c:marker>
              <c:symbol val="diamond"/>
              <c:size val="8"/>
              <c:spPr>
                <a:solidFill>
                  <a:schemeClr val="accent1"/>
                </a:solidFill>
                <a:ln w="9525">
                  <a:solidFill>
                    <a:schemeClr val="accent1"/>
                  </a:solidFill>
                </a:ln>
                <a:effectLst/>
              </c:spPr>
            </c:marker>
            <c:bubble3D val="0"/>
          </c:dPt>
          <c:dPt>
            <c:idx val="11"/>
            <c:bubble3D val="0"/>
          </c:dPt>
          <c:dPt>
            <c:idx val="15"/>
            <c:marker>
              <c:symbol val="diamond"/>
              <c:size val="8"/>
              <c:spPr>
                <a:solidFill>
                  <a:schemeClr val="accent1"/>
                </a:solidFill>
                <a:ln w="9525">
                  <a:solidFill>
                    <a:schemeClr val="accent1"/>
                  </a:solidFill>
                </a:ln>
                <a:effectLst/>
              </c:spPr>
            </c:marker>
            <c:bubble3D val="0"/>
          </c:dPt>
          <c:dPt>
            <c:idx val="16"/>
            <c:bubble3D val="0"/>
            <c:spPr>
              <a:ln w="25400" cap="rnd">
                <a:noFill/>
                <a:prstDash val="sysDash"/>
                <a:round/>
              </a:ln>
              <a:effectLst/>
            </c:spPr>
          </c:dPt>
          <c:dPt>
            <c:idx val="17"/>
            <c:bubble3D val="0"/>
            <c:spPr>
              <a:ln w="25400" cap="rnd">
                <a:noFill/>
                <a:prstDash val="sysDash"/>
                <a:round/>
              </a:ln>
              <a:effectLst/>
            </c:spPr>
          </c:dPt>
          <c:dPt>
            <c:idx val="18"/>
            <c:bubble3D val="0"/>
            <c:spPr>
              <a:ln w="25400" cap="rnd">
                <a:noFill/>
                <a:prstDash val="sysDash"/>
                <a:round/>
              </a:ln>
              <a:effectLst/>
            </c:spPr>
          </c:dPt>
          <c:dPt>
            <c:idx val="19"/>
            <c:bubble3D val="0"/>
            <c:spPr>
              <a:ln w="25400" cap="rnd">
                <a:noFill/>
                <a:prstDash val="sysDash"/>
                <a:round/>
              </a:ln>
              <a:effectLst/>
            </c:spPr>
          </c:dPt>
          <c:dPt>
            <c:idx val="20"/>
            <c:marker>
              <c:symbol val="diamond"/>
              <c:size val="5"/>
              <c:spPr>
                <a:solidFill>
                  <a:schemeClr val="accent1"/>
                </a:solidFill>
                <a:ln w="9525">
                  <a:solidFill>
                    <a:schemeClr val="accent1"/>
                  </a:solidFill>
                </a:ln>
                <a:effectLst/>
              </c:spPr>
            </c:marker>
            <c:bubble3D val="0"/>
            <c:spPr>
              <a:ln w="25400" cap="rnd">
                <a:noFill/>
                <a:prstDash val="sysDash"/>
                <a:round/>
              </a:ln>
              <a:effectLst/>
            </c:spPr>
          </c:dPt>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calcs'!$H$68:$H$88</c:f>
              <c:numCache>
                <c:formatCode>_-* #,##0_-;\-* #,##0_-;_-* "-"??_-;_-@_-</c:formatCode>
                <c:ptCount val="21"/>
                <c:pt idx="0">
                  <c:v>8.47384E6</c:v>
                </c:pt>
                <c:pt idx="1">
                  <c:v>8.716544E6</c:v>
                </c:pt>
                <c:pt idx="2">
                  <c:v>8.959248E6</c:v>
                </c:pt>
                <c:pt idx="3">
                  <c:v>9.201952E6</c:v>
                </c:pt>
                <c:pt idx="4">
                  <c:v>9.444656E6</c:v>
                </c:pt>
                <c:pt idx="5">
                  <c:v>9.68736E6</c:v>
                </c:pt>
                <c:pt idx="6">
                  <c:v>9.35902E6</c:v>
                </c:pt>
                <c:pt idx="7">
                  <c:v>9.03068E6</c:v>
                </c:pt>
                <c:pt idx="8">
                  <c:v>8.70234E6</c:v>
                </c:pt>
                <c:pt idx="9">
                  <c:v>8.374E6</c:v>
                </c:pt>
                <c:pt idx="10">
                  <c:v>8.04566E6</c:v>
                </c:pt>
                <c:pt idx="11">
                  <c:v>7.766963256E6</c:v>
                </c:pt>
                <c:pt idx="12">
                  <c:v>7.488266512E6</c:v>
                </c:pt>
                <c:pt idx="13">
                  <c:v>7.209569768E6</c:v>
                </c:pt>
                <c:pt idx="14">
                  <c:v>6.930873024E6</c:v>
                </c:pt>
                <c:pt idx="15">
                  <c:v>6.65217628E6</c:v>
                </c:pt>
                <c:pt idx="16">
                  <c:v>6.216955624E6</c:v>
                </c:pt>
                <c:pt idx="17">
                  <c:v>5.781734968E6</c:v>
                </c:pt>
                <c:pt idx="18">
                  <c:v>5.346514312E6</c:v>
                </c:pt>
                <c:pt idx="19">
                  <c:v>4.911293656E6</c:v>
                </c:pt>
                <c:pt idx="20" formatCode="_-* #,##0.00_-;\-* #,##0.00_-;_-* &quot;-&quot;??_-;_-@_-">
                  <c:v>4.476073E6</c:v>
                </c:pt>
              </c:numCache>
            </c:numRef>
          </c:val>
          <c:smooth val="0"/>
        </c:ser>
        <c:ser>
          <c:idx val="0"/>
          <c:order val="3"/>
          <c:tx>
            <c:strRef>
              <c:f>'Global Indicator calcs'!$M$67</c:f>
              <c:strCache>
                <c:ptCount val="1"/>
                <c:pt idx="0">
                  <c:v>FAO (2015): 2001-2010 historical average baseline</c:v>
                </c:pt>
              </c:strCache>
            </c:strRef>
          </c:tx>
          <c:spPr>
            <a:ln w="25400" cap="rnd">
              <a:solidFill>
                <a:schemeClr val="accent1">
                  <a:lumMod val="60000"/>
                  <a:lumOff val="40000"/>
                </a:schemeClr>
              </a:solidFill>
              <a:round/>
            </a:ln>
            <a:effectLst/>
          </c:spPr>
          <c:marker>
            <c:symbol val="none"/>
          </c:marker>
          <c:dPt>
            <c:idx val="2"/>
            <c:bubble3D val="0"/>
          </c:dPt>
          <c:dPt>
            <c:idx val="20"/>
            <c:marker>
              <c:symbol val="diamond"/>
              <c:size val="8"/>
              <c:spPr>
                <a:solidFill>
                  <a:schemeClr val="accent1"/>
                </a:solidFill>
                <a:ln w="9525">
                  <a:solidFill>
                    <a:schemeClr val="accent1"/>
                  </a:solidFill>
                </a:ln>
                <a:effectLst/>
              </c:spPr>
            </c:marker>
            <c:bubble3D val="0"/>
          </c:dPt>
          <c:cat>
            <c:numRef>
              <c:f>'Global Indicator calcs'!$B$68:$B$88</c:f>
              <c:numCache>
                <c:formatCode>General</c:formatCode>
                <c:ptCount val="21"/>
                <c:pt idx="0">
                  <c:v>2000.0</c:v>
                </c:pt>
                <c:pt idx="1">
                  <c:v>2001.0</c:v>
                </c:pt>
                <c:pt idx="2">
                  <c:v>2002.0</c:v>
                </c:pt>
                <c:pt idx="3">
                  <c:v>2003.0</c:v>
                </c:pt>
                <c:pt idx="4">
                  <c:v>2004.0</c:v>
                </c:pt>
                <c:pt idx="5">
                  <c:v>2005.0</c:v>
                </c:pt>
                <c:pt idx="6">
                  <c:v>2006.0</c:v>
                </c:pt>
                <c:pt idx="7">
                  <c:v>2007.0</c:v>
                </c:pt>
                <c:pt idx="8">
                  <c:v>2008.0</c:v>
                </c:pt>
                <c:pt idx="9">
                  <c:v>2009.0</c:v>
                </c:pt>
                <c:pt idx="10">
                  <c:v>2010.0</c:v>
                </c:pt>
                <c:pt idx="11">
                  <c:v>2011.0</c:v>
                </c:pt>
                <c:pt idx="12">
                  <c:v>2012.0</c:v>
                </c:pt>
                <c:pt idx="13">
                  <c:v>2013.0</c:v>
                </c:pt>
                <c:pt idx="14">
                  <c:v>2014.0</c:v>
                </c:pt>
                <c:pt idx="15">
                  <c:v>2015.0</c:v>
                </c:pt>
                <c:pt idx="16">
                  <c:v>2016.0</c:v>
                </c:pt>
                <c:pt idx="17">
                  <c:v>2017.0</c:v>
                </c:pt>
                <c:pt idx="18">
                  <c:v>2018.0</c:v>
                </c:pt>
                <c:pt idx="19">
                  <c:v>2019.0</c:v>
                </c:pt>
                <c:pt idx="20">
                  <c:v>2020.0</c:v>
                </c:pt>
              </c:numCache>
            </c:numRef>
          </c:cat>
          <c:val>
            <c:numRef>
              <c:f>'Global Indicator calcs'!$M$68:$M$88</c:f>
              <c:numCache>
                <c:formatCode>_-* #,##0_-;\-* #,##0_-;_-* "-"??_-;_-@_-</c:formatCode>
                <c:ptCount val="21"/>
                <c:pt idx="1">
                  <c:v>8.86651E6</c:v>
                </c:pt>
                <c:pt idx="2">
                  <c:v>8.86651E6</c:v>
                </c:pt>
                <c:pt idx="3">
                  <c:v>8.86651E6</c:v>
                </c:pt>
                <c:pt idx="4">
                  <c:v>8.86651E6</c:v>
                </c:pt>
                <c:pt idx="5">
                  <c:v>8.86651E6</c:v>
                </c:pt>
                <c:pt idx="6">
                  <c:v>8.86651E6</c:v>
                </c:pt>
                <c:pt idx="7">
                  <c:v>8.86651E6</c:v>
                </c:pt>
                <c:pt idx="8">
                  <c:v>8.86651E6</c:v>
                </c:pt>
                <c:pt idx="9">
                  <c:v>8.86651E6</c:v>
                </c:pt>
                <c:pt idx="10">
                  <c:v>8.86651E6</c:v>
                </c:pt>
                <c:pt idx="20">
                  <c:v>4.433255E6</c:v>
                </c:pt>
              </c:numCache>
            </c:numRef>
          </c:val>
          <c:smooth val="0"/>
        </c:ser>
        <c:dLbls>
          <c:showLegendKey val="0"/>
          <c:showVal val="0"/>
          <c:showCatName val="0"/>
          <c:showSerName val="0"/>
          <c:showPercent val="0"/>
          <c:showBubbleSize val="0"/>
        </c:dLbls>
        <c:marker val="1"/>
        <c:smooth val="0"/>
        <c:axId val="-2044516152"/>
        <c:axId val="2084097384"/>
      </c:lineChart>
      <c:catAx>
        <c:axId val="-2044516152"/>
        <c:scaling>
          <c:orientation val="minMax"/>
        </c:scaling>
        <c:delete val="0"/>
        <c:axPos val="b"/>
        <c:numFmt formatCode="General" sourceLinked="1"/>
        <c:majorTickMark val="cross"/>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2084097384"/>
        <c:crosses val="autoZero"/>
        <c:auto val="1"/>
        <c:lblAlgn val="ctr"/>
        <c:lblOffset val="100"/>
        <c:noMultiLvlLbl val="0"/>
      </c:catAx>
      <c:valAx>
        <c:axId val="2084097384"/>
        <c:scaling>
          <c:orientation val="minMax"/>
          <c:max val="2.5E7"/>
        </c:scaling>
        <c:delete val="0"/>
        <c:axPos val="l"/>
        <c:majorGridlines>
          <c:spPr>
            <a:ln w="9525" cap="flat" cmpd="sng" algn="ctr">
              <a:solidFill>
                <a:schemeClr val="tx1">
                  <a:lumMod val="15000"/>
                  <a:lumOff val="85000"/>
                </a:schemeClr>
              </a:solidFill>
              <a:round/>
            </a:ln>
            <a:effectLst/>
          </c:spPr>
        </c:majorGridlines>
        <c:numFmt formatCode="_-* #,##0_-;\-* #,##0_-;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endParaRPr lang="en-US"/>
          </a:p>
        </c:txPr>
        <c:crossAx val="-2044516152"/>
        <c:crosses val="autoZero"/>
        <c:crossBetween val="between"/>
        <c:dispUnits>
          <c:builtInUnit val="millions"/>
          <c:dispUnitsLbl>
            <c:layout>
              <c:manualLayout>
                <c:xMode val="edge"/>
                <c:yMode val="edge"/>
                <c:x val="0.0165305118110236"/>
                <c:y val="0.162367944894368"/>
              </c:manualLayout>
            </c:layout>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charset="0"/>
                      <a:ea typeface="Arial" charset="0"/>
                      <a:cs typeface="Arial" charset="0"/>
                    </a:defRPr>
                  </a:pPr>
                  <a:r>
                    <a:rPr lang="en-US"/>
                    <a:t>Millions of hectares of forest loss per year (mha/year)</a:t>
                  </a:r>
                </a:p>
              </c:rich>
            </c:tx>
            <c:spPr>
              <a:noFill/>
              <a:ln>
                <a:noFill/>
              </a:ln>
              <a:effectLst/>
            </c:spPr>
          </c:dispUnitsLbl>
        </c:dispUnits>
      </c:valAx>
      <c:spPr>
        <a:noFill/>
        <a:ln>
          <a:solidFill>
            <a:schemeClr val="bg1">
              <a:lumMod val="85000"/>
              <a:alpha val="99000"/>
            </a:schemeClr>
          </a:solidFill>
          <a:prstDash val="solid"/>
        </a:ln>
        <a:effectLst/>
      </c:spPr>
    </c:plotArea>
    <c:legend>
      <c:legendPos val="b"/>
      <c:layout>
        <c:manualLayout>
          <c:xMode val="edge"/>
          <c:yMode val="edge"/>
          <c:x val="0.19318642461359"/>
          <c:y val="0.825805058836742"/>
          <c:w val="0.624039989792942"/>
          <c:h val="0.15193961482543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sz="900">
          <a:latin typeface="Arial" charset="0"/>
          <a:ea typeface="Arial" charset="0"/>
          <a:cs typeface="Arial"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0695125743932"/>
          <c:y val="0.100661568928433"/>
          <c:w val="0.806033623602256"/>
          <c:h val="0.694232354529691"/>
        </c:manualLayout>
      </c:layout>
      <c:barChart>
        <c:barDir val="col"/>
        <c:grouping val="clustered"/>
        <c:varyColors val="0"/>
        <c:ser>
          <c:idx val="0"/>
          <c:order val="0"/>
          <c:tx>
            <c:strRef>
              <c:f>'[Calculations and graphs 2b.xlsx]Graphs'!$C$5:$C$6</c:f>
              <c:strCache>
                <c:ptCount val="2"/>
                <c:pt idx="0">
                  <c:v>Production</c:v>
                </c:pt>
              </c:strCache>
            </c:strRef>
          </c:tx>
          <c:spPr>
            <a:solidFill>
              <a:schemeClr val="accent1"/>
            </a:solidFill>
            <a:ln>
              <a:noFill/>
            </a:ln>
            <a:effectLst/>
          </c:spPr>
          <c:invertIfNegative val="0"/>
          <c:cat>
            <c:numRef>
              <c:f>'[Calculations and graphs 2b.xlsx]Graphs'!$B$7:$B$20</c:f>
              <c:numCache>
                <c:formatCode>General</c:formatCode>
                <c:ptCount val="6"/>
                <c:pt idx="0">
                  <c:v>2008.0</c:v>
                </c:pt>
                <c:pt idx="1">
                  <c:v>2009.0</c:v>
                </c:pt>
                <c:pt idx="2">
                  <c:v>2010.0</c:v>
                </c:pt>
                <c:pt idx="3">
                  <c:v>2011.0</c:v>
                </c:pt>
                <c:pt idx="4">
                  <c:v>2012.0</c:v>
                </c:pt>
                <c:pt idx="5">
                  <c:v>2013.0</c:v>
                </c:pt>
              </c:numCache>
            </c:numRef>
          </c:cat>
          <c:val>
            <c:numRef>
              <c:f>'[Calculations and graphs 2b.xlsx]Graphs'!$C$7:$C$20</c:f>
              <c:numCache>
                <c:formatCode>_-* #,##0.0_-;\-* #,##0.0_-;_-* "-"??_-;_-@_-</c:formatCode>
                <c:ptCount val="6"/>
                <c:pt idx="0">
                  <c:v>42.35291</c:v>
                </c:pt>
                <c:pt idx="1">
                  <c:v>43.860002</c:v>
                </c:pt>
                <c:pt idx="2">
                  <c:v>45.768605</c:v>
                </c:pt>
                <c:pt idx="3">
                  <c:v>49.416542</c:v>
                </c:pt>
                <c:pt idx="4">
                  <c:v>52.460743</c:v>
                </c:pt>
                <c:pt idx="5">
                  <c:v>54.38464299999999</c:v>
                </c:pt>
              </c:numCache>
            </c:numRef>
          </c:val>
        </c:ser>
        <c:ser>
          <c:idx val="1"/>
          <c:order val="1"/>
          <c:tx>
            <c:strRef>
              <c:f>'[Calculations and graphs 2b.xlsx]Graphs'!$D$5:$D$6</c:f>
              <c:strCache>
                <c:ptCount val="2"/>
                <c:pt idx="0">
                  <c:v>Certified Production (RSPO)</c:v>
                </c:pt>
              </c:strCache>
            </c:strRef>
          </c:tx>
          <c:spPr>
            <a:solidFill>
              <a:schemeClr val="accent2"/>
            </a:solidFill>
            <a:ln>
              <a:noFill/>
            </a:ln>
            <a:effectLst/>
          </c:spPr>
          <c:invertIfNegative val="0"/>
          <c:cat>
            <c:numRef>
              <c:f>'[Calculations and graphs 2b.xlsx]Graphs'!$B$7:$B$20</c:f>
              <c:numCache>
                <c:formatCode>General</c:formatCode>
                <c:ptCount val="6"/>
                <c:pt idx="0">
                  <c:v>2008.0</c:v>
                </c:pt>
                <c:pt idx="1">
                  <c:v>2009.0</c:v>
                </c:pt>
                <c:pt idx="2">
                  <c:v>2010.0</c:v>
                </c:pt>
                <c:pt idx="3">
                  <c:v>2011.0</c:v>
                </c:pt>
                <c:pt idx="4">
                  <c:v>2012.0</c:v>
                </c:pt>
                <c:pt idx="5">
                  <c:v>2013.0</c:v>
                </c:pt>
              </c:numCache>
            </c:numRef>
          </c:cat>
          <c:val>
            <c:numRef>
              <c:f>'[Calculations and graphs 2b.xlsx]Graphs'!$D$7:$D$20</c:f>
              <c:numCache>
                <c:formatCode>_-* #,##0.0_-;\-* #,##0.0_-;_-* "-"??_-;_-@_-</c:formatCode>
                <c:ptCount val="6"/>
                <c:pt idx="0">
                  <c:v>0.619012</c:v>
                </c:pt>
                <c:pt idx="1">
                  <c:v>1.473912</c:v>
                </c:pt>
                <c:pt idx="2">
                  <c:v>3.522206999999999</c:v>
                </c:pt>
                <c:pt idx="3">
                  <c:v>5.573202</c:v>
                </c:pt>
                <c:pt idx="4">
                  <c:v>8.184200000000001</c:v>
                </c:pt>
                <c:pt idx="5">
                  <c:v>9.792185000000003</c:v>
                </c:pt>
              </c:numCache>
            </c:numRef>
          </c:val>
        </c:ser>
        <c:dLbls>
          <c:showLegendKey val="0"/>
          <c:showVal val="0"/>
          <c:showCatName val="0"/>
          <c:showSerName val="0"/>
          <c:showPercent val="0"/>
          <c:showBubbleSize val="0"/>
        </c:dLbls>
        <c:gapWidth val="219"/>
        <c:overlap val="-27"/>
        <c:axId val="-2111929672"/>
        <c:axId val="-2112015736"/>
      </c:barChart>
      <c:lineChart>
        <c:grouping val="standard"/>
        <c:varyColors val="0"/>
        <c:ser>
          <c:idx val="2"/>
          <c:order val="2"/>
          <c:tx>
            <c:strRef>
              <c:f>'[Calculations and graphs 2b.xlsx]Graphs'!$E$5:$E$6</c:f>
              <c:strCache>
                <c:ptCount val="2"/>
                <c:pt idx="0">
                  <c:v>% Share of Certified Production</c:v>
                </c:pt>
              </c:strCache>
            </c:strRef>
          </c:tx>
          <c:spPr>
            <a:ln w="28575" cap="rnd">
              <a:solidFill>
                <a:schemeClr val="accent3"/>
              </a:solidFill>
              <a:round/>
            </a:ln>
            <a:effectLst/>
          </c:spPr>
          <c:marker>
            <c:symbol val="none"/>
          </c:marker>
          <c:cat>
            <c:numRef>
              <c:f>'[Calculations and graphs 2b.xlsx]Graphs'!$B$7:$B$20</c:f>
              <c:numCache>
                <c:formatCode>General</c:formatCode>
                <c:ptCount val="6"/>
                <c:pt idx="0">
                  <c:v>2008.0</c:v>
                </c:pt>
                <c:pt idx="1">
                  <c:v>2009.0</c:v>
                </c:pt>
                <c:pt idx="2">
                  <c:v>2010.0</c:v>
                </c:pt>
                <c:pt idx="3">
                  <c:v>2011.0</c:v>
                </c:pt>
                <c:pt idx="4">
                  <c:v>2012.0</c:v>
                </c:pt>
                <c:pt idx="5">
                  <c:v>2013.0</c:v>
                </c:pt>
              </c:numCache>
            </c:numRef>
          </c:cat>
          <c:val>
            <c:numRef>
              <c:f>'[Calculations and graphs 2b.xlsx]Graphs'!$E$7:$E$20</c:f>
              <c:numCache>
                <c:formatCode>0.0%</c:formatCode>
                <c:ptCount val="6"/>
                <c:pt idx="0">
                  <c:v>0.014615571869796</c:v>
                </c:pt>
                <c:pt idx="1">
                  <c:v>0.0336049232282297</c:v>
                </c:pt>
                <c:pt idx="2">
                  <c:v>0.0769568353678247</c:v>
                </c:pt>
                <c:pt idx="3">
                  <c:v>0.112780088902214</c:v>
                </c:pt>
                <c:pt idx="4">
                  <c:v>0.156006177800417</c:v>
                </c:pt>
                <c:pt idx="5">
                  <c:v>0.180054229647145</c:v>
                </c:pt>
              </c:numCache>
            </c:numRef>
          </c:val>
          <c:smooth val="0"/>
        </c:ser>
        <c:dLbls>
          <c:showLegendKey val="0"/>
          <c:showVal val="0"/>
          <c:showCatName val="0"/>
          <c:showSerName val="0"/>
          <c:showPercent val="0"/>
          <c:showBubbleSize val="0"/>
        </c:dLbls>
        <c:marker val="1"/>
        <c:smooth val="0"/>
        <c:axId val="2086846888"/>
        <c:axId val="-2146941896"/>
      </c:lineChart>
      <c:catAx>
        <c:axId val="-2111929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crossAx val="-2112015736"/>
        <c:crosses val="autoZero"/>
        <c:auto val="1"/>
        <c:lblAlgn val="ctr"/>
        <c:lblOffset val="100"/>
        <c:noMultiLvlLbl val="0"/>
      </c:catAx>
      <c:valAx>
        <c:axId val="-2112015736"/>
        <c:scaling>
          <c:orientation val="minMax"/>
          <c:max val="7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r>
                  <a:rPr lang="es-CO"/>
                  <a:t>Palm oil production (Mt)</a:t>
                </a:r>
              </a:p>
            </c:rich>
          </c:tx>
          <c:layout>
            <c:manualLayout>
              <c:xMode val="edge"/>
              <c:yMode val="edge"/>
              <c:x val="0.0229328223475492"/>
              <c:y val="0.185856494267251"/>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crossAx val="-2111929672"/>
        <c:crosses val="autoZero"/>
        <c:crossBetween val="between"/>
      </c:valAx>
      <c:valAx>
        <c:axId val="-2146941896"/>
        <c:scaling>
          <c:orientation val="minMax"/>
          <c:max val="0.6"/>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crossAx val="2086846888"/>
        <c:crosses val="max"/>
        <c:crossBetween val="between"/>
      </c:valAx>
      <c:catAx>
        <c:axId val="2086846888"/>
        <c:scaling>
          <c:orientation val="minMax"/>
        </c:scaling>
        <c:delete val="1"/>
        <c:axPos val="b"/>
        <c:numFmt formatCode="General" sourceLinked="1"/>
        <c:majorTickMark val="out"/>
        <c:minorTickMark val="none"/>
        <c:tickLblPos val="nextTo"/>
        <c:crossAx val="-2146941896"/>
        <c:crosses val="autoZero"/>
        <c:auto val="1"/>
        <c:lblAlgn val="ctr"/>
        <c:lblOffset val="100"/>
        <c:noMultiLvlLbl val="0"/>
      </c:catAx>
      <c:spPr>
        <a:noFill/>
        <a:ln>
          <a:noFill/>
        </a:ln>
        <a:effectLst/>
      </c:spPr>
    </c:plotArea>
    <c:legend>
      <c:legendPos val="b"/>
      <c:layout>
        <c:manualLayout>
          <c:xMode val="edge"/>
          <c:yMode val="edge"/>
          <c:x val="0.0706473431008689"/>
          <c:y val="0.87052199702474"/>
          <c:w val="0.873329631989819"/>
          <c:h val="0.11503756976226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charset="0"/>
              <a:ea typeface="Arial" charset="0"/>
              <a:cs typeface="Arial"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charset="0"/>
          <a:ea typeface="Arial" charset="0"/>
          <a:cs typeface="Arial"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9488845144357"/>
          <c:y val="0.127577520146665"/>
          <c:w val="0.820418416447944"/>
          <c:h val="0.722353965843955"/>
        </c:manualLayout>
      </c:layout>
      <c:barChart>
        <c:barDir val="col"/>
        <c:grouping val="clustered"/>
        <c:varyColors val="0"/>
        <c:ser>
          <c:idx val="0"/>
          <c:order val="0"/>
          <c:tx>
            <c:strRef>
              <c:f>Sheet1!$B$1</c:f>
              <c:strCache>
                <c:ptCount val="1"/>
                <c:pt idx="0">
                  <c:v>Number of clean cookstoves distributed (millions)</c:v>
                </c:pt>
              </c:strCache>
            </c:strRef>
          </c:tx>
          <c:spPr>
            <a:solidFill>
              <a:schemeClr val="accent1"/>
            </a:solidFill>
            <a:ln>
              <a:noFill/>
            </a:ln>
            <a:effectLst/>
          </c:spPr>
          <c:invertIfNegative val="0"/>
          <c:dLbls>
            <c:spPr>
              <a:noFill/>
              <a:ln>
                <a:noFill/>
              </a:ln>
              <a:effectLst/>
            </c:spPr>
            <c:txPr>
              <a:bodyPr rot="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Sheet1!$A$2:$A$9</c:f>
              <c:numCache>
                <c:formatCode>General</c:formatCode>
                <c:ptCount val="8"/>
                <c:pt idx="0">
                  <c:v>2006.0</c:v>
                </c:pt>
                <c:pt idx="1">
                  <c:v>2007.0</c:v>
                </c:pt>
                <c:pt idx="2">
                  <c:v>2008.0</c:v>
                </c:pt>
                <c:pt idx="3">
                  <c:v>2009.0</c:v>
                </c:pt>
                <c:pt idx="4">
                  <c:v>2010.0</c:v>
                </c:pt>
                <c:pt idx="5">
                  <c:v>2011.0</c:v>
                </c:pt>
                <c:pt idx="6">
                  <c:v>2012.0</c:v>
                </c:pt>
                <c:pt idx="7">
                  <c:v>2013.0</c:v>
                </c:pt>
              </c:numCache>
            </c:numRef>
          </c:cat>
          <c:val>
            <c:numRef>
              <c:f>Sheet1!$B$2:$B$9</c:f>
              <c:numCache>
                <c:formatCode>#,##0</c:formatCode>
                <c:ptCount val="8"/>
                <c:pt idx="0">
                  <c:v>313000.0</c:v>
                </c:pt>
                <c:pt idx="1">
                  <c:v>512719.0000000001</c:v>
                </c:pt>
                <c:pt idx="2">
                  <c:v>804436.0</c:v>
                </c:pt>
                <c:pt idx="3">
                  <c:v>1.538966E6</c:v>
                </c:pt>
                <c:pt idx="4">
                  <c:v>2.484093E6</c:v>
                </c:pt>
                <c:pt idx="5">
                  <c:v>3.6E6</c:v>
                </c:pt>
                <c:pt idx="6">
                  <c:v>8.2E6</c:v>
                </c:pt>
                <c:pt idx="7">
                  <c:v>1.43E7</c:v>
                </c:pt>
              </c:numCache>
            </c:numRef>
          </c:val>
        </c:ser>
        <c:dLbls>
          <c:showLegendKey val="0"/>
          <c:showVal val="0"/>
          <c:showCatName val="0"/>
          <c:showSerName val="0"/>
          <c:showPercent val="0"/>
          <c:showBubbleSize val="0"/>
        </c:dLbls>
        <c:gapWidth val="219"/>
        <c:overlap val="-27"/>
        <c:axId val="2105890856"/>
        <c:axId val="2135178056"/>
      </c:barChart>
      <c:catAx>
        <c:axId val="210589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135178056"/>
        <c:crosses val="autoZero"/>
        <c:auto val="1"/>
        <c:lblAlgn val="ctr"/>
        <c:lblOffset val="100"/>
        <c:noMultiLvlLbl val="0"/>
      </c:catAx>
      <c:valAx>
        <c:axId val="2135178056"/>
        <c:scaling>
          <c:orientation val="minMax"/>
        </c:scaling>
        <c:delete val="0"/>
        <c:axPos val="l"/>
        <c:numFmt formatCode="#,##0" sourceLinked="1"/>
        <c:majorTickMark val="none"/>
        <c:minorTickMark val="none"/>
        <c:tickLblPos val="nextTo"/>
        <c:spPr>
          <a:noFill/>
          <a:ln>
            <a:noFill/>
          </a:ln>
          <a:effectLst/>
        </c:spPr>
        <c:txPr>
          <a:bodyPr rot="-60000000" vert="horz"/>
          <a:lstStyle/>
          <a:p>
            <a:pPr>
              <a:defRPr/>
            </a:pPr>
            <a:endParaRPr lang="en-US"/>
          </a:p>
        </c:txPr>
        <c:crossAx val="2105890856"/>
        <c:crosses val="autoZero"/>
        <c:crossBetween val="between"/>
        <c:dispUnits>
          <c:builtInUnit val="thousands"/>
          <c:dispUnitsLbl>
            <c:layout>
              <c:manualLayout>
                <c:xMode val="edge"/>
                <c:yMode val="edge"/>
                <c:x val="0.0201326096373876"/>
                <c:y val="0.11085201793722"/>
              </c:manualLayout>
            </c:layout>
            <c:tx>
              <c:rich>
                <a:bodyPr rot="-5400000" vert="horz"/>
                <a:lstStyle/>
                <a:p>
                  <a:pPr>
                    <a:defRPr/>
                  </a:pPr>
                  <a:r>
                    <a:rPr lang="en-US"/>
                    <a:t>Thousands of cookstoves</a:t>
                  </a:r>
                </a:p>
              </c:rich>
            </c:tx>
            <c:spPr>
              <a:noFill/>
              <a:ln>
                <a:noFill/>
              </a:ln>
              <a:effectLst/>
            </c:sp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ea typeface="Arial" charset="0"/>
          <a:cs typeface="Arial" panose="020B0604020202020204" pitchFamily="34"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Total ODA for fuelwood/charcoal sector</c:v>
                </c:pt>
              </c:strCache>
            </c:strRef>
          </c:tx>
          <c:invertIfNegative val="0"/>
          <c:cat>
            <c:numRef>
              <c:f>Sheet1!$A$2:$A$14</c:f>
              <c:numCache>
                <c:formatCode>General</c:formatCode>
                <c:ptCount val="13"/>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pt idx="12">
                  <c:v>2014.0</c:v>
                </c:pt>
              </c:numCache>
            </c:numRef>
          </c:cat>
          <c:val>
            <c:numRef>
              <c:f>Sheet1!$B$2:$B$14</c:f>
              <c:numCache>
                <c:formatCode>General</c:formatCode>
                <c:ptCount val="13"/>
                <c:pt idx="0">
                  <c:v>2.826</c:v>
                </c:pt>
                <c:pt idx="1">
                  <c:v>5.909</c:v>
                </c:pt>
                <c:pt idx="2">
                  <c:v>7.131</c:v>
                </c:pt>
                <c:pt idx="3">
                  <c:v>0.115</c:v>
                </c:pt>
                <c:pt idx="5">
                  <c:v>5.4986</c:v>
                </c:pt>
                <c:pt idx="6">
                  <c:v>1.503</c:v>
                </c:pt>
                <c:pt idx="7">
                  <c:v>7.537</c:v>
                </c:pt>
                <c:pt idx="8">
                  <c:v>64.543</c:v>
                </c:pt>
                <c:pt idx="9">
                  <c:v>3.684</c:v>
                </c:pt>
                <c:pt idx="10">
                  <c:v>83.694</c:v>
                </c:pt>
                <c:pt idx="11">
                  <c:v>35.83300000000001</c:v>
                </c:pt>
              </c:numCache>
            </c:numRef>
          </c:val>
        </c:ser>
        <c:ser>
          <c:idx val="1"/>
          <c:order val="1"/>
          <c:tx>
            <c:strRef>
              <c:f>Sheet1!$C$1</c:f>
              <c:strCache>
                <c:ptCount val="1"/>
                <c:pt idx="0">
                  <c:v>Cookstove carbon market transaction value</c:v>
                </c:pt>
              </c:strCache>
            </c:strRef>
          </c:tx>
          <c:invertIfNegative val="0"/>
          <c:cat>
            <c:numRef>
              <c:f>Sheet1!$A$2:$A$14</c:f>
              <c:numCache>
                <c:formatCode>General</c:formatCode>
                <c:ptCount val="13"/>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pt idx="12">
                  <c:v>2014.0</c:v>
                </c:pt>
              </c:numCache>
            </c:numRef>
          </c:cat>
          <c:val>
            <c:numRef>
              <c:f>Sheet1!$C$2:$C$14</c:f>
              <c:numCache>
                <c:formatCode>General</c:formatCode>
                <c:ptCount val="13"/>
                <c:pt idx="9">
                  <c:v>42.443</c:v>
                </c:pt>
                <c:pt idx="10">
                  <c:v>65.324</c:v>
                </c:pt>
                <c:pt idx="11">
                  <c:v>39.44600000000001</c:v>
                </c:pt>
                <c:pt idx="12">
                  <c:v>14.32</c:v>
                </c:pt>
              </c:numCache>
            </c:numRef>
          </c:val>
        </c:ser>
        <c:ser>
          <c:idx val="2"/>
          <c:order val="2"/>
          <c:tx>
            <c:strRef>
              <c:f>Sheet1!$D$1</c:f>
              <c:strCache>
                <c:ptCount val="1"/>
                <c:pt idx="0">
                  <c:v>Funding received by GACC respondents</c:v>
                </c:pt>
              </c:strCache>
            </c:strRef>
          </c:tx>
          <c:invertIfNegative val="0"/>
          <c:cat>
            <c:numRef>
              <c:f>Sheet1!$A$2:$A$14</c:f>
              <c:numCache>
                <c:formatCode>General</c:formatCode>
                <c:ptCount val="13"/>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pt idx="12">
                  <c:v>2014.0</c:v>
                </c:pt>
              </c:numCache>
            </c:numRef>
          </c:cat>
          <c:val>
            <c:numRef>
              <c:f>Sheet1!$D$2:$D$14</c:f>
              <c:numCache>
                <c:formatCode>General</c:formatCode>
                <c:ptCount val="13"/>
                <c:pt idx="12">
                  <c:v>273.0</c:v>
                </c:pt>
              </c:numCache>
            </c:numRef>
          </c:val>
        </c:ser>
        <c:dLbls>
          <c:showLegendKey val="0"/>
          <c:showVal val="0"/>
          <c:showCatName val="0"/>
          <c:showSerName val="0"/>
          <c:showPercent val="0"/>
          <c:showBubbleSize val="0"/>
        </c:dLbls>
        <c:gapWidth val="150"/>
        <c:axId val="-2044687944"/>
        <c:axId val="2138621352"/>
      </c:barChart>
      <c:catAx>
        <c:axId val="-2044687944"/>
        <c:scaling>
          <c:orientation val="minMax"/>
        </c:scaling>
        <c:delete val="0"/>
        <c:axPos val="b"/>
        <c:numFmt formatCode="General" sourceLinked="1"/>
        <c:majorTickMark val="out"/>
        <c:minorTickMark val="none"/>
        <c:tickLblPos val="nextTo"/>
        <c:crossAx val="2138621352"/>
        <c:crosses val="autoZero"/>
        <c:auto val="1"/>
        <c:lblAlgn val="ctr"/>
        <c:lblOffset val="100"/>
        <c:noMultiLvlLbl val="0"/>
      </c:catAx>
      <c:valAx>
        <c:axId val="2138621352"/>
        <c:scaling>
          <c:orientation val="minMax"/>
        </c:scaling>
        <c:delete val="0"/>
        <c:axPos val="l"/>
        <c:majorGridlines/>
        <c:title>
          <c:tx>
            <c:rich>
              <a:bodyPr rot="-5400000" vert="horz"/>
              <a:lstStyle/>
              <a:p>
                <a:pPr>
                  <a:defRPr/>
                </a:pPr>
                <a:r>
                  <a:rPr lang="en-GB"/>
                  <a:t>US$ millions</a:t>
                </a:r>
              </a:p>
            </c:rich>
          </c:tx>
          <c:layout/>
          <c:overlay val="0"/>
        </c:title>
        <c:numFmt formatCode="General" sourceLinked="1"/>
        <c:majorTickMark val="out"/>
        <c:minorTickMark val="none"/>
        <c:tickLblPos val="nextTo"/>
        <c:crossAx val="-2044687944"/>
        <c:crosses val="autoZero"/>
        <c:crossBetween val="between"/>
      </c:valAx>
    </c:plotArea>
    <c:legend>
      <c:legendPos val="b"/>
      <c:layout/>
      <c:overlay val="0"/>
    </c:legend>
    <c:plotVisOnly val="1"/>
    <c:dispBlanksAs val="gap"/>
    <c:showDLblsOverMax val="0"/>
  </c:chart>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150" b="0">
                <a:solidFill>
                  <a:schemeClr val="tx1">
                    <a:lumMod val="75000"/>
                    <a:lumOff val="25000"/>
                  </a:schemeClr>
                </a:solidFill>
                <a:latin typeface="Arial" panose="020B0604020202020204" pitchFamily="34" charset="0"/>
                <a:cs typeface="Arial" panose="020B0604020202020204" pitchFamily="34" charset="0"/>
              </a:rPr>
              <a:t>Bonn Challenge and NYDF restoration progress</a:t>
            </a:r>
            <a:r>
              <a:rPr lang="en-GB" sz="1150" b="0" baseline="0">
                <a:solidFill>
                  <a:schemeClr val="tx1">
                    <a:lumMod val="75000"/>
                    <a:lumOff val="25000"/>
                  </a:schemeClr>
                </a:solidFill>
                <a:latin typeface="Arial" panose="020B0604020202020204" pitchFamily="34" charset="0"/>
                <a:cs typeface="Arial" panose="020B0604020202020204" pitchFamily="34" charset="0"/>
              </a:rPr>
              <a:t> to 2020 target </a:t>
            </a:r>
            <a:endParaRPr lang="en-GB" sz="1150" b="0">
              <a:solidFill>
                <a:schemeClr val="tx1">
                  <a:lumMod val="75000"/>
                  <a:lumOff val="25000"/>
                </a:schemeClr>
              </a:solidFill>
              <a:latin typeface="Arial" panose="020B0604020202020204" pitchFamily="34" charset="0"/>
              <a:cs typeface="Arial" panose="020B0604020202020204" pitchFamily="34" charset="0"/>
            </a:endParaRPr>
          </a:p>
        </c:rich>
      </c:tx>
      <c:layout>
        <c:manualLayout>
          <c:xMode val="edge"/>
          <c:yMode val="edge"/>
          <c:x val="0.17623268445611"/>
          <c:y val="0.0433239077159554"/>
        </c:manualLayout>
      </c:layout>
      <c:overlay val="1"/>
    </c:title>
    <c:autoTitleDeleted val="0"/>
    <c:plotArea>
      <c:layout>
        <c:manualLayout>
          <c:layoutTarget val="inner"/>
          <c:xMode val="edge"/>
          <c:yMode val="edge"/>
          <c:x val="0.119180154564013"/>
          <c:y val="0.123799828888792"/>
          <c:w val="0.855356882473024"/>
          <c:h val="0.702404658434089"/>
        </c:manualLayout>
      </c:layout>
      <c:barChart>
        <c:barDir val="col"/>
        <c:grouping val="clustered"/>
        <c:varyColors val="0"/>
        <c:ser>
          <c:idx val="0"/>
          <c:order val="0"/>
          <c:tx>
            <c:strRef>
              <c:f>Sheet1!$B$1</c:f>
              <c:strCache>
                <c:ptCount val="1"/>
                <c:pt idx="0">
                  <c:v>Annual commitments</c:v>
                </c:pt>
              </c:strCache>
            </c:strRef>
          </c:tx>
          <c:invertIfNegative val="0"/>
          <c:cat>
            <c:numRef>
              <c:f>Sheet1!$A$2:$A$11</c:f>
              <c:numCache>
                <c:formatCode>General</c:formatCode>
                <c:ptCount val="10"/>
                <c:pt idx="0">
                  <c:v>2011.0</c:v>
                </c:pt>
                <c:pt idx="1">
                  <c:v>2012.0</c:v>
                </c:pt>
                <c:pt idx="2">
                  <c:v>2013.0</c:v>
                </c:pt>
                <c:pt idx="3">
                  <c:v>2014.0</c:v>
                </c:pt>
                <c:pt idx="4">
                  <c:v>2015.0</c:v>
                </c:pt>
                <c:pt idx="5">
                  <c:v>2016.0</c:v>
                </c:pt>
                <c:pt idx="6">
                  <c:v>2017.0</c:v>
                </c:pt>
                <c:pt idx="7">
                  <c:v>2018.0</c:v>
                </c:pt>
                <c:pt idx="8">
                  <c:v>2019.0</c:v>
                </c:pt>
                <c:pt idx="9">
                  <c:v>2020.0</c:v>
                </c:pt>
              </c:numCache>
            </c:numRef>
          </c:cat>
          <c:val>
            <c:numRef>
              <c:f>Sheet1!$B$2:$B$11</c:f>
              <c:numCache>
                <c:formatCode>General</c:formatCode>
                <c:ptCount val="10"/>
                <c:pt idx="0">
                  <c:v>1.8E7</c:v>
                </c:pt>
                <c:pt idx="1">
                  <c:v>2.0E6</c:v>
                </c:pt>
                <c:pt idx="2">
                  <c:v>0.0</c:v>
                </c:pt>
                <c:pt idx="3">
                  <c:v>4.259E7</c:v>
                </c:pt>
                <c:pt idx="4">
                  <c:v>2.117E7</c:v>
                </c:pt>
              </c:numCache>
            </c:numRef>
          </c:val>
        </c:ser>
        <c:dLbls>
          <c:showLegendKey val="0"/>
          <c:showVal val="0"/>
          <c:showCatName val="0"/>
          <c:showSerName val="0"/>
          <c:showPercent val="0"/>
          <c:showBubbleSize val="0"/>
        </c:dLbls>
        <c:gapWidth val="150"/>
        <c:axId val="2138743608"/>
        <c:axId val="-2141227848"/>
      </c:barChart>
      <c:lineChart>
        <c:grouping val="standard"/>
        <c:varyColors val="0"/>
        <c:ser>
          <c:idx val="1"/>
          <c:order val="1"/>
          <c:tx>
            <c:strRef>
              <c:f>Sheet1!$C$1</c:f>
              <c:strCache>
                <c:ptCount val="1"/>
                <c:pt idx="0">
                  <c:v>Cumulative commitments</c:v>
                </c:pt>
              </c:strCache>
            </c:strRef>
          </c:tx>
          <c:spPr>
            <a:ln>
              <a:solidFill>
                <a:srgbClr val="C00000"/>
              </a:solidFill>
            </a:ln>
          </c:spPr>
          <c:marker>
            <c:symbol val="none"/>
          </c:marker>
          <c:cat>
            <c:numRef>
              <c:f>Sheet1!$A$2:$A$11</c:f>
              <c:numCache>
                <c:formatCode>General</c:formatCode>
                <c:ptCount val="10"/>
                <c:pt idx="0">
                  <c:v>2011.0</c:v>
                </c:pt>
                <c:pt idx="1">
                  <c:v>2012.0</c:v>
                </c:pt>
                <c:pt idx="2">
                  <c:v>2013.0</c:v>
                </c:pt>
                <c:pt idx="3">
                  <c:v>2014.0</c:v>
                </c:pt>
                <c:pt idx="4">
                  <c:v>2015.0</c:v>
                </c:pt>
                <c:pt idx="5">
                  <c:v>2016.0</c:v>
                </c:pt>
                <c:pt idx="6">
                  <c:v>2017.0</c:v>
                </c:pt>
                <c:pt idx="7">
                  <c:v>2018.0</c:v>
                </c:pt>
                <c:pt idx="8">
                  <c:v>2019.0</c:v>
                </c:pt>
                <c:pt idx="9">
                  <c:v>2020.0</c:v>
                </c:pt>
              </c:numCache>
            </c:numRef>
          </c:cat>
          <c:val>
            <c:numRef>
              <c:f>Sheet1!$C$2:$C$11</c:f>
              <c:numCache>
                <c:formatCode>General</c:formatCode>
                <c:ptCount val="10"/>
                <c:pt idx="0">
                  <c:v>1.8E7</c:v>
                </c:pt>
                <c:pt idx="1">
                  <c:v>2.0E7</c:v>
                </c:pt>
                <c:pt idx="2">
                  <c:v>2.0E7</c:v>
                </c:pt>
                <c:pt idx="3">
                  <c:v>6.259E7</c:v>
                </c:pt>
                <c:pt idx="4">
                  <c:v>8.376E7</c:v>
                </c:pt>
              </c:numCache>
            </c:numRef>
          </c:val>
          <c:smooth val="0"/>
        </c:ser>
        <c:ser>
          <c:idx val="2"/>
          <c:order val="2"/>
          <c:tx>
            <c:strRef>
              <c:f>Sheet1!$D$1</c:f>
              <c:strCache>
                <c:ptCount val="1"/>
                <c:pt idx="0">
                  <c:v>Required trajectory</c:v>
                </c:pt>
              </c:strCache>
            </c:strRef>
          </c:tx>
          <c:spPr>
            <a:ln>
              <a:solidFill>
                <a:srgbClr val="C00000"/>
              </a:solidFill>
              <a:prstDash val="sysDot"/>
            </a:ln>
          </c:spPr>
          <c:marker>
            <c:symbol val="none"/>
          </c:marker>
          <c:cat>
            <c:numRef>
              <c:f>Sheet1!$A$2:$A$11</c:f>
              <c:numCache>
                <c:formatCode>General</c:formatCode>
                <c:ptCount val="10"/>
                <c:pt idx="0">
                  <c:v>2011.0</c:v>
                </c:pt>
                <c:pt idx="1">
                  <c:v>2012.0</c:v>
                </c:pt>
                <c:pt idx="2">
                  <c:v>2013.0</c:v>
                </c:pt>
                <c:pt idx="3">
                  <c:v>2014.0</c:v>
                </c:pt>
                <c:pt idx="4">
                  <c:v>2015.0</c:v>
                </c:pt>
                <c:pt idx="5">
                  <c:v>2016.0</c:v>
                </c:pt>
                <c:pt idx="6">
                  <c:v>2017.0</c:v>
                </c:pt>
                <c:pt idx="7">
                  <c:v>2018.0</c:v>
                </c:pt>
                <c:pt idx="8">
                  <c:v>2019.0</c:v>
                </c:pt>
                <c:pt idx="9">
                  <c:v>2020.0</c:v>
                </c:pt>
              </c:numCache>
            </c:numRef>
          </c:cat>
          <c:val>
            <c:numRef>
              <c:f>Sheet1!$D$2:$D$11</c:f>
              <c:numCache>
                <c:formatCode>General</c:formatCode>
                <c:ptCount val="10"/>
                <c:pt idx="4">
                  <c:v>8.376E7</c:v>
                </c:pt>
                <c:pt idx="5">
                  <c:v>9.7008E7</c:v>
                </c:pt>
                <c:pt idx="6" formatCode="#,##0">
                  <c:v>1.10256E8</c:v>
                </c:pt>
                <c:pt idx="7" formatCode="#,##0">
                  <c:v>1.23504E8</c:v>
                </c:pt>
                <c:pt idx="8" formatCode="#,##0">
                  <c:v>1.36752E8</c:v>
                </c:pt>
                <c:pt idx="9" formatCode="#,##0">
                  <c:v>1.5E8</c:v>
                </c:pt>
              </c:numCache>
            </c:numRef>
          </c:val>
          <c:smooth val="0"/>
        </c:ser>
        <c:dLbls>
          <c:showLegendKey val="0"/>
          <c:showVal val="0"/>
          <c:showCatName val="0"/>
          <c:showSerName val="0"/>
          <c:showPercent val="0"/>
          <c:showBubbleSize val="0"/>
        </c:dLbls>
        <c:marker val="1"/>
        <c:smooth val="0"/>
        <c:axId val="2138743608"/>
        <c:axId val="-2141227848"/>
      </c:lineChart>
      <c:catAx>
        <c:axId val="2138743608"/>
        <c:scaling>
          <c:orientation val="minMax"/>
        </c:scaling>
        <c:delete val="0"/>
        <c:axPos val="b"/>
        <c:numFmt formatCode="General" sourceLinked="1"/>
        <c:majorTickMark val="out"/>
        <c:minorTickMark val="none"/>
        <c:tickLblPos val="nextTo"/>
        <c:crossAx val="-2141227848"/>
        <c:crosses val="autoZero"/>
        <c:auto val="1"/>
        <c:lblAlgn val="ctr"/>
        <c:lblOffset val="100"/>
        <c:noMultiLvlLbl val="0"/>
      </c:catAx>
      <c:valAx>
        <c:axId val="-2141227848"/>
        <c:scaling>
          <c:orientation val="minMax"/>
          <c:max val="1.6E8"/>
          <c:min val="0.0"/>
        </c:scaling>
        <c:delete val="0"/>
        <c:axPos val="l"/>
        <c:majorGridlines/>
        <c:numFmt formatCode="General" sourceLinked="1"/>
        <c:majorTickMark val="out"/>
        <c:minorTickMark val="none"/>
        <c:tickLblPos val="nextTo"/>
        <c:crossAx val="2138743608"/>
        <c:crosses val="autoZero"/>
        <c:crossBetween val="between"/>
        <c:dispUnits>
          <c:builtInUnit val="millions"/>
          <c:dispUnitsLbl>
            <c:layout>
              <c:manualLayout>
                <c:xMode val="edge"/>
                <c:yMode val="edge"/>
                <c:x val="0.025462962962963"/>
                <c:y val="0.305962379702537"/>
              </c:manualLayout>
            </c:layout>
            <c:tx>
              <c:rich>
                <a:bodyPr/>
                <a:lstStyle/>
                <a:p>
                  <a:pPr>
                    <a:defRPr b="0">
                      <a:solidFill>
                        <a:schemeClr val="tx1">
                          <a:lumMod val="75000"/>
                          <a:lumOff val="25000"/>
                        </a:schemeClr>
                      </a:solidFill>
                      <a:latin typeface="Arial" panose="020B0604020202020204" pitchFamily="34" charset="0"/>
                      <a:cs typeface="Arial" panose="020B0604020202020204" pitchFamily="34" charset="0"/>
                    </a:defRPr>
                  </a:pPr>
                  <a:r>
                    <a:rPr lang="en-GB" b="0">
                      <a:solidFill>
                        <a:schemeClr val="tx1">
                          <a:lumMod val="75000"/>
                          <a:lumOff val="25000"/>
                        </a:schemeClr>
                      </a:solidFill>
                      <a:latin typeface="Arial" panose="020B0604020202020204" pitchFamily="34" charset="0"/>
                      <a:cs typeface="Arial" panose="020B0604020202020204" pitchFamily="34" charset="0"/>
                    </a:rPr>
                    <a:t>Millions of hectares</a:t>
                  </a:r>
                </a:p>
              </c:rich>
            </c:tx>
          </c:dispUnitsLbl>
        </c:dispUnits>
      </c:valAx>
    </c:plotArea>
    <c:legend>
      <c:legendPos val="b"/>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Sheet1!$B$1</c:f>
              <c:strCache>
                <c:ptCount val="1"/>
                <c:pt idx="0">
                  <c:v>Bilateral mitigation principle</c:v>
                </c:pt>
              </c:strCache>
            </c:strRef>
          </c:tx>
          <c:spPr>
            <a:solidFill>
              <a:schemeClr val="tx2">
                <a:lumMod val="75000"/>
              </a:schemeClr>
            </a:solidFill>
          </c:spPr>
          <c:invertIfNegative val="0"/>
          <c:cat>
            <c:strRef>
              <c:f>Sheet1!$A$2:$A$3</c:f>
              <c:strCache>
                <c:ptCount val="2"/>
                <c:pt idx="0">
                  <c:v>Channel</c:v>
                </c:pt>
                <c:pt idx="1">
                  <c:v>Financial instrument</c:v>
                </c:pt>
              </c:strCache>
            </c:strRef>
          </c:cat>
          <c:val>
            <c:numRef>
              <c:f>Sheet1!$B$2:$B$3</c:f>
              <c:numCache>
                <c:formatCode>General</c:formatCode>
                <c:ptCount val="2"/>
                <c:pt idx="0">
                  <c:v>3.178900758827E8</c:v>
                </c:pt>
                <c:pt idx="1">
                  <c:v>0.0</c:v>
                </c:pt>
              </c:numCache>
            </c:numRef>
          </c:val>
        </c:ser>
        <c:ser>
          <c:idx val="1"/>
          <c:order val="1"/>
          <c:tx>
            <c:strRef>
              <c:f>Sheet1!$C$1</c:f>
              <c:strCache>
                <c:ptCount val="1"/>
                <c:pt idx="0">
                  <c:v>Bilateral mitigation significant</c:v>
                </c:pt>
              </c:strCache>
            </c:strRef>
          </c:tx>
          <c:spPr>
            <a:solidFill>
              <a:schemeClr val="accent1">
                <a:lumMod val="75000"/>
              </a:schemeClr>
            </a:solidFill>
          </c:spPr>
          <c:invertIfNegative val="0"/>
          <c:cat>
            <c:strRef>
              <c:f>Sheet1!$A$2:$A$3</c:f>
              <c:strCache>
                <c:ptCount val="2"/>
                <c:pt idx="0">
                  <c:v>Channel</c:v>
                </c:pt>
                <c:pt idx="1">
                  <c:v>Financial instrument</c:v>
                </c:pt>
              </c:strCache>
            </c:strRef>
          </c:cat>
          <c:val>
            <c:numRef>
              <c:f>Sheet1!$C$2:$C$3</c:f>
              <c:numCache>
                <c:formatCode>General</c:formatCode>
                <c:ptCount val="2"/>
                <c:pt idx="0">
                  <c:v>1.5810620167754E8</c:v>
                </c:pt>
                <c:pt idx="1">
                  <c:v>0.0</c:v>
                </c:pt>
              </c:numCache>
            </c:numRef>
          </c:val>
        </c:ser>
        <c:ser>
          <c:idx val="2"/>
          <c:order val="2"/>
          <c:tx>
            <c:strRef>
              <c:f>Sheet1!$D$1</c:f>
              <c:strCache>
                <c:ptCount val="1"/>
                <c:pt idx="0">
                  <c:v>Multilateral</c:v>
                </c:pt>
              </c:strCache>
            </c:strRef>
          </c:tx>
          <c:spPr>
            <a:solidFill>
              <a:schemeClr val="accent1">
                <a:lumMod val="40000"/>
                <a:lumOff val="60000"/>
              </a:schemeClr>
            </a:solidFill>
          </c:spPr>
          <c:invertIfNegative val="0"/>
          <c:cat>
            <c:strRef>
              <c:f>Sheet1!$A$2:$A$3</c:f>
              <c:strCache>
                <c:ptCount val="2"/>
                <c:pt idx="0">
                  <c:v>Channel</c:v>
                </c:pt>
                <c:pt idx="1">
                  <c:v>Financial instrument</c:v>
                </c:pt>
              </c:strCache>
            </c:strRef>
          </c:cat>
          <c:val>
            <c:numRef>
              <c:f>Sheet1!$D$2:$D$3</c:f>
              <c:numCache>
                <c:formatCode>General</c:formatCode>
                <c:ptCount val="2"/>
                <c:pt idx="0">
                  <c:v>2.87535003087662E8</c:v>
                </c:pt>
                <c:pt idx="1">
                  <c:v>0.0</c:v>
                </c:pt>
              </c:numCache>
            </c:numRef>
          </c:val>
        </c:ser>
        <c:ser>
          <c:idx val="3"/>
          <c:order val="3"/>
          <c:tx>
            <c:strRef>
              <c:f>Sheet1!$E$1</c:f>
              <c:strCache>
                <c:ptCount val="1"/>
                <c:pt idx="0">
                  <c:v>Grants</c:v>
                </c:pt>
              </c:strCache>
            </c:strRef>
          </c:tx>
          <c:spPr>
            <a:solidFill>
              <a:schemeClr val="tx2">
                <a:lumMod val="75000"/>
              </a:schemeClr>
            </a:solidFill>
          </c:spPr>
          <c:invertIfNegative val="0"/>
          <c:cat>
            <c:strRef>
              <c:f>Sheet1!$A$2:$A$3</c:f>
              <c:strCache>
                <c:ptCount val="2"/>
                <c:pt idx="0">
                  <c:v>Channel</c:v>
                </c:pt>
                <c:pt idx="1">
                  <c:v>Financial instrument</c:v>
                </c:pt>
              </c:strCache>
            </c:strRef>
          </c:cat>
          <c:val>
            <c:numRef>
              <c:f>Sheet1!$E$2:$E$3</c:f>
              <c:numCache>
                <c:formatCode>General</c:formatCode>
                <c:ptCount val="2"/>
                <c:pt idx="0">
                  <c:v>0.0</c:v>
                </c:pt>
                <c:pt idx="1">
                  <c:v>4.721498299E8</c:v>
                </c:pt>
              </c:numCache>
            </c:numRef>
          </c:val>
        </c:ser>
        <c:ser>
          <c:idx val="4"/>
          <c:order val="4"/>
          <c:tx>
            <c:strRef>
              <c:f>Sheet1!$F$1</c:f>
              <c:strCache>
                <c:ptCount val="1"/>
                <c:pt idx="0">
                  <c:v>Loans</c:v>
                </c:pt>
              </c:strCache>
            </c:strRef>
          </c:tx>
          <c:spPr>
            <a:solidFill>
              <a:schemeClr val="accent1">
                <a:lumMod val="75000"/>
              </a:schemeClr>
            </a:solidFill>
          </c:spPr>
          <c:invertIfNegative val="0"/>
          <c:cat>
            <c:strRef>
              <c:f>Sheet1!$A$2:$A$3</c:f>
              <c:strCache>
                <c:ptCount val="2"/>
                <c:pt idx="0">
                  <c:v>Channel</c:v>
                </c:pt>
                <c:pt idx="1">
                  <c:v>Financial instrument</c:v>
                </c:pt>
              </c:strCache>
            </c:strRef>
          </c:cat>
          <c:val>
            <c:numRef>
              <c:f>Sheet1!$F$2:$F$3</c:f>
              <c:numCache>
                <c:formatCode>General</c:formatCode>
                <c:ptCount val="2"/>
                <c:pt idx="0">
                  <c:v>0.0</c:v>
                </c:pt>
                <c:pt idx="1">
                  <c:v>2.33151611E8</c:v>
                </c:pt>
              </c:numCache>
            </c:numRef>
          </c:val>
        </c:ser>
        <c:ser>
          <c:idx val="5"/>
          <c:order val="5"/>
          <c:tx>
            <c:strRef>
              <c:f>Sheet1!$G$1</c:f>
              <c:strCache>
                <c:ptCount val="1"/>
                <c:pt idx="0">
                  <c:v>Equity</c:v>
                </c:pt>
              </c:strCache>
            </c:strRef>
          </c:tx>
          <c:spPr>
            <a:solidFill>
              <a:schemeClr val="accent1">
                <a:lumMod val="40000"/>
                <a:lumOff val="60000"/>
              </a:schemeClr>
            </a:solidFill>
          </c:spPr>
          <c:invertIfNegative val="0"/>
          <c:cat>
            <c:strRef>
              <c:f>Sheet1!$A$2:$A$3</c:f>
              <c:strCache>
                <c:ptCount val="2"/>
                <c:pt idx="0">
                  <c:v>Channel</c:v>
                </c:pt>
                <c:pt idx="1">
                  <c:v>Financial instrument</c:v>
                </c:pt>
              </c:strCache>
            </c:strRef>
          </c:cat>
          <c:val>
            <c:numRef>
              <c:f>Sheet1!$G$2:$G$3</c:f>
              <c:numCache>
                <c:formatCode>General</c:formatCode>
                <c:ptCount val="2"/>
                <c:pt idx="0">
                  <c:v>0.0</c:v>
                </c:pt>
                <c:pt idx="1">
                  <c:v>5.822983982E7</c:v>
                </c:pt>
              </c:numCache>
            </c:numRef>
          </c:val>
        </c:ser>
        <c:dLbls>
          <c:showLegendKey val="0"/>
          <c:showVal val="0"/>
          <c:showCatName val="0"/>
          <c:showSerName val="0"/>
          <c:showPercent val="0"/>
          <c:showBubbleSize val="0"/>
        </c:dLbls>
        <c:gapWidth val="150"/>
        <c:overlap val="100"/>
        <c:axId val="-2044208392"/>
        <c:axId val="-2044645992"/>
      </c:barChart>
      <c:catAx>
        <c:axId val="-2044208392"/>
        <c:scaling>
          <c:orientation val="minMax"/>
        </c:scaling>
        <c:delete val="0"/>
        <c:axPos val="b"/>
        <c:numFmt formatCode="General" sourceLinked="0"/>
        <c:majorTickMark val="out"/>
        <c:minorTickMark val="none"/>
        <c:tickLblPos val="nextTo"/>
        <c:crossAx val="-2044645992"/>
        <c:crosses val="autoZero"/>
        <c:auto val="1"/>
        <c:lblAlgn val="ctr"/>
        <c:lblOffset val="100"/>
        <c:noMultiLvlLbl val="0"/>
      </c:catAx>
      <c:valAx>
        <c:axId val="-2044645992"/>
        <c:scaling>
          <c:orientation val="minMax"/>
        </c:scaling>
        <c:delete val="0"/>
        <c:axPos val="l"/>
        <c:majorGridlines/>
        <c:numFmt formatCode="General" sourceLinked="1"/>
        <c:majorTickMark val="out"/>
        <c:minorTickMark val="none"/>
        <c:tickLblPos val="nextTo"/>
        <c:crossAx val="-2044208392"/>
        <c:crosses val="autoZero"/>
        <c:crossBetween val="between"/>
        <c:dispUnits>
          <c:builtInUnit val="millions"/>
          <c:dispUnitsLbl>
            <c:layout>
              <c:manualLayout>
                <c:xMode val="edge"/>
                <c:yMode val="edge"/>
                <c:x val="0.0138888888888889"/>
                <c:y val="0.337360642419698"/>
              </c:manualLayout>
            </c:layout>
            <c:tx>
              <c:rich>
                <a:bodyPr rot="-5400000" vert="horz"/>
                <a:lstStyle/>
                <a:p>
                  <a:pPr algn="ctr" rtl="0">
                    <a:defRPr sz="999" b="1" i="0" u="none" strike="noStrike" baseline="0">
                      <a:solidFill>
                        <a:srgbClr val="000000"/>
                      </a:solidFill>
                      <a:latin typeface="Arial"/>
                      <a:ea typeface="Arial"/>
                      <a:cs typeface="Arial"/>
                    </a:defRPr>
                  </a:pPr>
                  <a:r>
                    <a:rPr lang="en-US"/>
                    <a:t>US$ millions</a:t>
                  </a:r>
                </a:p>
              </c:rich>
            </c:tx>
          </c:dispUnitsLbl>
        </c:dispUnits>
      </c:valAx>
    </c:plotArea>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Sheet1!$B$1</c:f>
              <c:strCache>
                <c:ptCount val="1"/>
                <c:pt idx="0">
                  <c:v>Climate mitigation principal</c:v>
                </c:pt>
              </c:strCache>
            </c:strRef>
          </c:tx>
          <c:spPr>
            <a:solidFill>
              <a:schemeClr val="accent1">
                <a:lumMod val="50000"/>
              </a:schemeClr>
            </a:solidFill>
          </c:spPr>
          <c:invertIfNegative val="0"/>
          <c:cat>
            <c:numRef>
              <c:f>Sheet1!$A$2:$A$13</c:f>
              <c:numCache>
                <c:formatCode>General</c:formatCode>
                <c:ptCount val="12"/>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numCache>
            </c:numRef>
          </c:cat>
          <c:val>
            <c:numRef>
              <c:f>Sheet1!$B$2:$B$13</c:f>
              <c:numCache>
                <c:formatCode>General</c:formatCode>
                <c:ptCount val="12"/>
                <c:pt idx="0">
                  <c:v>80.466054</c:v>
                </c:pt>
                <c:pt idx="1">
                  <c:v>392.460827</c:v>
                </c:pt>
                <c:pt idx="2">
                  <c:v>71.02047499999995</c:v>
                </c:pt>
                <c:pt idx="3">
                  <c:v>160.860888</c:v>
                </c:pt>
                <c:pt idx="4">
                  <c:v>204.969669</c:v>
                </c:pt>
                <c:pt idx="5">
                  <c:v>453.83402</c:v>
                </c:pt>
                <c:pt idx="6">
                  <c:v>430.969242</c:v>
                </c:pt>
                <c:pt idx="7">
                  <c:v>222.707066</c:v>
                </c:pt>
                <c:pt idx="8">
                  <c:v>746.223968</c:v>
                </c:pt>
                <c:pt idx="9">
                  <c:v>654.470309</c:v>
                </c:pt>
                <c:pt idx="10">
                  <c:v>852.570522</c:v>
                </c:pt>
                <c:pt idx="11">
                  <c:v>490.671309</c:v>
                </c:pt>
              </c:numCache>
            </c:numRef>
          </c:val>
        </c:ser>
        <c:ser>
          <c:idx val="1"/>
          <c:order val="1"/>
          <c:tx>
            <c:strRef>
              <c:f>Sheet1!$C$1</c:f>
              <c:strCache>
                <c:ptCount val="1"/>
                <c:pt idx="0">
                  <c:v>Climate mitigation significant</c:v>
                </c:pt>
              </c:strCache>
            </c:strRef>
          </c:tx>
          <c:spPr>
            <a:solidFill>
              <a:schemeClr val="accent1">
                <a:lumMod val="60000"/>
                <a:lumOff val="40000"/>
              </a:schemeClr>
            </a:solidFill>
          </c:spPr>
          <c:invertIfNegative val="0"/>
          <c:cat>
            <c:numRef>
              <c:f>Sheet1!$A$2:$A$13</c:f>
              <c:numCache>
                <c:formatCode>General</c:formatCode>
                <c:ptCount val="12"/>
                <c:pt idx="0">
                  <c:v>2002.0</c:v>
                </c:pt>
                <c:pt idx="1">
                  <c:v>2003.0</c:v>
                </c:pt>
                <c:pt idx="2">
                  <c:v>2004.0</c:v>
                </c:pt>
                <c:pt idx="3">
                  <c:v>2005.0</c:v>
                </c:pt>
                <c:pt idx="4">
                  <c:v>2006.0</c:v>
                </c:pt>
                <c:pt idx="5">
                  <c:v>2007.0</c:v>
                </c:pt>
                <c:pt idx="6">
                  <c:v>2008.0</c:v>
                </c:pt>
                <c:pt idx="7">
                  <c:v>2009.0</c:v>
                </c:pt>
                <c:pt idx="8">
                  <c:v>2010.0</c:v>
                </c:pt>
                <c:pt idx="9">
                  <c:v>2011.0</c:v>
                </c:pt>
                <c:pt idx="10">
                  <c:v>2012.0</c:v>
                </c:pt>
                <c:pt idx="11">
                  <c:v>2013.0</c:v>
                </c:pt>
              </c:numCache>
            </c:numRef>
          </c:cat>
          <c:val>
            <c:numRef>
              <c:f>Sheet1!$C$2:$C$13</c:f>
              <c:numCache>
                <c:formatCode>General</c:formatCode>
                <c:ptCount val="12"/>
                <c:pt idx="0">
                  <c:v>101.965423</c:v>
                </c:pt>
                <c:pt idx="1">
                  <c:v>114.493471</c:v>
                </c:pt>
                <c:pt idx="2">
                  <c:v>128.51621</c:v>
                </c:pt>
                <c:pt idx="3">
                  <c:v>223.102345</c:v>
                </c:pt>
                <c:pt idx="4">
                  <c:v>156.256579</c:v>
                </c:pt>
                <c:pt idx="5">
                  <c:v>100.210413</c:v>
                </c:pt>
                <c:pt idx="6">
                  <c:v>139.323788</c:v>
                </c:pt>
                <c:pt idx="7">
                  <c:v>163.130139</c:v>
                </c:pt>
                <c:pt idx="8">
                  <c:v>163.923725</c:v>
                </c:pt>
                <c:pt idx="9">
                  <c:v>303.850306</c:v>
                </c:pt>
                <c:pt idx="10">
                  <c:v>140.757553</c:v>
                </c:pt>
                <c:pt idx="11">
                  <c:v>158.106202</c:v>
                </c:pt>
              </c:numCache>
            </c:numRef>
          </c:val>
        </c:ser>
        <c:dLbls>
          <c:showLegendKey val="0"/>
          <c:showVal val="0"/>
          <c:showCatName val="0"/>
          <c:showSerName val="0"/>
          <c:showPercent val="0"/>
          <c:showBubbleSize val="0"/>
        </c:dLbls>
        <c:gapWidth val="150"/>
        <c:overlap val="100"/>
        <c:axId val="-2141902600"/>
        <c:axId val="2135106824"/>
      </c:barChart>
      <c:catAx>
        <c:axId val="-2141902600"/>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2135106824"/>
        <c:crosses val="autoZero"/>
        <c:auto val="1"/>
        <c:lblAlgn val="ctr"/>
        <c:lblOffset val="100"/>
        <c:noMultiLvlLbl val="0"/>
      </c:catAx>
      <c:valAx>
        <c:axId val="2135106824"/>
        <c:scaling>
          <c:orientation val="minMax"/>
        </c:scaling>
        <c:delete val="0"/>
        <c:axPos val="l"/>
        <c:majorGridlines/>
        <c:title>
          <c:tx>
            <c:rich>
              <a:bodyPr/>
              <a:lstStyle/>
              <a:p>
                <a:pPr>
                  <a:defRPr sz="899" b="1" i="0" u="none" strike="noStrike" baseline="0">
                    <a:solidFill>
                      <a:srgbClr val="333333"/>
                    </a:solidFill>
                    <a:latin typeface="Arial"/>
                    <a:ea typeface="Arial"/>
                    <a:cs typeface="Arial"/>
                  </a:defRPr>
                </a:pPr>
                <a:r>
                  <a:rPr lang="en-US"/>
                  <a:t>US$ millions (2013</a:t>
                </a:r>
                <a:r>
                  <a:rPr lang="en-US" baseline="0"/>
                  <a:t> value)</a:t>
                </a:r>
                <a:endParaRPr lang="en-US"/>
              </a:p>
            </c:rich>
          </c:tx>
          <c:layout>
            <c:manualLayout>
              <c:xMode val="edge"/>
              <c:yMode val="edge"/>
              <c:x val="0.0213499645482703"/>
              <c:y val="0.0918631358444028"/>
            </c:manualLayout>
          </c:layout>
          <c:overlay val="0"/>
        </c:title>
        <c:numFmt formatCode="General" sourceLinked="1"/>
        <c:majorTickMark val="out"/>
        <c:minorTickMark val="none"/>
        <c:tickLblPos val="nextTo"/>
        <c:crossAx val="-2141902600"/>
        <c:crosses val="autoZero"/>
        <c:crossBetween val="between"/>
      </c:valAx>
    </c:plotArea>
    <c:legend>
      <c:legendPos val="b"/>
      <c:layout/>
      <c:overlay val="0"/>
    </c:legend>
    <c:plotVisOnly val="1"/>
    <c:dispBlanksAs val="gap"/>
    <c:showDLblsOverMax val="0"/>
  </c:chart>
  <c:txPr>
    <a:bodyPr/>
    <a:lstStyle/>
    <a:p>
      <a:pPr>
        <a:defRPr sz="900">
          <a:solidFill>
            <a:schemeClr val="tx1">
              <a:lumMod val="65000"/>
              <a:lumOff val="35000"/>
            </a:schemeClr>
          </a:solidFill>
          <a:latin typeface="Arial" panose="020B0604020202020204" pitchFamily="34" charset="0"/>
          <a:cs typeface="Arial" panose="020B0604020202020204" pitchFamily="34" charset="0"/>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5897854205856"/>
          <c:y val="0.0794303582865539"/>
          <c:w val="0.437744224889436"/>
          <c:h val="0.759899534089339"/>
        </c:manualLayout>
      </c:layout>
      <c:barChart>
        <c:barDir val="col"/>
        <c:grouping val="stacked"/>
        <c:varyColors val="0"/>
        <c:ser>
          <c:idx val="0"/>
          <c:order val="0"/>
          <c:tx>
            <c:strRef>
              <c:f>Sheet1!$B$1</c:f>
              <c:strCache>
                <c:ptCount val="1"/>
                <c:pt idx="0">
                  <c:v>NICFI - Amazon Fund</c:v>
                </c:pt>
              </c:strCache>
            </c:strRef>
          </c:tx>
          <c:spPr>
            <a:solidFill>
              <a:srgbClr val="4F81BD"/>
            </a:solidFill>
            <a:ln w="25316">
              <a:noFill/>
            </a:ln>
          </c:spPr>
          <c:invertIfNegative val="0"/>
          <c:cat>
            <c:strRef>
              <c:f>Sheet1!$A$2:$A$3</c:f>
              <c:strCache>
                <c:ptCount val="2"/>
                <c:pt idx="0">
                  <c:v>Commitments</c:v>
                </c:pt>
                <c:pt idx="1">
                  <c:v>Disbursements</c:v>
                </c:pt>
              </c:strCache>
            </c:strRef>
          </c:cat>
          <c:val>
            <c:numRef>
              <c:f>Sheet1!$B$2:$B$3</c:f>
              <c:numCache>
                <c:formatCode>General</c:formatCode>
                <c:ptCount val="2"/>
                <c:pt idx="0">
                  <c:v>1000.0</c:v>
                </c:pt>
                <c:pt idx="1">
                  <c:v>963.0</c:v>
                </c:pt>
              </c:numCache>
            </c:numRef>
          </c:val>
        </c:ser>
        <c:ser>
          <c:idx val="1"/>
          <c:order val="1"/>
          <c:tx>
            <c:strRef>
              <c:f>Sheet1!$C$1</c:f>
              <c:strCache>
                <c:ptCount val="1"/>
                <c:pt idx="0">
                  <c:v>NICFI -Indonesia</c:v>
                </c:pt>
              </c:strCache>
            </c:strRef>
          </c:tx>
          <c:spPr>
            <a:solidFill>
              <a:srgbClr val="C0504D"/>
            </a:solidFill>
            <a:ln w="25316">
              <a:noFill/>
            </a:ln>
          </c:spPr>
          <c:invertIfNegative val="0"/>
          <c:cat>
            <c:strRef>
              <c:f>Sheet1!$A$2:$A$3</c:f>
              <c:strCache>
                <c:ptCount val="2"/>
                <c:pt idx="0">
                  <c:v>Commitments</c:v>
                </c:pt>
                <c:pt idx="1">
                  <c:v>Disbursements</c:v>
                </c:pt>
              </c:strCache>
            </c:strRef>
          </c:cat>
          <c:val>
            <c:numRef>
              <c:f>Sheet1!$C$2:$C$3</c:f>
              <c:numCache>
                <c:formatCode>General</c:formatCode>
                <c:ptCount val="2"/>
                <c:pt idx="0">
                  <c:v>1000.0</c:v>
                </c:pt>
                <c:pt idx="1">
                  <c:v>40.9</c:v>
                </c:pt>
              </c:numCache>
            </c:numRef>
          </c:val>
        </c:ser>
        <c:ser>
          <c:idx val="2"/>
          <c:order val="2"/>
          <c:tx>
            <c:strRef>
              <c:f>Sheet1!$D$1</c:f>
              <c:strCache>
                <c:ptCount val="1"/>
                <c:pt idx="0">
                  <c:v>NICFI Guyana</c:v>
                </c:pt>
              </c:strCache>
            </c:strRef>
          </c:tx>
          <c:spPr>
            <a:solidFill>
              <a:srgbClr val="9BBB59"/>
            </a:solidFill>
            <a:ln w="25316">
              <a:noFill/>
            </a:ln>
          </c:spPr>
          <c:invertIfNegative val="0"/>
          <c:cat>
            <c:strRef>
              <c:f>Sheet1!$A$2:$A$3</c:f>
              <c:strCache>
                <c:ptCount val="2"/>
                <c:pt idx="0">
                  <c:v>Commitments</c:v>
                </c:pt>
                <c:pt idx="1">
                  <c:v>Disbursements</c:v>
                </c:pt>
              </c:strCache>
            </c:strRef>
          </c:cat>
          <c:val>
            <c:numRef>
              <c:f>Sheet1!$D$2:$D$3</c:f>
              <c:numCache>
                <c:formatCode>General</c:formatCode>
                <c:ptCount val="2"/>
                <c:pt idx="0">
                  <c:v>250.0</c:v>
                </c:pt>
                <c:pt idx="1">
                  <c:v>195.8</c:v>
                </c:pt>
              </c:numCache>
            </c:numRef>
          </c:val>
        </c:ser>
        <c:ser>
          <c:idx val="3"/>
          <c:order val="3"/>
          <c:tx>
            <c:strRef>
              <c:f>Sheet1!$E$1</c:f>
              <c:strCache>
                <c:ptCount val="1"/>
                <c:pt idx="0">
                  <c:v>NICFI-Peru</c:v>
                </c:pt>
              </c:strCache>
            </c:strRef>
          </c:tx>
          <c:spPr>
            <a:solidFill>
              <a:srgbClr val="8064A2"/>
            </a:solidFill>
            <a:ln w="25316">
              <a:noFill/>
            </a:ln>
          </c:spPr>
          <c:invertIfNegative val="0"/>
          <c:cat>
            <c:strRef>
              <c:f>Sheet1!$A$2:$A$3</c:f>
              <c:strCache>
                <c:ptCount val="2"/>
                <c:pt idx="0">
                  <c:v>Commitments</c:v>
                </c:pt>
                <c:pt idx="1">
                  <c:v>Disbursements</c:v>
                </c:pt>
              </c:strCache>
            </c:strRef>
          </c:cat>
          <c:val>
            <c:numRef>
              <c:f>Sheet1!$E$2:$E$3</c:f>
              <c:numCache>
                <c:formatCode>General</c:formatCode>
                <c:ptCount val="2"/>
                <c:pt idx="0">
                  <c:v>300.0</c:v>
                </c:pt>
                <c:pt idx="1">
                  <c:v>0.0</c:v>
                </c:pt>
              </c:numCache>
            </c:numRef>
          </c:val>
        </c:ser>
        <c:ser>
          <c:idx val="4"/>
          <c:order val="4"/>
          <c:tx>
            <c:strRef>
              <c:f>Sheet1!$F$1</c:f>
              <c:strCache>
                <c:ptCount val="1"/>
                <c:pt idx="0">
                  <c:v>NICFI-Liberia</c:v>
                </c:pt>
              </c:strCache>
            </c:strRef>
          </c:tx>
          <c:spPr>
            <a:solidFill>
              <a:srgbClr val="4BACC6"/>
            </a:solidFill>
            <a:ln w="25316">
              <a:noFill/>
            </a:ln>
          </c:spPr>
          <c:invertIfNegative val="0"/>
          <c:cat>
            <c:strRef>
              <c:f>Sheet1!$A$2:$A$3</c:f>
              <c:strCache>
                <c:ptCount val="2"/>
                <c:pt idx="0">
                  <c:v>Commitments</c:v>
                </c:pt>
                <c:pt idx="1">
                  <c:v>Disbursements</c:v>
                </c:pt>
              </c:strCache>
            </c:strRef>
          </c:cat>
          <c:val>
            <c:numRef>
              <c:f>Sheet1!$F$2:$F$3</c:f>
              <c:numCache>
                <c:formatCode>General</c:formatCode>
                <c:ptCount val="2"/>
                <c:pt idx="0">
                  <c:v>80.0</c:v>
                </c:pt>
                <c:pt idx="1">
                  <c:v>0.0</c:v>
                </c:pt>
              </c:numCache>
            </c:numRef>
          </c:val>
        </c:ser>
        <c:ser>
          <c:idx val="5"/>
          <c:order val="5"/>
          <c:tx>
            <c:strRef>
              <c:f>Sheet1!$G$1</c:f>
              <c:strCache>
                <c:ptCount val="1"/>
                <c:pt idx="0">
                  <c:v>FCPF Carbon Fund</c:v>
                </c:pt>
              </c:strCache>
            </c:strRef>
          </c:tx>
          <c:spPr>
            <a:solidFill>
              <a:srgbClr val="F79646"/>
            </a:solidFill>
            <a:ln w="25316">
              <a:noFill/>
            </a:ln>
          </c:spPr>
          <c:invertIfNegative val="0"/>
          <c:cat>
            <c:strRef>
              <c:f>Sheet1!$A$2:$A$3</c:f>
              <c:strCache>
                <c:ptCount val="2"/>
                <c:pt idx="0">
                  <c:v>Commitments</c:v>
                </c:pt>
                <c:pt idx="1">
                  <c:v>Disbursements</c:v>
                </c:pt>
              </c:strCache>
            </c:strRef>
          </c:cat>
          <c:val>
            <c:numRef>
              <c:f>Sheet1!$G$2:$G$3</c:f>
              <c:numCache>
                <c:formatCode>General</c:formatCode>
                <c:ptCount val="2"/>
                <c:pt idx="0">
                  <c:v>465.0</c:v>
                </c:pt>
                <c:pt idx="1">
                  <c:v>0.0</c:v>
                </c:pt>
              </c:numCache>
            </c:numRef>
          </c:val>
        </c:ser>
        <c:ser>
          <c:idx val="6"/>
          <c:order val="6"/>
          <c:tx>
            <c:strRef>
              <c:f>Sheet1!$H$1</c:f>
              <c:strCache>
                <c:ptCount val="1"/>
                <c:pt idx="0">
                  <c:v>Bio Carbon Fund</c:v>
                </c:pt>
              </c:strCache>
            </c:strRef>
          </c:tx>
          <c:spPr>
            <a:solidFill>
              <a:schemeClr val="accent1">
                <a:lumMod val="60000"/>
              </a:schemeClr>
            </a:solidFill>
            <a:ln>
              <a:noFill/>
            </a:ln>
            <a:effectLst/>
          </c:spPr>
          <c:invertIfNegative val="0"/>
          <c:cat>
            <c:strRef>
              <c:f>Sheet1!$A$2:$A$3</c:f>
              <c:strCache>
                <c:ptCount val="2"/>
                <c:pt idx="0">
                  <c:v>Commitments</c:v>
                </c:pt>
                <c:pt idx="1">
                  <c:v>Disbursements</c:v>
                </c:pt>
              </c:strCache>
            </c:strRef>
          </c:cat>
          <c:val>
            <c:numRef>
              <c:f>Sheet1!$H$2:$H$3</c:f>
              <c:numCache>
                <c:formatCode>General</c:formatCode>
                <c:ptCount val="2"/>
                <c:pt idx="0">
                  <c:v>397.0</c:v>
                </c:pt>
                <c:pt idx="1">
                  <c:v>0.0</c:v>
                </c:pt>
              </c:numCache>
            </c:numRef>
          </c:val>
        </c:ser>
        <c:ser>
          <c:idx val="7"/>
          <c:order val="7"/>
          <c:tx>
            <c:strRef>
              <c:f>Sheet1!$I$1</c:f>
              <c:strCache>
                <c:ptCount val="1"/>
                <c:pt idx="0">
                  <c:v>KfW REM (TBC)</c:v>
                </c:pt>
              </c:strCache>
            </c:strRef>
          </c:tx>
          <c:spPr>
            <a:solidFill>
              <a:schemeClr val="accent2">
                <a:lumMod val="60000"/>
              </a:schemeClr>
            </a:solidFill>
            <a:ln>
              <a:noFill/>
            </a:ln>
            <a:effectLst/>
          </c:spPr>
          <c:invertIfNegative val="0"/>
          <c:cat>
            <c:strRef>
              <c:f>Sheet1!$A$2:$A$3</c:f>
              <c:strCache>
                <c:ptCount val="2"/>
                <c:pt idx="0">
                  <c:v>Commitments</c:v>
                </c:pt>
                <c:pt idx="1">
                  <c:v>Disbursements</c:v>
                </c:pt>
              </c:strCache>
            </c:strRef>
          </c:cat>
          <c:val>
            <c:numRef>
              <c:f>Sheet1!$I$2:$I$3</c:f>
              <c:numCache>
                <c:formatCode>General</c:formatCode>
                <c:ptCount val="2"/>
                <c:pt idx="0">
                  <c:v>170.0</c:v>
                </c:pt>
                <c:pt idx="1">
                  <c:v>40.0</c:v>
                </c:pt>
              </c:numCache>
            </c:numRef>
          </c:val>
        </c:ser>
        <c:dLbls>
          <c:showLegendKey val="0"/>
          <c:showVal val="0"/>
          <c:showCatName val="0"/>
          <c:showSerName val="0"/>
          <c:showPercent val="0"/>
          <c:showBubbleSize val="0"/>
        </c:dLbls>
        <c:gapWidth val="150"/>
        <c:overlap val="100"/>
        <c:axId val="-2004397080"/>
        <c:axId val="2138447416"/>
      </c:barChart>
      <c:catAx>
        <c:axId val="-2004397080"/>
        <c:scaling>
          <c:orientation val="minMax"/>
        </c:scaling>
        <c:delete val="0"/>
        <c:axPos val="b"/>
        <c:numFmt formatCode="General" sourceLinked="0"/>
        <c:majorTickMark val="none"/>
        <c:minorTickMark val="none"/>
        <c:tickLblPos val="nextTo"/>
        <c:spPr>
          <a:noFill/>
          <a:ln w="9494" cap="flat" cmpd="sng" algn="ctr">
            <a:solidFill>
              <a:schemeClr val="tx1">
                <a:lumMod val="15000"/>
                <a:lumOff val="85000"/>
              </a:schemeClr>
            </a:solidFill>
            <a:round/>
          </a:ln>
          <a:effectLst/>
        </c:spPr>
        <c:txPr>
          <a:bodyPr rot="-60000000" spcFirstLastPara="1" vertOverflow="ellipsis" vert="horz" wrap="square" anchor="ctr" anchorCtr="1"/>
          <a:lstStyle/>
          <a:p>
            <a:pPr>
              <a:defRPr sz="897" b="0" i="0" u="none" strike="noStrike" kern="1200" baseline="0">
                <a:solidFill>
                  <a:schemeClr val="tx1">
                    <a:lumMod val="65000"/>
                    <a:lumOff val="35000"/>
                  </a:schemeClr>
                </a:solidFill>
                <a:latin typeface="+mn-lt"/>
                <a:ea typeface="+mn-ea"/>
                <a:cs typeface="+mn-cs"/>
              </a:defRPr>
            </a:pPr>
            <a:endParaRPr lang="en-US"/>
          </a:p>
        </c:txPr>
        <c:crossAx val="2138447416"/>
        <c:crosses val="autoZero"/>
        <c:auto val="1"/>
        <c:lblAlgn val="ctr"/>
        <c:lblOffset val="100"/>
        <c:noMultiLvlLbl val="0"/>
      </c:catAx>
      <c:valAx>
        <c:axId val="2138447416"/>
        <c:scaling>
          <c:orientation val="minMax"/>
        </c:scaling>
        <c:delete val="0"/>
        <c:axPos val="l"/>
        <c:majorGridlines>
          <c:spPr>
            <a:ln w="9494" cap="flat" cmpd="sng" algn="ctr">
              <a:solidFill>
                <a:schemeClr val="tx1">
                  <a:lumMod val="15000"/>
                  <a:lumOff val="85000"/>
                </a:schemeClr>
              </a:solidFill>
              <a:round/>
            </a:ln>
            <a:effectLst/>
          </c:spPr>
        </c:majorGridlines>
        <c:title>
          <c:tx>
            <c:rich>
              <a:bodyPr/>
              <a:lstStyle/>
              <a:p>
                <a:pPr>
                  <a:defRPr sz="993" b="1" i="0" u="none" strike="noStrike" baseline="0">
                    <a:solidFill>
                      <a:srgbClr val="808080"/>
                    </a:solidFill>
                    <a:latin typeface="Cambria"/>
                    <a:ea typeface="Cambria"/>
                    <a:cs typeface="Cambria"/>
                  </a:defRPr>
                </a:pPr>
                <a:r>
                  <a:rPr lang="en-US"/>
                  <a:t>US</a:t>
                </a:r>
              </a:p>
              <a:p>
                <a:pPr>
                  <a:defRPr sz="993" b="1" i="0" u="none" strike="noStrike" baseline="0">
                    <a:solidFill>
                      <a:srgbClr val="808080"/>
                    </a:solidFill>
                    <a:latin typeface="Cambria"/>
                    <a:ea typeface="Cambria"/>
                    <a:cs typeface="Cambria"/>
                  </a:defRPr>
                </a:pPr>
                <a:r>
                  <a:rPr lang="en-US"/>
                  <a:t>$ millions</a:t>
                </a:r>
              </a:p>
            </c:rich>
          </c:tx>
          <c:layout>
            <c:manualLayout>
              <c:xMode val="edge"/>
              <c:yMode val="edge"/>
              <c:x val="0.0156799754119954"/>
              <c:y val="0.36013279796979"/>
            </c:manualLayout>
          </c:layout>
          <c:overlay val="0"/>
        </c:title>
        <c:numFmt formatCode="General" sourceLinked="1"/>
        <c:majorTickMark val="none"/>
        <c:minorTickMark val="none"/>
        <c:tickLblPos val="nextTo"/>
        <c:spPr>
          <a:ln w="9494">
            <a:noFill/>
          </a:ln>
        </c:spPr>
        <c:txPr>
          <a:bodyPr rot="-60000000" spcFirstLastPara="1" vertOverflow="ellipsis" vert="horz" wrap="square" anchor="ctr" anchorCtr="1"/>
          <a:lstStyle/>
          <a:p>
            <a:pPr>
              <a:defRPr sz="897" b="0" i="0" u="none" strike="noStrike" kern="1200" baseline="0">
                <a:solidFill>
                  <a:schemeClr val="tx1">
                    <a:lumMod val="65000"/>
                    <a:lumOff val="35000"/>
                  </a:schemeClr>
                </a:solidFill>
                <a:latin typeface="+mn-lt"/>
                <a:ea typeface="+mn-ea"/>
                <a:cs typeface="+mn-cs"/>
              </a:defRPr>
            </a:pPr>
            <a:endParaRPr lang="en-US"/>
          </a:p>
        </c:txPr>
        <c:crossAx val="-2004397080"/>
        <c:crosses val="autoZero"/>
        <c:crossBetween val="between"/>
      </c:valAx>
      <c:spPr>
        <a:noFill/>
        <a:ln w="25349">
          <a:noFill/>
        </a:ln>
      </c:spPr>
    </c:plotArea>
    <c:legend>
      <c:legendPos val="b"/>
      <c:layout>
        <c:manualLayout>
          <c:xMode val="edge"/>
          <c:yMode val="edge"/>
          <c:x val="0.620591018759235"/>
          <c:y val="0.066449343832021"/>
          <c:w val="0.345146351955411"/>
          <c:h val="0.894334908136483"/>
        </c:manualLayout>
      </c:layout>
      <c:overlay val="0"/>
      <c:spPr>
        <a:noFill/>
        <a:ln w="25316">
          <a:noFill/>
        </a:ln>
      </c:spPr>
      <c:txPr>
        <a:bodyPr rot="0" spcFirstLastPara="1" vertOverflow="ellipsis" vert="horz" wrap="square" anchor="ctr" anchorCtr="1"/>
        <a:lstStyle/>
        <a:p>
          <a:pPr>
            <a:defRPr sz="8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494"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91701998788613"/>
          <c:y val="0.0901662440123978"/>
          <c:w val="0.854154689805596"/>
          <c:h val="0.678178393381301"/>
        </c:manualLayout>
      </c:layout>
      <c:lineChart>
        <c:grouping val="standard"/>
        <c:varyColors val="0"/>
        <c:ser>
          <c:idx val="0"/>
          <c:order val="0"/>
          <c:tx>
            <c:strRef>
              <c:f>Sheet1!$B$1</c:f>
              <c:strCache>
                <c:ptCount val="1"/>
                <c:pt idx="0">
                  <c:v>USD, millions</c:v>
                </c:pt>
              </c:strCache>
            </c:strRef>
          </c:tx>
          <c:marker>
            <c:symbol val="none"/>
          </c:marker>
          <c:cat>
            <c:numRef>
              <c:f>Sheet1!$A$2:$A$10</c:f>
              <c:numCache>
                <c:formatCode>General</c:formatCode>
                <c:ptCount val="9"/>
                <c:pt idx="0">
                  <c:v>2005.0</c:v>
                </c:pt>
                <c:pt idx="1">
                  <c:v>2006.0</c:v>
                </c:pt>
                <c:pt idx="2">
                  <c:v>2007.0</c:v>
                </c:pt>
                <c:pt idx="3">
                  <c:v>2008.0</c:v>
                </c:pt>
                <c:pt idx="4">
                  <c:v>2009.0</c:v>
                </c:pt>
                <c:pt idx="5">
                  <c:v>2010.0</c:v>
                </c:pt>
                <c:pt idx="6">
                  <c:v>2011.0</c:v>
                </c:pt>
                <c:pt idx="7">
                  <c:v>2012.0</c:v>
                </c:pt>
                <c:pt idx="8">
                  <c:v>2013.0</c:v>
                </c:pt>
              </c:numCache>
            </c:numRef>
          </c:cat>
          <c:val>
            <c:numRef>
              <c:f>Sheet1!$B$2:$B$10</c:f>
              <c:numCache>
                <c:formatCode>General</c:formatCode>
                <c:ptCount val="9"/>
                <c:pt idx="0">
                  <c:v>8.0</c:v>
                </c:pt>
                <c:pt idx="1">
                  <c:v>22.0</c:v>
                </c:pt>
                <c:pt idx="2">
                  <c:v>40.0</c:v>
                </c:pt>
                <c:pt idx="3">
                  <c:v>37.0</c:v>
                </c:pt>
                <c:pt idx="4">
                  <c:v>87.0</c:v>
                </c:pt>
                <c:pt idx="5">
                  <c:v>177.0</c:v>
                </c:pt>
                <c:pt idx="6">
                  <c:v>237.0</c:v>
                </c:pt>
                <c:pt idx="7">
                  <c:v>216.0</c:v>
                </c:pt>
                <c:pt idx="8">
                  <c:v>152.0</c:v>
                </c:pt>
              </c:numCache>
            </c:numRef>
          </c:val>
          <c:smooth val="0"/>
        </c:ser>
        <c:dLbls>
          <c:showLegendKey val="0"/>
          <c:showVal val="0"/>
          <c:showCatName val="0"/>
          <c:showSerName val="0"/>
          <c:showPercent val="0"/>
          <c:showBubbleSize val="0"/>
        </c:dLbls>
        <c:marker val="1"/>
        <c:smooth val="0"/>
        <c:axId val="2132256680"/>
        <c:axId val="2138466632"/>
      </c:lineChart>
      <c:catAx>
        <c:axId val="2132256680"/>
        <c:scaling>
          <c:orientation val="minMax"/>
        </c:scaling>
        <c:delete val="0"/>
        <c:axPos val="b"/>
        <c:numFmt formatCode="General" sourceLinked="1"/>
        <c:majorTickMark val="out"/>
        <c:minorTickMark val="none"/>
        <c:tickLblPos val="nextTo"/>
        <c:crossAx val="2138466632"/>
        <c:crosses val="autoZero"/>
        <c:auto val="1"/>
        <c:lblAlgn val="ctr"/>
        <c:lblOffset val="100"/>
        <c:noMultiLvlLbl val="0"/>
      </c:catAx>
      <c:valAx>
        <c:axId val="2138466632"/>
        <c:scaling>
          <c:orientation val="minMax"/>
        </c:scaling>
        <c:delete val="0"/>
        <c:axPos val="l"/>
        <c:majorGridlines/>
        <c:title>
          <c:tx>
            <c:rich>
              <a:bodyPr/>
              <a:lstStyle/>
              <a:p>
                <a:pPr>
                  <a:defRPr sz="795" b="1" i="0" u="none" strike="noStrike" baseline="0">
                    <a:solidFill>
                      <a:srgbClr val="000000"/>
                    </a:solidFill>
                    <a:latin typeface="Arial"/>
                    <a:ea typeface="Arial"/>
                    <a:cs typeface="Arial"/>
                  </a:defRPr>
                </a:pPr>
                <a:r>
                  <a:rPr lang="en-US"/>
                  <a:t>US$ millions</a:t>
                </a:r>
              </a:p>
            </c:rich>
          </c:tx>
          <c:layout>
            <c:manualLayout>
              <c:xMode val="edge"/>
              <c:yMode val="edge"/>
              <c:x val="0.00441490605753489"/>
              <c:y val="0.272979620194534"/>
            </c:manualLayout>
          </c:layout>
          <c:overlay val="0"/>
        </c:title>
        <c:numFmt formatCode="General" sourceLinked="1"/>
        <c:majorTickMark val="out"/>
        <c:minorTickMark val="none"/>
        <c:tickLblPos val="nextTo"/>
        <c:crossAx val="2132256680"/>
        <c:crosses val="autoZero"/>
        <c:crossBetween val="between"/>
      </c:valAx>
    </c:plotArea>
    <c:plotVisOnly val="1"/>
    <c:dispBlanksAs val="gap"/>
    <c:showDLblsOverMax val="0"/>
  </c:chart>
  <c:txPr>
    <a:bodyPr/>
    <a:lstStyle/>
    <a:p>
      <a:pPr>
        <a:defRPr sz="799">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E0189-5548-324D-A0C8-8B77C6F1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10927</Words>
  <Characters>62290</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Keenlyside</dc:creator>
  <cp:lastModifiedBy>Charlotte Streck</cp:lastModifiedBy>
  <cp:revision>7</cp:revision>
  <cp:lastPrinted>2015-11-02T04:34:00Z</cp:lastPrinted>
  <dcterms:created xsi:type="dcterms:W3CDTF">2015-11-11T19:31:00Z</dcterms:created>
  <dcterms:modified xsi:type="dcterms:W3CDTF">2015-11-11T19:52:00Z</dcterms:modified>
</cp:coreProperties>
</file>